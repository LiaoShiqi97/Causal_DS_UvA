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52F8" w14:textId="224F2561" w:rsidR="00520ABF" w:rsidRPr="009C1E0D" w:rsidRDefault="00520ABF" w:rsidP="00453922">
      <w:pPr>
        <w:spacing w:line="360" w:lineRule="auto"/>
        <w:rPr>
          <w:rFonts w:ascii="Times New Roman" w:hAnsi="Times New Roman" w:cs="Times New Roman"/>
          <w:b/>
          <w:bCs/>
          <w:sz w:val="32"/>
          <w:szCs w:val="32"/>
        </w:rPr>
      </w:pPr>
      <w:bookmarkStart w:id="0" w:name="_Hlk85219724"/>
      <w:bookmarkEnd w:id="0"/>
      <w:r w:rsidRPr="009C1E0D">
        <w:rPr>
          <w:rFonts w:ascii="Times New Roman" w:hAnsi="Times New Roman" w:cs="Times New Roman"/>
          <w:b/>
          <w:bCs/>
          <w:sz w:val="32"/>
          <w:szCs w:val="32"/>
        </w:rPr>
        <w:t xml:space="preserve">The use of fundus images to </w:t>
      </w:r>
      <w:r w:rsidR="009C1E0D" w:rsidRPr="009C1E0D">
        <w:rPr>
          <w:rFonts w:ascii="Times New Roman" w:hAnsi="Times New Roman" w:cs="Times New Roman"/>
          <w:b/>
          <w:bCs/>
          <w:sz w:val="32"/>
          <w:szCs w:val="32"/>
        </w:rPr>
        <w:t>discriminate</w:t>
      </w:r>
      <w:r w:rsidRPr="009C1E0D">
        <w:rPr>
          <w:rFonts w:ascii="Times New Roman" w:hAnsi="Times New Roman" w:cs="Times New Roman"/>
          <w:b/>
          <w:bCs/>
          <w:sz w:val="32"/>
          <w:szCs w:val="32"/>
        </w:rPr>
        <w:t xml:space="preserve"> prediabetes and type 2 diabetes</w:t>
      </w:r>
      <w:r w:rsidR="007846A6" w:rsidRPr="009C1E0D">
        <w:rPr>
          <w:rFonts w:ascii="Times New Roman" w:hAnsi="Times New Roman" w:cs="Times New Roman"/>
          <w:b/>
          <w:bCs/>
          <w:sz w:val="32"/>
          <w:szCs w:val="32"/>
        </w:rPr>
        <w:t>.</w:t>
      </w:r>
      <w:r w:rsidRPr="009C1E0D">
        <w:rPr>
          <w:rFonts w:ascii="Times New Roman" w:hAnsi="Times New Roman" w:cs="Times New Roman"/>
          <w:b/>
          <w:bCs/>
          <w:sz w:val="32"/>
          <w:szCs w:val="32"/>
        </w:rPr>
        <w:t xml:space="preserve"> The Maastricht Study</w:t>
      </w:r>
    </w:p>
    <w:p w14:paraId="139BEA21" w14:textId="615D8BAD" w:rsidR="00AF4A74" w:rsidRPr="00E205E9" w:rsidRDefault="00AF4A74"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Friso G. Heslinga</w:t>
      </w:r>
      <w:r w:rsidR="00B10242" w:rsidRPr="00E205E9">
        <w:rPr>
          <w:rFonts w:ascii="Times New Roman" w:hAnsi="Times New Roman" w:cs="Times New Roman"/>
          <w:sz w:val="24"/>
          <w:szCs w:val="24"/>
        </w:rPr>
        <w:t xml:space="preserve"> MSc</w:t>
      </w:r>
      <w:r w:rsidRPr="00E205E9">
        <w:rPr>
          <w:rFonts w:ascii="Times New Roman" w:hAnsi="Times New Roman" w:cs="Times New Roman"/>
          <w:sz w:val="24"/>
          <w:szCs w:val="24"/>
          <w:vertAlign w:val="superscript"/>
        </w:rPr>
        <w:t>1</w:t>
      </w:r>
      <w:r w:rsidRPr="00E205E9">
        <w:rPr>
          <w:rFonts w:ascii="Times New Roman" w:hAnsi="Times New Roman" w:cs="Times New Roman"/>
          <w:sz w:val="24"/>
          <w:szCs w:val="24"/>
        </w:rPr>
        <w:t>, Tos T.J.M. Berendschot</w:t>
      </w:r>
      <w:r w:rsidR="00B10242" w:rsidRPr="00E205E9">
        <w:rPr>
          <w:rFonts w:ascii="Times New Roman" w:hAnsi="Times New Roman" w:cs="Times New Roman"/>
          <w:sz w:val="24"/>
          <w:szCs w:val="24"/>
        </w:rPr>
        <w:t xml:space="preserve"> PhD</w:t>
      </w:r>
      <w:r w:rsidRPr="00E205E9">
        <w:rPr>
          <w:rFonts w:ascii="Times New Roman" w:hAnsi="Times New Roman" w:cs="Times New Roman"/>
          <w:sz w:val="24"/>
          <w:szCs w:val="24"/>
          <w:vertAlign w:val="superscript"/>
        </w:rPr>
        <w:t>1,2</w:t>
      </w:r>
      <w:r w:rsidRPr="00E205E9">
        <w:rPr>
          <w:rFonts w:ascii="Times New Roman" w:hAnsi="Times New Roman" w:cs="Times New Roman"/>
          <w:sz w:val="24"/>
          <w:szCs w:val="24"/>
        </w:rPr>
        <w:t>, Miranda T. Schram</w:t>
      </w:r>
      <w:r w:rsidR="00AF1C8A" w:rsidRPr="00E205E9">
        <w:rPr>
          <w:rFonts w:ascii="Times New Roman" w:hAnsi="Times New Roman" w:cs="Times New Roman"/>
          <w:sz w:val="24"/>
          <w:szCs w:val="24"/>
        </w:rPr>
        <w:t xml:space="preserve"> PhD</w:t>
      </w:r>
      <w:r w:rsidRPr="00E205E9">
        <w:rPr>
          <w:rFonts w:ascii="Times New Roman" w:hAnsi="Times New Roman" w:cs="Times New Roman"/>
          <w:sz w:val="24"/>
          <w:szCs w:val="24"/>
          <w:vertAlign w:val="superscript"/>
        </w:rPr>
        <w:t>3</w:t>
      </w:r>
      <w:r w:rsidRPr="00E205E9">
        <w:rPr>
          <w:rFonts w:ascii="Times New Roman" w:hAnsi="Times New Roman" w:cs="Times New Roman"/>
          <w:sz w:val="24"/>
          <w:szCs w:val="24"/>
        </w:rPr>
        <w:t>, Coen D.A. Stehouwer</w:t>
      </w:r>
      <w:r w:rsidR="007846A6">
        <w:rPr>
          <w:rFonts w:ascii="Times New Roman" w:hAnsi="Times New Roman" w:cs="Times New Roman"/>
          <w:sz w:val="24"/>
          <w:szCs w:val="24"/>
        </w:rPr>
        <w:t xml:space="preserve"> MD</w:t>
      </w:r>
      <w:r w:rsidR="00AF1C8A" w:rsidRPr="00E205E9">
        <w:rPr>
          <w:rFonts w:ascii="Times New Roman" w:hAnsi="Times New Roman" w:cs="Times New Roman"/>
          <w:sz w:val="24"/>
          <w:szCs w:val="24"/>
        </w:rPr>
        <w:t xml:space="preserve"> PhD</w:t>
      </w:r>
      <w:r w:rsidRPr="00E205E9">
        <w:rPr>
          <w:rFonts w:ascii="Times New Roman" w:hAnsi="Times New Roman" w:cs="Times New Roman"/>
          <w:sz w:val="24"/>
          <w:szCs w:val="24"/>
          <w:vertAlign w:val="superscript"/>
        </w:rPr>
        <w:t>3</w:t>
      </w:r>
      <w:r w:rsidRPr="00E205E9">
        <w:rPr>
          <w:rFonts w:ascii="Times New Roman" w:hAnsi="Times New Roman" w:cs="Times New Roman"/>
          <w:sz w:val="24"/>
          <w:szCs w:val="24"/>
        </w:rPr>
        <w:t>, Marleen J. van Greevenbroek</w:t>
      </w:r>
      <w:r w:rsidR="00AF1C8A" w:rsidRPr="00E205E9">
        <w:rPr>
          <w:rFonts w:ascii="Times New Roman" w:hAnsi="Times New Roman" w:cs="Times New Roman"/>
          <w:sz w:val="24"/>
          <w:szCs w:val="24"/>
        </w:rPr>
        <w:t xml:space="preserve"> PhD</w:t>
      </w:r>
      <w:r w:rsidRPr="00E205E9">
        <w:rPr>
          <w:rFonts w:ascii="Times New Roman" w:hAnsi="Times New Roman" w:cs="Times New Roman"/>
          <w:sz w:val="24"/>
          <w:szCs w:val="24"/>
          <w:vertAlign w:val="superscript"/>
        </w:rPr>
        <w:t>3</w:t>
      </w:r>
      <w:r w:rsidRPr="00E205E9">
        <w:rPr>
          <w:rFonts w:ascii="Times New Roman" w:hAnsi="Times New Roman" w:cs="Times New Roman"/>
          <w:sz w:val="24"/>
          <w:szCs w:val="24"/>
        </w:rPr>
        <w:t>,</w:t>
      </w:r>
      <w:r w:rsidR="00A648A0" w:rsidRPr="00A648A0">
        <w:rPr>
          <w:rFonts w:ascii="Times New Roman" w:hAnsi="Times New Roman" w:cs="Times New Roman"/>
          <w:sz w:val="24"/>
          <w:szCs w:val="24"/>
        </w:rPr>
        <w:t xml:space="preserve"> </w:t>
      </w:r>
      <w:r w:rsidR="00A648A0" w:rsidRPr="00A72F3A">
        <w:rPr>
          <w:rFonts w:ascii="Times New Roman" w:hAnsi="Times New Roman" w:cs="Times New Roman"/>
          <w:color w:val="FF0000"/>
          <w:sz w:val="24"/>
          <w:szCs w:val="24"/>
        </w:rPr>
        <w:t>Josien P.W. Pluim PhD</w:t>
      </w:r>
      <w:r w:rsidR="00A648A0" w:rsidRPr="00A72F3A">
        <w:rPr>
          <w:rFonts w:ascii="Times New Roman" w:hAnsi="Times New Roman" w:cs="Times New Roman"/>
          <w:color w:val="FF0000"/>
          <w:sz w:val="24"/>
          <w:szCs w:val="24"/>
          <w:vertAlign w:val="superscript"/>
        </w:rPr>
        <w:t>1</w:t>
      </w:r>
      <w:r w:rsidR="00A648A0">
        <w:rPr>
          <w:rFonts w:ascii="Times New Roman" w:hAnsi="Times New Roman" w:cs="Times New Roman"/>
          <w:sz w:val="24"/>
          <w:szCs w:val="24"/>
        </w:rPr>
        <w:t>,</w:t>
      </w:r>
      <w:r w:rsidRPr="00E205E9">
        <w:rPr>
          <w:rFonts w:ascii="Times New Roman" w:hAnsi="Times New Roman" w:cs="Times New Roman"/>
          <w:sz w:val="24"/>
          <w:szCs w:val="24"/>
        </w:rPr>
        <w:t xml:space="preserve"> A.J.H.M. Houben</w:t>
      </w:r>
      <w:r w:rsidR="00AF1C8A" w:rsidRPr="00E205E9">
        <w:rPr>
          <w:rFonts w:ascii="Times New Roman" w:hAnsi="Times New Roman" w:cs="Times New Roman"/>
          <w:sz w:val="24"/>
          <w:szCs w:val="24"/>
        </w:rPr>
        <w:t xml:space="preserve"> PhD</w:t>
      </w:r>
      <w:r w:rsidRPr="00E205E9">
        <w:rPr>
          <w:rFonts w:ascii="Times New Roman" w:hAnsi="Times New Roman" w:cs="Times New Roman"/>
          <w:sz w:val="24"/>
          <w:szCs w:val="24"/>
          <w:vertAlign w:val="superscript"/>
        </w:rPr>
        <w:t>3,</w:t>
      </w:r>
      <w:r w:rsidRPr="00E205E9">
        <w:rPr>
          <w:rFonts w:ascii="Times New Roman" w:hAnsi="Times New Roman" w:cs="Times New Roman"/>
          <w:sz w:val="24"/>
          <w:szCs w:val="24"/>
        </w:rPr>
        <w:t>*, Mitko Veta</w:t>
      </w:r>
      <w:r w:rsidR="00AF1C8A" w:rsidRPr="00E205E9">
        <w:rPr>
          <w:rFonts w:ascii="Times New Roman" w:hAnsi="Times New Roman" w:cs="Times New Roman"/>
          <w:sz w:val="24"/>
          <w:szCs w:val="24"/>
        </w:rPr>
        <w:t xml:space="preserve"> PhD</w:t>
      </w:r>
      <w:r w:rsidRPr="00E205E9">
        <w:rPr>
          <w:rFonts w:ascii="Times New Roman" w:hAnsi="Times New Roman" w:cs="Times New Roman"/>
          <w:sz w:val="24"/>
          <w:szCs w:val="24"/>
          <w:vertAlign w:val="superscript"/>
        </w:rPr>
        <w:t>1,</w:t>
      </w:r>
      <w:r w:rsidRPr="00E205E9">
        <w:rPr>
          <w:rFonts w:ascii="Times New Roman" w:hAnsi="Times New Roman" w:cs="Times New Roman"/>
          <w:sz w:val="24"/>
          <w:szCs w:val="24"/>
        </w:rPr>
        <w:t>*</w:t>
      </w:r>
    </w:p>
    <w:p w14:paraId="4FD06205" w14:textId="2047C47C" w:rsidR="00AF4A74" w:rsidRPr="00E205E9" w:rsidRDefault="00AF4A74" w:rsidP="00453922">
      <w:pPr>
        <w:autoSpaceDE w:val="0"/>
        <w:autoSpaceDN w:val="0"/>
        <w:adjustRightInd w:val="0"/>
        <w:spacing w:after="0" w:line="360" w:lineRule="auto"/>
        <w:rPr>
          <w:rFonts w:ascii="Times New Roman" w:hAnsi="Times New Roman" w:cs="Times New Roman"/>
          <w:sz w:val="24"/>
          <w:szCs w:val="24"/>
        </w:rPr>
      </w:pPr>
      <w:r w:rsidRPr="00E205E9">
        <w:rPr>
          <w:rFonts w:ascii="Times New Roman" w:hAnsi="Times New Roman" w:cs="Times New Roman"/>
          <w:sz w:val="24"/>
          <w:szCs w:val="24"/>
          <w:vertAlign w:val="superscript"/>
        </w:rPr>
        <w:t>1</w:t>
      </w:r>
      <w:r w:rsidRPr="00E205E9">
        <w:rPr>
          <w:rFonts w:ascii="Times New Roman" w:hAnsi="Times New Roman" w:cs="Times New Roman"/>
          <w:sz w:val="24"/>
          <w:szCs w:val="24"/>
        </w:rPr>
        <w:t>Eindhoven University of Technology, Department of Biomedical Engineering, the Netherlands</w:t>
      </w:r>
    </w:p>
    <w:p w14:paraId="084D3768" w14:textId="2A718FE5" w:rsidR="00AF4A74" w:rsidRPr="00E205E9" w:rsidRDefault="00AF4A74" w:rsidP="00453922">
      <w:pPr>
        <w:autoSpaceDE w:val="0"/>
        <w:autoSpaceDN w:val="0"/>
        <w:adjustRightInd w:val="0"/>
        <w:spacing w:after="0" w:line="360" w:lineRule="auto"/>
        <w:rPr>
          <w:rFonts w:ascii="Times New Roman" w:hAnsi="Times New Roman" w:cs="Times New Roman"/>
          <w:sz w:val="24"/>
          <w:szCs w:val="24"/>
        </w:rPr>
      </w:pPr>
      <w:r w:rsidRPr="00E205E9">
        <w:rPr>
          <w:rFonts w:ascii="Times New Roman" w:hAnsi="Times New Roman" w:cs="Times New Roman"/>
          <w:sz w:val="24"/>
          <w:szCs w:val="24"/>
          <w:vertAlign w:val="superscript"/>
        </w:rPr>
        <w:t>2</w:t>
      </w:r>
      <w:r w:rsidRPr="00E205E9">
        <w:rPr>
          <w:rFonts w:ascii="Times New Roman" w:hAnsi="Times New Roman" w:cs="Times New Roman"/>
          <w:sz w:val="24"/>
          <w:szCs w:val="24"/>
        </w:rPr>
        <w:t>Maastricht University Medical Center+, University Eye Clinic Maastricht, the Netherlands</w:t>
      </w:r>
    </w:p>
    <w:p w14:paraId="15533F3D" w14:textId="1E3CD728" w:rsidR="00AF4A74" w:rsidRPr="00E205E9" w:rsidRDefault="00AF4A74" w:rsidP="00453922">
      <w:pPr>
        <w:autoSpaceDE w:val="0"/>
        <w:autoSpaceDN w:val="0"/>
        <w:adjustRightInd w:val="0"/>
        <w:spacing w:after="0" w:line="360" w:lineRule="auto"/>
        <w:rPr>
          <w:rFonts w:ascii="Times New Roman" w:hAnsi="Times New Roman" w:cs="Times New Roman"/>
          <w:sz w:val="24"/>
          <w:szCs w:val="24"/>
        </w:rPr>
      </w:pPr>
      <w:r w:rsidRPr="00E205E9">
        <w:rPr>
          <w:rFonts w:ascii="Times New Roman" w:hAnsi="Times New Roman" w:cs="Times New Roman"/>
          <w:sz w:val="24"/>
          <w:szCs w:val="24"/>
          <w:vertAlign w:val="superscript"/>
        </w:rPr>
        <w:t>3</w:t>
      </w:r>
      <w:r w:rsidRPr="00E205E9">
        <w:rPr>
          <w:rFonts w:ascii="Times New Roman" w:hAnsi="Times New Roman" w:cs="Times New Roman"/>
          <w:sz w:val="24"/>
          <w:szCs w:val="24"/>
        </w:rPr>
        <w:t>Maastricht University Medical Center+, Department of Internal Medicine and CARIM, the</w:t>
      </w:r>
    </w:p>
    <w:p w14:paraId="0DBDAA05" w14:textId="35ADD250" w:rsidR="00AF4A74" w:rsidRPr="00E205E9" w:rsidRDefault="00AF4A74"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Netherlands</w:t>
      </w:r>
    </w:p>
    <w:p w14:paraId="425CC780" w14:textId="19DA48BE" w:rsidR="00AF4A74" w:rsidRPr="00E205E9" w:rsidRDefault="00AF4A74"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*contributed equally</w:t>
      </w:r>
    </w:p>
    <w:p w14:paraId="37F44FDD" w14:textId="5BED4A6A" w:rsidR="00AF4A74" w:rsidRPr="00E205E9" w:rsidRDefault="00AF4A74"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Correspondence author:</w:t>
      </w:r>
    </w:p>
    <w:p w14:paraId="32A89505" w14:textId="2DF62682" w:rsidR="00AF4A74" w:rsidRPr="009C1E0D" w:rsidRDefault="007846A6" w:rsidP="00453922">
      <w:pPr>
        <w:spacing w:line="360" w:lineRule="auto"/>
        <w:rPr>
          <w:rFonts w:ascii="Times New Roman" w:hAnsi="Times New Roman" w:cs="Times New Roman"/>
          <w:sz w:val="24"/>
          <w:szCs w:val="24"/>
        </w:rPr>
      </w:pPr>
      <w:r w:rsidRPr="009C1E0D">
        <w:rPr>
          <w:rFonts w:ascii="Times New Roman" w:hAnsi="Times New Roman" w:cs="Times New Roman"/>
          <w:sz w:val="24"/>
          <w:szCs w:val="24"/>
        </w:rPr>
        <w:t>Mitko Veta</w:t>
      </w:r>
    </w:p>
    <w:p w14:paraId="0869C274" w14:textId="2FC2918A" w:rsidR="00AF4A74" w:rsidRPr="00E205E9" w:rsidRDefault="00AF4A74"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 xml:space="preserve">Email: </w:t>
      </w:r>
      <w:r w:rsidR="007846A6">
        <w:rPr>
          <w:rFonts w:ascii="Times New Roman" w:hAnsi="Times New Roman" w:cs="Times New Roman"/>
          <w:sz w:val="24"/>
          <w:szCs w:val="24"/>
        </w:rPr>
        <w:t>m.veta</w:t>
      </w:r>
      <w:r w:rsidRPr="00E205E9">
        <w:rPr>
          <w:rFonts w:ascii="Times New Roman" w:hAnsi="Times New Roman" w:cs="Times New Roman"/>
          <w:sz w:val="24"/>
          <w:szCs w:val="24"/>
        </w:rPr>
        <w:t>@</w:t>
      </w:r>
      <w:r w:rsidR="007846A6">
        <w:rPr>
          <w:rFonts w:ascii="Times New Roman" w:hAnsi="Times New Roman" w:cs="Times New Roman"/>
          <w:sz w:val="24"/>
          <w:szCs w:val="24"/>
        </w:rPr>
        <w:t>tue.nl</w:t>
      </w:r>
    </w:p>
    <w:p w14:paraId="5C558340" w14:textId="2084A316" w:rsidR="00AF4A74" w:rsidRPr="00E205E9" w:rsidRDefault="00AF4A74"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Address: Department of Biomedical Engineering, Eindhoven University of Technology,</w:t>
      </w:r>
      <w:r w:rsidR="00CE619A" w:rsidRPr="00E205E9">
        <w:rPr>
          <w:rFonts w:ascii="Times New Roman" w:hAnsi="Times New Roman" w:cs="Times New Roman"/>
          <w:sz w:val="24"/>
          <w:szCs w:val="24"/>
        </w:rPr>
        <w:t xml:space="preserve"> P</w:t>
      </w:r>
      <w:r w:rsidR="007846A6">
        <w:rPr>
          <w:rFonts w:ascii="Times New Roman" w:hAnsi="Times New Roman" w:cs="Times New Roman"/>
          <w:sz w:val="24"/>
          <w:szCs w:val="24"/>
        </w:rPr>
        <w:t>O Box</w:t>
      </w:r>
      <w:r w:rsidR="00CE619A" w:rsidRPr="00E205E9">
        <w:rPr>
          <w:rFonts w:ascii="Times New Roman" w:hAnsi="Times New Roman" w:cs="Times New Roman"/>
          <w:sz w:val="24"/>
          <w:szCs w:val="24"/>
        </w:rPr>
        <w:t xml:space="preserve"> 513 5600 MB Eindhoven, the Netherlands</w:t>
      </w:r>
    </w:p>
    <w:p w14:paraId="19F74E7D" w14:textId="77777777" w:rsidR="00CB300D" w:rsidRPr="00E205E9" w:rsidRDefault="00CB300D" w:rsidP="00453922">
      <w:pPr>
        <w:spacing w:line="360" w:lineRule="auto"/>
        <w:rPr>
          <w:rFonts w:ascii="Times New Roman" w:hAnsi="Times New Roman" w:cs="Times New Roman"/>
          <w:sz w:val="24"/>
          <w:szCs w:val="24"/>
        </w:rPr>
      </w:pPr>
    </w:p>
    <w:p w14:paraId="1342AA75" w14:textId="12DEACCC" w:rsidR="00B10242" w:rsidRPr="00E205E9" w:rsidRDefault="00B10242"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Running title:</w:t>
      </w:r>
      <w:r w:rsidR="00CB300D" w:rsidRPr="00E205E9">
        <w:rPr>
          <w:rFonts w:ascii="Times New Roman" w:hAnsi="Times New Roman" w:cs="Times New Roman"/>
          <w:sz w:val="24"/>
          <w:szCs w:val="24"/>
        </w:rPr>
        <w:t xml:space="preserve"> </w:t>
      </w:r>
      <w:r w:rsidR="00940BA1">
        <w:rPr>
          <w:rFonts w:ascii="Times New Roman" w:hAnsi="Times New Roman" w:cs="Times New Roman"/>
          <w:sz w:val="24"/>
          <w:szCs w:val="24"/>
        </w:rPr>
        <w:tab/>
      </w:r>
      <w:r w:rsidR="00940BA1">
        <w:rPr>
          <w:rFonts w:ascii="Times New Roman" w:hAnsi="Times New Roman" w:cs="Times New Roman"/>
          <w:sz w:val="24"/>
          <w:szCs w:val="24"/>
        </w:rPr>
        <w:tab/>
      </w:r>
      <w:r w:rsidR="00940BA1">
        <w:rPr>
          <w:rFonts w:ascii="Times New Roman" w:hAnsi="Times New Roman" w:cs="Times New Roman"/>
          <w:sz w:val="24"/>
          <w:szCs w:val="24"/>
        </w:rPr>
        <w:tab/>
      </w:r>
      <w:r w:rsidR="00CB300D" w:rsidRPr="00E205E9">
        <w:rPr>
          <w:rFonts w:ascii="Times New Roman" w:hAnsi="Times New Roman" w:cs="Times New Roman"/>
          <w:sz w:val="24"/>
          <w:szCs w:val="24"/>
        </w:rPr>
        <w:t xml:space="preserve">(pre)diabetes </w:t>
      </w:r>
      <w:r w:rsidR="00174D26">
        <w:rPr>
          <w:rFonts w:ascii="Times New Roman" w:hAnsi="Times New Roman" w:cs="Times New Roman"/>
          <w:sz w:val="24"/>
          <w:szCs w:val="24"/>
        </w:rPr>
        <w:t>detection</w:t>
      </w:r>
      <w:r w:rsidR="00CB300D" w:rsidRPr="00E205E9">
        <w:rPr>
          <w:rFonts w:ascii="Times New Roman" w:hAnsi="Times New Roman" w:cs="Times New Roman"/>
          <w:sz w:val="24"/>
          <w:szCs w:val="24"/>
        </w:rPr>
        <w:t xml:space="preserve"> using fundus images</w:t>
      </w:r>
    </w:p>
    <w:p w14:paraId="22E23264" w14:textId="2855C8CF" w:rsidR="00B10242" w:rsidRPr="00E205E9" w:rsidRDefault="00B10242"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Word count:</w:t>
      </w:r>
      <w:r w:rsidR="00282520">
        <w:rPr>
          <w:rFonts w:ascii="Times New Roman" w:hAnsi="Times New Roman" w:cs="Times New Roman"/>
          <w:sz w:val="24"/>
          <w:szCs w:val="24"/>
        </w:rPr>
        <w:tab/>
      </w:r>
      <w:r w:rsidR="00282520">
        <w:rPr>
          <w:rFonts w:ascii="Times New Roman" w:hAnsi="Times New Roman" w:cs="Times New Roman"/>
          <w:sz w:val="24"/>
          <w:szCs w:val="24"/>
        </w:rPr>
        <w:tab/>
      </w:r>
      <w:r w:rsidR="00282520">
        <w:rPr>
          <w:rFonts w:ascii="Times New Roman" w:hAnsi="Times New Roman" w:cs="Times New Roman"/>
          <w:sz w:val="24"/>
          <w:szCs w:val="24"/>
        </w:rPr>
        <w:tab/>
        <w:t>2</w:t>
      </w:r>
      <w:r w:rsidR="00282520" w:rsidRPr="00A648A0">
        <w:rPr>
          <w:rFonts w:ascii="Times New Roman" w:hAnsi="Times New Roman" w:cs="Times New Roman"/>
          <w:color w:val="FF0000"/>
          <w:sz w:val="24"/>
          <w:szCs w:val="24"/>
        </w:rPr>
        <w:t>,589</w:t>
      </w:r>
      <w:r w:rsidR="00013630">
        <w:rPr>
          <w:rFonts w:ascii="Times New Roman" w:hAnsi="Times New Roman" w:cs="Times New Roman"/>
          <w:sz w:val="24"/>
          <w:szCs w:val="24"/>
        </w:rPr>
        <w:t xml:space="preserve"> / 4,000</w:t>
      </w:r>
    </w:p>
    <w:p w14:paraId="5AF17FE7" w14:textId="4CCE81DB" w:rsidR="00B10242" w:rsidRPr="00E205E9" w:rsidRDefault="00B10242"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Number of figures:</w:t>
      </w:r>
      <w:r w:rsidR="00DD5C4D" w:rsidRPr="00E205E9">
        <w:rPr>
          <w:rFonts w:ascii="Times New Roman" w:hAnsi="Times New Roman" w:cs="Times New Roman"/>
          <w:sz w:val="24"/>
          <w:szCs w:val="24"/>
        </w:rPr>
        <w:t xml:space="preserve"> </w:t>
      </w:r>
      <w:r w:rsidR="00940BA1">
        <w:rPr>
          <w:rFonts w:ascii="Times New Roman" w:hAnsi="Times New Roman" w:cs="Times New Roman"/>
          <w:sz w:val="24"/>
          <w:szCs w:val="24"/>
        </w:rPr>
        <w:tab/>
      </w:r>
      <w:r w:rsidR="00940BA1">
        <w:rPr>
          <w:rFonts w:ascii="Times New Roman" w:hAnsi="Times New Roman" w:cs="Times New Roman"/>
          <w:sz w:val="24"/>
          <w:szCs w:val="24"/>
        </w:rPr>
        <w:tab/>
      </w:r>
      <w:r w:rsidR="00DD5C4D" w:rsidRPr="00E205E9">
        <w:rPr>
          <w:rFonts w:ascii="Times New Roman" w:hAnsi="Times New Roman" w:cs="Times New Roman"/>
          <w:sz w:val="24"/>
          <w:szCs w:val="24"/>
        </w:rPr>
        <w:t xml:space="preserve">3 </w:t>
      </w:r>
    </w:p>
    <w:p w14:paraId="274BAC3F" w14:textId="320501B0" w:rsidR="00AF4A74" w:rsidRPr="00E205E9" w:rsidRDefault="00B10242"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Number of tables:</w:t>
      </w:r>
      <w:r w:rsidR="00DD5C4D" w:rsidRPr="00E205E9">
        <w:rPr>
          <w:rFonts w:ascii="Times New Roman" w:hAnsi="Times New Roman" w:cs="Times New Roman"/>
          <w:sz w:val="24"/>
          <w:szCs w:val="24"/>
        </w:rPr>
        <w:t xml:space="preserve"> </w:t>
      </w:r>
      <w:r w:rsidR="00940BA1">
        <w:rPr>
          <w:rFonts w:ascii="Times New Roman" w:hAnsi="Times New Roman" w:cs="Times New Roman"/>
          <w:sz w:val="24"/>
          <w:szCs w:val="24"/>
        </w:rPr>
        <w:tab/>
      </w:r>
      <w:r w:rsidR="00940BA1">
        <w:rPr>
          <w:rFonts w:ascii="Times New Roman" w:hAnsi="Times New Roman" w:cs="Times New Roman"/>
          <w:sz w:val="24"/>
          <w:szCs w:val="24"/>
        </w:rPr>
        <w:tab/>
      </w:r>
      <w:r w:rsidR="00DD5C4D" w:rsidRPr="00E205E9">
        <w:rPr>
          <w:rFonts w:ascii="Times New Roman" w:hAnsi="Times New Roman" w:cs="Times New Roman"/>
          <w:sz w:val="24"/>
          <w:szCs w:val="24"/>
        </w:rPr>
        <w:t>2</w:t>
      </w:r>
    </w:p>
    <w:p w14:paraId="44C5E7AE" w14:textId="051E961B" w:rsidR="00DD5C4D" w:rsidRPr="00E205E9" w:rsidRDefault="00DD5C4D"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 xml:space="preserve">Number of supplementary: </w:t>
      </w:r>
      <w:r w:rsidR="00940BA1">
        <w:rPr>
          <w:rFonts w:ascii="Times New Roman" w:hAnsi="Times New Roman" w:cs="Times New Roman"/>
          <w:sz w:val="24"/>
          <w:szCs w:val="24"/>
        </w:rPr>
        <w:tab/>
      </w:r>
      <w:r w:rsidRPr="00E205E9">
        <w:rPr>
          <w:rFonts w:ascii="Times New Roman" w:hAnsi="Times New Roman" w:cs="Times New Roman"/>
          <w:sz w:val="24"/>
          <w:szCs w:val="24"/>
        </w:rPr>
        <w:t>1</w:t>
      </w:r>
    </w:p>
    <w:p w14:paraId="43E2E952" w14:textId="77777777" w:rsidR="00453922" w:rsidRPr="00E205E9" w:rsidRDefault="00453922" w:rsidP="00453922">
      <w:pPr>
        <w:spacing w:line="360" w:lineRule="auto"/>
        <w:rPr>
          <w:rFonts w:ascii="Times New Roman" w:hAnsi="Times New Roman" w:cs="Times New Roman"/>
          <w:sz w:val="24"/>
          <w:szCs w:val="24"/>
        </w:rPr>
      </w:pPr>
      <w:r w:rsidRPr="00E205E9">
        <w:rPr>
          <w:rFonts w:ascii="Times New Roman" w:hAnsi="Times New Roman" w:cs="Times New Roman"/>
          <w:sz w:val="24"/>
          <w:szCs w:val="24"/>
        </w:rPr>
        <w:t>Number of suppl</w:t>
      </w:r>
      <w:r>
        <w:rPr>
          <w:rFonts w:ascii="Times New Roman" w:hAnsi="Times New Roman" w:cs="Times New Roman"/>
          <w:sz w:val="24"/>
          <w:szCs w:val="24"/>
        </w:rPr>
        <w:t>.</w:t>
      </w:r>
      <w:r w:rsidRPr="00E205E9">
        <w:rPr>
          <w:rFonts w:ascii="Times New Roman" w:hAnsi="Times New Roman" w:cs="Times New Roman"/>
          <w:sz w:val="24"/>
          <w:szCs w:val="24"/>
        </w:rPr>
        <w:t xml:space="preserve"> e-figures: </w:t>
      </w:r>
      <w:r>
        <w:rPr>
          <w:rFonts w:ascii="Times New Roman" w:hAnsi="Times New Roman" w:cs="Times New Roman"/>
          <w:sz w:val="24"/>
          <w:szCs w:val="24"/>
        </w:rPr>
        <w:tab/>
      </w:r>
      <w:r w:rsidRPr="00E205E9">
        <w:rPr>
          <w:rFonts w:ascii="Times New Roman" w:hAnsi="Times New Roman" w:cs="Times New Roman"/>
          <w:sz w:val="24"/>
          <w:szCs w:val="24"/>
        </w:rPr>
        <w:t>2</w:t>
      </w:r>
    </w:p>
    <w:p w14:paraId="38291091" w14:textId="77777777" w:rsidR="00B10242" w:rsidRDefault="00B10242" w:rsidP="00AF4A74">
      <w:pPr>
        <w:rPr>
          <w:ins w:id="1" w:author="Liao Shiqi" w:date="2022-01-11T14:37:00Z"/>
          <w:rFonts w:ascii="Times New Roman" w:hAnsi="Times New Roman" w:cs="Times New Roman"/>
        </w:rPr>
      </w:pPr>
    </w:p>
    <w:p w14:paraId="5D9234EE" w14:textId="3514A4DC" w:rsidR="003202C8" w:rsidRPr="00E205E9" w:rsidDel="003202C8" w:rsidRDefault="003202C8" w:rsidP="00970D3F">
      <w:pPr>
        <w:rPr>
          <w:del w:id="2" w:author="Liao Shiqi" w:date="2022-01-11T14:37:00Z"/>
          <w:rFonts w:ascii="Times New Roman" w:hAnsi="Times New Roman" w:cs="Times New Roman"/>
        </w:rPr>
      </w:pPr>
    </w:p>
    <w:p w14:paraId="56575834" w14:textId="77777777" w:rsidR="00D017EB" w:rsidRPr="00E205E9" w:rsidRDefault="00D017EB">
      <w:pPr>
        <w:rPr>
          <w:rFonts w:ascii="Times New Roman" w:hAnsi="Times New Roman" w:cs="Times New Roman"/>
          <w:b/>
          <w:bCs/>
          <w:sz w:val="24"/>
          <w:szCs w:val="24"/>
        </w:rPr>
      </w:pPr>
      <w:r w:rsidRPr="00E205E9">
        <w:rPr>
          <w:rFonts w:ascii="Times New Roman" w:hAnsi="Times New Roman" w:cs="Times New Roman"/>
          <w:b/>
          <w:bCs/>
          <w:sz w:val="24"/>
          <w:szCs w:val="24"/>
        </w:rPr>
        <w:br w:type="page"/>
      </w:r>
    </w:p>
    <w:p w14:paraId="79000BB5" w14:textId="2A87DAED" w:rsidR="000D4ECF" w:rsidRPr="009C1E0D" w:rsidRDefault="000D4ECF" w:rsidP="00453922">
      <w:pPr>
        <w:spacing w:line="480" w:lineRule="auto"/>
        <w:rPr>
          <w:rFonts w:ascii="Times New Roman" w:hAnsi="Times New Roman" w:cs="Times New Roman"/>
          <w:b/>
          <w:bCs/>
          <w:sz w:val="24"/>
          <w:szCs w:val="24"/>
        </w:rPr>
      </w:pPr>
      <w:r w:rsidRPr="009C1E0D">
        <w:rPr>
          <w:rFonts w:ascii="Times New Roman" w:hAnsi="Times New Roman" w:cs="Times New Roman"/>
          <w:b/>
          <w:bCs/>
          <w:sz w:val="24"/>
          <w:szCs w:val="24"/>
        </w:rPr>
        <w:lastRenderedPageBreak/>
        <w:t>ABSTRACT</w:t>
      </w:r>
      <w:r w:rsidR="0031024D" w:rsidRPr="009C1E0D">
        <w:rPr>
          <w:rFonts w:ascii="Times New Roman" w:hAnsi="Times New Roman" w:cs="Times New Roman"/>
          <w:b/>
          <w:bCs/>
          <w:sz w:val="24"/>
          <w:szCs w:val="24"/>
        </w:rPr>
        <w:t xml:space="preserve"> (2</w:t>
      </w:r>
      <w:r w:rsidR="007846A6" w:rsidRPr="009C1E0D">
        <w:rPr>
          <w:rFonts w:ascii="Times New Roman" w:hAnsi="Times New Roman" w:cs="Times New Roman"/>
          <w:b/>
          <w:bCs/>
          <w:sz w:val="24"/>
          <w:szCs w:val="24"/>
        </w:rPr>
        <w:t>4</w:t>
      </w:r>
      <w:r w:rsidR="000378D3" w:rsidRPr="009C1E0D">
        <w:rPr>
          <w:rFonts w:ascii="Times New Roman" w:hAnsi="Times New Roman" w:cs="Times New Roman"/>
          <w:b/>
          <w:bCs/>
          <w:sz w:val="24"/>
          <w:szCs w:val="24"/>
        </w:rPr>
        <w:t>8</w:t>
      </w:r>
      <w:r w:rsidR="0031024D" w:rsidRPr="009C1E0D">
        <w:rPr>
          <w:rFonts w:ascii="Times New Roman" w:hAnsi="Times New Roman" w:cs="Times New Roman"/>
          <w:b/>
          <w:bCs/>
          <w:sz w:val="24"/>
          <w:szCs w:val="24"/>
        </w:rPr>
        <w:t xml:space="preserve"> of 250 words)</w:t>
      </w:r>
    </w:p>
    <w:p w14:paraId="688461E8" w14:textId="2BD3FDB1" w:rsidR="000D4ECF" w:rsidRPr="009C1E0D" w:rsidRDefault="000D4ECF" w:rsidP="00453922">
      <w:pPr>
        <w:spacing w:line="480" w:lineRule="auto"/>
        <w:rPr>
          <w:rFonts w:ascii="Times New Roman" w:hAnsi="Times New Roman" w:cs="Times New Roman"/>
          <w:sz w:val="24"/>
          <w:szCs w:val="24"/>
        </w:rPr>
      </w:pPr>
      <w:r w:rsidRPr="009C1E0D">
        <w:rPr>
          <w:rFonts w:ascii="Times New Roman" w:hAnsi="Times New Roman" w:cs="Times New Roman"/>
          <w:b/>
          <w:bCs/>
          <w:sz w:val="24"/>
          <w:szCs w:val="24"/>
        </w:rPr>
        <w:t>Objective:</w:t>
      </w:r>
      <w:r w:rsidRPr="009C1E0D">
        <w:rPr>
          <w:rFonts w:ascii="Times New Roman" w:hAnsi="Times New Roman" w:cs="Times New Roman"/>
          <w:sz w:val="24"/>
          <w:szCs w:val="24"/>
        </w:rPr>
        <w:t xml:space="preserve"> </w:t>
      </w:r>
      <w:r w:rsidR="00DE6042" w:rsidRPr="009C1E0D">
        <w:rPr>
          <w:rFonts w:ascii="Times New Roman" w:hAnsi="Times New Roman" w:cs="Times New Roman"/>
          <w:sz w:val="24"/>
          <w:szCs w:val="24"/>
        </w:rPr>
        <w:t>To study to what extent fundus images can be used to discriminate between individuals with normal glucose metabolism, prediabetes, and type 2 diabetes. In addition, the discriminative value of fundus images was compared with typical risk factors</w:t>
      </w:r>
      <w:r w:rsidR="00EA117E" w:rsidRPr="009C1E0D">
        <w:rPr>
          <w:rFonts w:ascii="Times New Roman" w:hAnsi="Times New Roman" w:cs="Times New Roman"/>
          <w:sz w:val="24"/>
          <w:szCs w:val="24"/>
        </w:rPr>
        <w:t xml:space="preserve"> for type 2 diabetes</w:t>
      </w:r>
      <w:r w:rsidR="00DE6042" w:rsidRPr="009C1E0D">
        <w:rPr>
          <w:rFonts w:ascii="Times New Roman" w:hAnsi="Times New Roman" w:cs="Times New Roman"/>
          <w:sz w:val="24"/>
          <w:szCs w:val="24"/>
        </w:rPr>
        <w:t>.</w:t>
      </w:r>
    </w:p>
    <w:p w14:paraId="636E9D59" w14:textId="4CD825DB" w:rsidR="000D4ECF" w:rsidRPr="009C1E0D" w:rsidRDefault="000D4ECF" w:rsidP="00453922">
      <w:pPr>
        <w:spacing w:line="480" w:lineRule="auto"/>
        <w:rPr>
          <w:rFonts w:ascii="Times New Roman" w:hAnsi="Times New Roman" w:cs="Times New Roman"/>
          <w:sz w:val="24"/>
          <w:szCs w:val="24"/>
        </w:rPr>
      </w:pPr>
      <w:r w:rsidRPr="009C1E0D">
        <w:rPr>
          <w:rFonts w:ascii="Times New Roman" w:hAnsi="Times New Roman" w:cs="Times New Roman"/>
          <w:b/>
          <w:bCs/>
          <w:sz w:val="24"/>
          <w:szCs w:val="24"/>
        </w:rPr>
        <w:t>Research Design and Methods:</w:t>
      </w:r>
      <w:r w:rsidRPr="009C1E0D">
        <w:rPr>
          <w:rFonts w:ascii="Times New Roman" w:hAnsi="Times New Roman" w:cs="Times New Roman"/>
          <w:sz w:val="24"/>
          <w:szCs w:val="24"/>
        </w:rPr>
        <w:t xml:space="preserve"> </w:t>
      </w:r>
      <w:r w:rsidR="00DE6042" w:rsidRPr="009C1E0D">
        <w:rPr>
          <w:rFonts w:ascii="Times New Roman" w:hAnsi="Times New Roman" w:cs="Times New Roman"/>
          <w:sz w:val="24"/>
          <w:szCs w:val="24"/>
        </w:rPr>
        <w:t xml:space="preserve">A deep learning model was developed to determine </w:t>
      </w:r>
      <w:r w:rsidR="007846A6" w:rsidRPr="009C1E0D">
        <w:rPr>
          <w:rFonts w:ascii="Times New Roman" w:hAnsi="Times New Roman" w:cs="Times New Roman"/>
          <w:sz w:val="24"/>
          <w:szCs w:val="24"/>
        </w:rPr>
        <w:t>a</w:t>
      </w:r>
      <w:r w:rsidR="00DE6042" w:rsidRPr="009C1E0D">
        <w:rPr>
          <w:rFonts w:ascii="Times New Roman" w:hAnsi="Times New Roman" w:cs="Times New Roman"/>
          <w:sz w:val="24"/>
          <w:szCs w:val="24"/>
        </w:rPr>
        <w:t xml:space="preserve"> glucose metabolism</w:t>
      </w:r>
      <w:r w:rsidR="00EA117E" w:rsidRPr="009C1E0D">
        <w:rPr>
          <w:rFonts w:ascii="Times New Roman" w:hAnsi="Times New Roman" w:cs="Times New Roman"/>
          <w:sz w:val="24"/>
          <w:szCs w:val="24"/>
        </w:rPr>
        <w:t xml:space="preserve"> score</w:t>
      </w:r>
      <w:r w:rsidR="00DE6042" w:rsidRPr="009C1E0D">
        <w:rPr>
          <w:rFonts w:ascii="Times New Roman" w:hAnsi="Times New Roman" w:cs="Times New Roman"/>
          <w:sz w:val="24"/>
          <w:szCs w:val="24"/>
        </w:rPr>
        <w:t xml:space="preserve"> </w:t>
      </w:r>
      <w:r w:rsidR="00520ABF" w:rsidRPr="009C1E0D">
        <w:rPr>
          <w:rFonts w:ascii="Times New Roman" w:hAnsi="Times New Roman" w:cs="Times New Roman"/>
          <w:sz w:val="24"/>
          <w:szCs w:val="24"/>
        </w:rPr>
        <w:t>(GM</w:t>
      </w:r>
      <w:r w:rsidR="00EA117E" w:rsidRPr="009C1E0D">
        <w:rPr>
          <w:rFonts w:ascii="Times New Roman" w:hAnsi="Times New Roman" w:cs="Times New Roman"/>
          <w:sz w:val="24"/>
          <w:szCs w:val="24"/>
        </w:rPr>
        <w:t>S</w:t>
      </w:r>
      <w:r w:rsidR="00DE6042" w:rsidRPr="009C1E0D">
        <w:rPr>
          <w:rFonts w:ascii="Times New Roman" w:hAnsi="Times New Roman" w:cs="Times New Roman"/>
          <w:sz w:val="24"/>
          <w:szCs w:val="24"/>
        </w:rPr>
        <w:t>core</w:t>
      </w:r>
      <w:r w:rsidR="00EA117E" w:rsidRPr="009C1E0D">
        <w:rPr>
          <w:rFonts w:ascii="Times New Roman" w:hAnsi="Times New Roman" w:cs="Times New Roman"/>
          <w:sz w:val="24"/>
          <w:szCs w:val="24"/>
        </w:rPr>
        <w:t>)</w:t>
      </w:r>
      <w:r w:rsidR="00DE6042" w:rsidRPr="009C1E0D">
        <w:rPr>
          <w:rFonts w:ascii="Times New Roman" w:hAnsi="Times New Roman" w:cs="Times New Roman"/>
          <w:sz w:val="24"/>
          <w:szCs w:val="24"/>
        </w:rPr>
        <w:t xml:space="preserve"> </w:t>
      </w:r>
      <w:r w:rsidR="009F346D" w:rsidRPr="009C1E0D">
        <w:rPr>
          <w:rFonts w:ascii="Times New Roman" w:hAnsi="Times New Roman" w:cs="Times New Roman"/>
          <w:sz w:val="24"/>
          <w:szCs w:val="24"/>
        </w:rPr>
        <w:t>from</w:t>
      </w:r>
      <w:r w:rsidR="00DE6042" w:rsidRPr="009C1E0D">
        <w:rPr>
          <w:rFonts w:ascii="Times New Roman" w:hAnsi="Times New Roman" w:cs="Times New Roman"/>
          <w:sz w:val="24"/>
          <w:szCs w:val="24"/>
        </w:rPr>
        <w:t xml:space="preserve"> fundus images </w:t>
      </w:r>
      <w:r w:rsidR="009F346D" w:rsidRPr="009C1E0D">
        <w:rPr>
          <w:rFonts w:ascii="Times New Roman" w:hAnsi="Times New Roman" w:cs="Times New Roman"/>
          <w:sz w:val="24"/>
          <w:szCs w:val="24"/>
        </w:rPr>
        <w:t>using data from</w:t>
      </w:r>
      <w:r w:rsidR="00DE6042" w:rsidRPr="009C1E0D">
        <w:rPr>
          <w:rFonts w:ascii="Times New Roman" w:hAnsi="Times New Roman" w:cs="Times New Roman"/>
          <w:sz w:val="24"/>
          <w:szCs w:val="24"/>
        </w:rPr>
        <w:t xml:space="preserve"> The Maastricht Study. The discriminative power of this GM</w:t>
      </w:r>
      <w:r w:rsidR="00520ABF" w:rsidRPr="009C1E0D">
        <w:rPr>
          <w:rFonts w:ascii="Times New Roman" w:hAnsi="Times New Roman" w:cs="Times New Roman"/>
          <w:sz w:val="24"/>
          <w:szCs w:val="24"/>
        </w:rPr>
        <w:t>score</w:t>
      </w:r>
      <w:r w:rsidR="00DE6042" w:rsidRPr="009C1E0D">
        <w:rPr>
          <w:rFonts w:ascii="Times New Roman" w:hAnsi="Times New Roman" w:cs="Times New Roman"/>
          <w:sz w:val="24"/>
          <w:szCs w:val="24"/>
        </w:rPr>
        <w:t xml:space="preserve"> </w:t>
      </w:r>
      <w:r w:rsidR="007846A6" w:rsidRPr="009C1E0D">
        <w:rPr>
          <w:rFonts w:ascii="Times New Roman" w:hAnsi="Times New Roman" w:cs="Times New Roman"/>
          <w:sz w:val="24"/>
          <w:szCs w:val="24"/>
        </w:rPr>
        <w:t xml:space="preserve">for classifying individuals with type 2 diabetes versus normal glucose metabolism </w:t>
      </w:r>
      <w:r w:rsidR="00DE6042" w:rsidRPr="009C1E0D">
        <w:rPr>
          <w:rFonts w:ascii="Times New Roman" w:hAnsi="Times New Roman" w:cs="Times New Roman"/>
          <w:sz w:val="24"/>
          <w:szCs w:val="24"/>
        </w:rPr>
        <w:t>was assessed</w:t>
      </w:r>
      <w:r w:rsidR="007846A6" w:rsidRPr="009C1E0D">
        <w:rPr>
          <w:rFonts w:ascii="Times New Roman" w:hAnsi="Times New Roman" w:cs="Times New Roman"/>
          <w:sz w:val="24"/>
          <w:szCs w:val="24"/>
        </w:rPr>
        <w:t xml:space="preserve"> </w:t>
      </w:r>
      <w:r w:rsidR="00356113" w:rsidRPr="009C1E0D">
        <w:rPr>
          <w:rFonts w:ascii="Times New Roman" w:hAnsi="Times New Roman" w:cs="Times New Roman"/>
          <w:sz w:val="24"/>
          <w:szCs w:val="24"/>
        </w:rPr>
        <w:t>for a</w:t>
      </w:r>
      <w:r w:rsidR="00520ABF" w:rsidRPr="009C1E0D">
        <w:rPr>
          <w:rFonts w:ascii="Times New Roman" w:hAnsi="Times New Roman" w:cs="Times New Roman"/>
          <w:sz w:val="24"/>
          <w:szCs w:val="24"/>
        </w:rPr>
        <w:t xml:space="preserve"> hold-out</w:t>
      </w:r>
      <w:r w:rsidR="00356113" w:rsidRPr="009C1E0D">
        <w:rPr>
          <w:rFonts w:ascii="Times New Roman" w:hAnsi="Times New Roman" w:cs="Times New Roman"/>
          <w:sz w:val="24"/>
          <w:szCs w:val="24"/>
        </w:rPr>
        <w:t xml:space="preserve"> dataset</w:t>
      </w:r>
      <w:r w:rsidR="00DE6042" w:rsidRPr="009C1E0D">
        <w:rPr>
          <w:rFonts w:ascii="Times New Roman" w:hAnsi="Times New Roman" w:cs="Times New Roman"/>
          <w:sz w:val="24"/>
          <w:szCs w:val="24"/>
        </w:rPr>
        <w:t xml:space="preserve"> by the area under receiver operating characteristic (AUROC) curve. </w:t>
      </w:r>
      <w:r w:rsidR="00337C16" w:rsidRPr="009C1E0D">
        <w:rPr>
          <w:rFonts w:ascii="Times New Roman" w:hAnsi="Times New Roman" w:cs="Times New Roman"/>
          <w:sz w:val="24"/>
          <w:szCs w:val="24"/>
        </w:rPr>
        <w:t>For comparison, AUROCs for r</w:t>
      </w:r>
      <w:r w:rsidR="00DE6042" w:rsidRPr="009C1E0D">
        <w:rPr>
          <w:rFonts w:ascii="Times New Roman" w:hAnsi="Times New Roman" w:cs="Times New Roman"/>
          <w:sz w:val="24"/>
          <w:szCs w:val="24"/>
        </w:rPr>
        <w:t xml:space="preserve">isk factors </w:t>
      </w:r>
      <w:r w:rsidR="00337C16" w:rsidRPr="009C1E0D">
        <w:rPr>
          <w:rFonts w:ascii="Times New Roman" w:hAnsi="Times New Roman" w:cs="Times New Roman"/>
          <w:sz w:val="24"/>
          <w:szCs w:val="24"/>
        </w:rPr>
        <w:t xml:space="preserve">such as </w:t>
      </w:r>
      <w:r w:rsidR="00DE6042" w:rsidRPr="009C1E0D">
        <w:rPr>
          <w:rFonts w:ascii="Times New Roman" w:hAnsi="Times New Roman" w:cs="Times New Roman"/>
          <w:sz w:val="24"/>
          <w:szCs w:val="24"/>
        </w:rPr>
        <w:t xml:space="preserve">age, waist circumference, </w:t>
      </w:r>
      <w:r w:rsidR="00337C16" w:rsidRPr="009C1E0D">
        <w:rPr>
          <w:rFonts w:ascii="Times New Roman" w:hAnsi="Times New Roman" w:cs="Times New Roman"/>
          <w:sz w:val="24"/>
          <w:szCs w:val="24"/>
        </w:rPr>
        <w:t xml:space="preserve">and </w:t>
      </w:r>
      <w:r w:rsidR="00DE6042" w:rsidRPr="009C1E0D">
        <w:rPr>
          <w:rFonts w:ascii="Times New Roman" w:hAnsi="Times New Roman" w:cs="Times New Roman"/>
          <w:sz w:val="24"/>
          <w:szCs w:val="24"/>
        </w:rPr>
        <w:t>family history</w:t>
      </w:r>
      <w:r w:rsidR="00337C16" w:rsidRPr="009C1E0D">
        <w:rPr>
          <w:rFonts w:ascii="Times New Roman" w:hAnsi="Times New Roman" w:cs="Times New Roman"/>
          <w:sz w:val="24"/>
          <w:szCs w:val="24"/>
        </w:rPr>
        <w:t xml:space="preserve"> </w:t>
      </w:r>
      <w:r w:rsidR="00356113" w:rsidRPr="009C1E0D">
        <w:rPr>
          <w:rFonts w:ascii="Times New Roman" w:hAnsi="Times New Roman" w:cs="Times New Roman"/>
          <w:sz w:val="24"/>
          <w:szCs w:val="24"/>
        </w:rPr>
        <w:t>were also</w:t>
      </w:r>
      <w:r w:rsidR="00337C16" w:rsidRPr="009C1E0D">
        <w:rPr>
          <w:rFonts w:ascii="Times New Roman" w:hAnsi="Times New Roman" w:cs="Times New Roman"/>
          <w:sz w:val="24"/>
          <w:szCs w:val="24"/>
        </w:rPr>
        <w:t xml:space="preserve"> calculated and combined with </w:t>
      </w:r>
      <w:r w:rsidR="00520ABF" w:rsidRPr="009C1E0D">
        <w:rPr>
          <w:rFonts w:ascii="Times New Roman" w:hAnsi="Times New Roman" w:cs="Times New Roman"/>
          <w:sz w:val="24"/>
          <w:szCs w:val="24"/>
        </w:rPr>
        <w:t xml:space="preserve">the </w:t>
      </w:r>
      <w:r w:rsidR="00337C16" w:rsidRPr="009C1E0D">
        <w:rPr>
          <w:rFonts w:ascii="Times New Roman" w:hAnsi="Times New Roman" w:cs="Times New Roman"/>
          <w:sz w:val="24"/>
          <w:szCs w:val="24"/>
        </w:rPr>
        <w:t>GM</w:t>
      </w:r>
      <w:r w:rsidR="00EA117E" w:rsidRPr="009C1E0D">
        <w:rPr>
          <w:rFonts w:ascii="Times New Roman" w:hAnsi="Times New Roman" w:cs="Times New Roman"/>
          <w:sz w:val="24"/>
          <w:szCs w:val="24"/>
        </w:rPr>
        <w:t>S</w:t>
      </w:r>
      <w:r w:rsidR="00520ABF" w:rsidRPr="009C1E0D">
        <w:rPr>
          <w:rFonts w:ascii="Times New Roman" w:hAnsi="Times New Roman" w:cs="Times New Roman"/>
          <w:sz w:val="24"/>
          <w:szCs w:val="24"/>
        </w:rPr>
        <w:t>core</w:t>
      </w:r>
      <w:r w:rsidR="00337C16" w:rsidRPr="009C1E0D">
        <w:rPr>
          <w:rFonts w:ascii="Times New Roman" w:hAnsi="Times New Roman" w:cs="Times New Roman"/>
          <w:sz w:val="24"/>
          <w:szCs w:val="24"/>
        </w:rPr>
        <w:t xml:space="preserve"> to evaluate the additional value of the fundus images.</w:t>
      </w:r>
    </w:p>
    <w:p w14:paraId="5DD65147" w14:textId="018129B6" w:rsidR="000D4ECF" w:rsidRPr="009C1E0D" w:rsidRDefault="000D4ECF" w:rsidP="00453922">
      <w:pPr>
        <w:spacing w:line="480" w:lineRule="auto"/>
        <w:rPr>
          <w:rFonts w:ascii="Times New Roman" w:hAnsi="Times New Roman" w:cs="Times New Roman"/>
          <w:sz w:val="24"/>
          <w:szCs w:val="24"/>
        </w:rPr>
      </w:pPr>
      <w:r w:rsidRPr="009C1E0D">
        <w:rPr>
          <w:rFonts w:ascii="Times New Roman" w:hAnsi="Times New Roman" w:cs="Times New Roman"/>
          <w:b/>
          <w:bCs/>
          <w:sz w:val="24"/>
          <w:szCs w:val="24"/>
        </w:rPr>
        <w:t>Results:</w:t>
      </w:r>
      <w:r w:rsidRPr="009C1E0D">
        <w:rPr>
          <w:rFonts w:ascii="Times New Roman" w:hAnsi="Times New Roman" w:cs="Times New Roman"/>
          <w:sz w:val="24"/>
          <w:szCs w:val="24"/>
        </w:rPr>
        <w:t xml:space="preserve"> </w:t>
      </w:r>
      <w:r w:rsidR="00356113" w:rsidRPr="009C1E0D">
        <w:rPr>
          <w:rFonts w:ascii="Times New Roman" w:hAnsi="Times New Roman" w:cs="Times New Roman"/>
          <w:sz w:val="24"/>
          <w:szCs w:val="24"/>
        </w:rPr>
        <w:t>The GM</w:t>
      </w:r>
      <w:r w:rsidR="00EA117E" w:rsidRPr="009C1E0D">
        <w:rPr>
          <w:rFonts w:ascii="Times New Roman" w:hAnsi="Times New Roman" w:cs="Times New Roman"/>
          <w:sz w:val="24"/>
          <w:szCs w:val="24"/>
        </w:rPr>
        <w:t>S</w:t>
      </w:r>
      <w:r w:rsidR="007846A6" w:rsidRPr="009C1E0D">
        <w:rPr>
          <w:rFonts w:ascii="Times New Roman" w:hAnsi="Times New Roman" w:cs="Times New Roman"/>
          <w:sz w:val="24"/>
          <w:szCs w:val="24"/>
        </w:rPr>
        <w:t xml:space="preserve">core </w:t>
      </w:r>
      <w:r w:rsidR="00356113" w:rsidRPr="009C1E0D">
        <w:rPr>
          <w:rFonts w:ascii="Times New Roman" w:hAnsi="Times New Roman" w:cs="Times New Roman"/>
          <w:sz w:val="24"/>
          <w:szCs w:val="24"/>
        </w:rPr>
        <w:t xml:space="preserve">based on the fundus images obtained an AUROC of 0.757 (95% CI 0.731 – 0.783), which is higher than 5 out of 6 risk factors for diabetes. Only waist circumference resulted in a higher AUROC. When information from the fundus images </w:t>
      </w:r>
      <w:r w:rsidR="00E141A7" w:rsidRPr="009C1E0D">
        <w:rPr>
          <w:rFonts w:ascii="Times New Roman" w:hAnsi="Times New Roman" w:cs="Times New Roman"/>
          <w:sz w:val="24"/>
          <w:szCs w:val="24"/>
        </w:rPr>
        <w:t>was</w:t>
      </w:r>
      <w:r w:rsidR="00356113" w:rsidRPr="009C1E0D">
        <w:rPr>
          <w:rFonts w:ascii="Times New Roman" w:hAnsi="Times New Roman" w:cs="Times New Roman"/>
          <w:sz w:val="24"/>
          <w:szCs w:val="24"/>
        </w:rPr>
        <w:t xml:space="preserve"> combined with other risk factors, the AUROC increase</w:t>
      </w:r>
      <w:r w:rsidR="00E141A7" w:rsidRPr="009C1E0D">
        <w:rPr>
          <w:rFonts w:ascii="Times New Roman" w:hAnsi="Times New Roman" w:cs="Times New Roman"/>
          <w:sz w:val="24"/>
          <w:szCs w:val="24"/>
        </w:rPr>
        <w:t>d</w:t>
      </w:r>
      <w:r w:rsidR="00356113" w:rsidRPr="009C1E0D">
        <w:rPr>
          <w:rFonts w:ascii="Times New Roman" w:hAnsi="Times New Roman" w:cs="Times New Roman"/>
          <w:sz w:val="24"/>
          <w:szCs w:val="24"/>
        </w:rPr>
        <w:t xml:space="preserve"> to 0.895 (</w:t>
      </w:r>
      <w:r w:rsidR="00013630" w:rsidRPr="009C1E0D">
        <w:rPr>
          <w:rFonts w:ascii="Times New Roman" w:hAnsi="Times New Roman" w:cs="Times New Roman"/>
          <w:sz w:val="24"/>
          <w:szCs w:val="24"/>
        </w:rPr>
        <w:t xml:space="preserve">95% </w:t>
      </w:r>
      <w:r w:rsidR="00356113" w:rsidRPr="009C1E0D">
        <w:rPr>
          <w:rFonts w:ascii="Times New Roman" w:hAnsi="Times New Roman" w:cs="Times New Roman"/>
          <w:sz w:val="24"/>
          <w:szCs w:val="24"/>
        </w:rPr>
        <w:t xml:space="preserve">0.878 - 0.912). Moreover, </w:t>
      </w:r>
      <w:r w:rsidR="00B10EFB" w:rsidRPr="009C1E0D">
        <w:rPr>
          <w:rFonts w:ascii="Times New Roman" w:hAnsi="Times New Roman" w:cs="Times New Roman"/>
          <w:sz w:val="24"/>
          <w:szCs w:val="24"/>
        </w:rPr>
        <w:t xml:space="preserve">prediabetes </w:t>
      </w:r>
      <w:r w:rsidR="00CF3985">
        <w:rPr>
          <w:rFonts w:ascii="Times New Roman" w:hAnsi="Times New Roman" w:cs="Times New Roman"/>
          <w:sz w:val="24"/>
          <w:szCs w:val="24"/>
        </w:rPr>
        <w:t>individuals</w:t>
      </w:r>
      <w:r w:rsidR="00B10EFB" w:rsidRPr="009C1E0D">
        <w:rPr>
          <w:rFonts w:ascii="Times New Roman" w:hAnsi="Times New Roman" w:cs="Times New Roman"/>
          <w:sz w:val="24"/>
          <w:szCs w:val="24"/>
        </w:rPr>
        <w:t xml:space="preserve"> were found to have a distinct GM</w:t>
      </w:r>
      <w:r w:rsidR="00EA117E" w:rsidRPr="009C1E0D">
        <w:rPr>
          <w:rFonts w:ascii="Times New Roman" w:hAnsi="Times New Roman" w:cs="Times New Roman"/>
          <w:sz w:val="24"/>
          <w:szCs w:val="24"/>
        </w:rPr>
        <w:t>S</w:t>
      </w:r>
      <w:r w:rsidR="007846A6" w:rsidRPr="009C1E0D">
        <w:rPr>
          <w:rFonts w:ascii="Times New Roman" w:hAnsi="Times New Roman" w:cs="Times New Roman"/>
          <w:sz w:val="24"/>
          <w:szCs w:val="24"/>
        </w:rPr>
        <w:t>core</w:t>
      </w:r>
      <w:r w:rsidR="00B10EFB" w:rsidRPr="009C1E0D">
        <w:rPr>
          <w:rFonts w:ascii="Times New Roman" w:hAnsi="Times New Roman" w:cs="Times New Roman"/>
          <w:sz w:val="24"/>
          <w:szCs w:val="24"/>
        </w:rPr>
        <w:t xml:space="preserve"> distribution, </w:t>
      </w:r>
      <w:r w:rsidR="009F346D" w:rsidRPr="009C1E0D">
        <w:rPr>
          <w:rFonts w:ascii="Times New Roman" w:hAnsi="Times New Roman" w:cs="Times New Roman"/>
          <w:sz w:val="24"/>
          <w:szCs w:val="24"/>
        </w:rPr>
        <w:t>approximately</w:t>
      </w:r>
      <w:r w:rsidR="00B10EFB" w:rsidRPr="009C1E0D">
        <w:rPr>
          <w:rFonts w:ascii="Times New Roman" w:hAnsi="Times New Roman" w:cs="Times New Roman"/>
          <w:sz w:val="24"/>
          <w:szCs w:val="24"/>
        </w:rPr>
        <w:t xml:space="preserve"> half-way</w:t>
      </w:r>
      <w:r w:rsidR="009F346D" w:rsidRPr="009C1E0D">
        <w:rPr>
          <w:rFonts w:ascii="Times New Roman" w:hAnsi="Times New Roman" w:cs="Times New Roman"/>
          <w:sz w:val="24"/>
          <w:szCs w:val="24"/>
        </w:rPr>
        <w:t xml:space="preserve"> between</w:t>
      </w:r>
      <w:r w:rsidR="00B10EFB" w:rsidRPr="009C1E0D">
        <w:rPr>
          <w:rFonts w:ascii="Times New Roman" w:hAnsi="Times New Roman" w:cs="Times New Roman"/>
          <w:sz w:val="24"/>
          <w:szCs w:val="24"/>
        </w:rPr>
        <w:t xml:space="preserve"> normal and type 2 diabetes </w:t>
      </w:r>
      <w:r w:rsidR="00CF3985">
        <w:rPr>
          <w:rFonts w:ascii="Times New Roman" w:hAnsi="Times New Roman" w:cs="Times New Roman"/>
          <w:sz w:val="24"/>
          <w:szCs w:val="24"/>
        </w:rPr>
        <w:t>individuals</w:t>
      </w:r>
      <w:r w:rsidR="00B10EFB" w:rsidRPr="009C1E0D">
        <w:rPr>
          <w:rFonts w:ascii="Times New Roman" w:hAnsi="Times New Roman" w:cs="Times New Roman"/>
          <w:sz w:val="24"/>
          <w:szCs w:val="24"/>
        </w:rPr>
        <w:t>.</w:t>
      </w:r>
    </w:p>
    <w:p w14:paraId="2641A0E0" w14:textId="702C5151" w:rsidR="00F15C45" w:rsidRPr="009C1E0D" w:rsidRDefault="000D4ECF" w:rsidP="00453922">
      <w:pPr>
        <w:spacing w:line="480" w:lineRule="auto"/>
        <w:rPr>
          <w:rFonts w:ascii="Times New Roman" w:hAnsi="Times New Roman" w:cs="Times New Roman"/>
          <w:sz w:val="24"/>
          <w:szCs w:val="24"/>
        </w:rPr>
      </w:pPr>
      <w:r w:rsidRPr="009C1E0D">
        <w:rPr>
          <w:rFonts w:ascii="Times New Roman" w:hAnsi="Times New Roman" w:cs="Times New Roman"/>
          <w:b/>
          <w:bCs/>
          <w:sz w:val="24"/>
          <w:szCs w:val="24"/>
        </w:rPr>
        <w:t>Conclusions:</w:t>
      </w:r>
      <w:r w:rsidRPr="009C1E0D">
        <w:rPr>
          <w:rFonts w:ascii="Times New Roman" w:hAnsi="Times New Roman" w:cs="Times New Roman"/>
          <w:sz w:val="24"/>
          <w:szCs w:val="24"/>
        </w:rPr>
        <w:t xml:space="preserve"> </w:t>
      </w:r>
      <w:r w:rsidR="00E141A7" w:rsidRPr="009C1E0D">
        <w:rPr>
          <w:rFonts w:ascii="Times New Roman" w:hAnsi="Times New Roman" w:cs="Times New Roman"/>
          <w:sz w:val="24"/>
          <w:szCs w:val="24"/>
        </w:rPr>
        <w:t xml:space="preserve">Fundus images </w:t>
      </w:r>
      <w:r w:rsidR="00013630" w:rsidRPr="009C1E0D">
        <w:rPr>
          <w:rFonts w:ascii="Times New Roman" w:hAnsi="Times New Roman" w:cs="Times New Roman"/>
          <w:sz w:val="24"/>
          <w:szCs w:val="24"/>
        </w:rPr>
        <w:t>are</w:t>
      </w:r>
      <w:r w:rsidR="00E141A7" w:rsidRPr="009C1E0D">
        <w:rPr>
          <w:rFonts w:ascii="Times New Roman" w:hAnsi="Times New Roman" w:cs="Times New Roman"/>
          <w:sz w:val="24"/>
          <w:szCs w:val="24"/>
        </w:rPr>
        <w:t xml:space="preserve"> informative for discriminating </w:t>
      </w:r>
      <w:r w:rsidR="007846A6" w:rsidRPr="009C1E0D">
        <w:rPr>
          <w:rFonts w:ascii="Times New Roman" w:hAnsi="Times New Roman" w:cs="Times New Roman"/>
          <w:sz w:val="24"/>
          <w:szCs w:val="24"/>
        </w:rPr>
        <w:t xml:space="preserve">individuals with </w:t>
      </w:r>
      <w:r w:rsidR="00E141A7" w:rsidRPr="009C1E0D">
        <w:rPr>
          <w:rFonts w:ascii="Times New Roman" w:hAnsi="Times New Roman" w:cs="Times New Roman"/>
          <w:sz w:val="24"/>
          <w:szCs w:val="24"/>
        </w:rPr>
        <w:t xml:space="preserve">prediabetes and type 2 diabetes from </w:t>
      </w:r>
      <w:r w:rsidR="007846A6" w:rsidRPr="009C1E0D">
        <w:rPr>
          <w:rFonts w:ascii="Times New Roman" w:hAnsi="Times New Roman" w:cs="Times New Roman"/>
          <w:sz w:val="24"/>
          <w:szCs w:val="24"/>
        </w:rPr>
        <w:t>those</w:t>
      </w:r>
      <w:r w:rsidR="00E141A7" w:rsidRPr="009C1E0D">
        <w:rPr>
          <w:rFonts w:ascii="Times New Roman" w:hAnsi="Times New Roman" w:cs="Times New Roman"/>
          <w:sz w:val="24"/>
          <w:szCs w:val="24"/>
        </w:rPr>
        <w:t xml:space="preserve"> with</w:t>
      </w:r>
      <w:r w:rsidR="007846A6" w:rsidRPr="009C1E0D">
        <w:rPr>
          <w:rFonts w:ascii="Times New Roman" w:hAnsi="Times New Roman" w:cs="Times New Roman"/>
          <w:sz w:val="24"/>
          <w:szCs w:val="24"/>
        </w:rPr>
        <w:t xml:space="preserve"> normal</w:t>
      </w:r>
      <w:r w:rsidR="00E141A7" w:rsidRPr="009C1E0D">
        <w:rPr>
          <w:rFonts w:ascii="Times New Roman" w:hAnsi="Times New Roman" w:cs="Times New Roman"/>
          <w:sz w:val="24"/>
          <w:szCs w:val="24"/>
        </w:rPr>
        <w:t xml:space="preserve"> glucose metabolism. When combined with other typical risk factors, fundus imaging can contribute modestly to screening for early-stage type 2 diabetes.</w:t>
      </w:r>
    </w:p>
    <w:p w14:paraId="38A62F3E" w14:textId="17B76ACD" w:rsidR="00F15C45" w:rsidRDefault="00F15C45" w:rsidP="00453922">
      <w:pPr>
        <w:spacing w:line="480" w:lineRule="auto"/>
        <w:rPr>
          <w:rFonts w:ascii="Times New Roman" w:hAnsi="Times New Roman" w:cs="Times New Roman"/>
          <w:sz w:val="24"/>
          <w:szCs w:val="24"/>
        </w:rPr>
      </w:pPr>
    </w:p>
    <w:p w14:paraId="12DD6E7B" w14:textId="212EB3E0" w:rsidR="000D4ECF" w:rsidRPr="00F15C45" w:rsidRDefault="000D4ECF" w:rsidP="00453922">
      <w:pPr>
        <w:pStyle w:val="ListParagraph"/>
        <w:numPr>
          <w:ilvl w:val="0"/>
          <w:numId w:val="3"/>
        </w:numPr>
        <w:spacing w:line="480" w:lineRule="auto"/>
        <w:rPr>
          <w:rFonts w:ascii="Times New Roman" w:hAnsi="Times New Roman" w:cs="Times New Roman"/>
          <w:b/>
          <w:bCs/>
          <w:sz w:val="24"/>
          <w:szCs w:val="24"/>
        </w:rPr>
      </w:pPr>
      <w:r w:rsidRPr="00F15C45">
        <w:rPr>
          <w:rFonts w:ascii="Times New Roman" w:hAnsi="Times New Roman" w:cs="Times New Roman"/>
          <w:b/>
          <w:bCs/>
          <w:sz w:val="24"/>
          <w:szCs w:val="24"/>
        </w:rPr>
        <w:br w:type="page"/>
      </w:r>
    </w:p>
    <w:p w14:paraId="1427E499" w14:textId="44B47BD9" w:rsidR="00D03AD0" w:rsidRPr="00E205E9" w:rsidRDefault="000D4ECF" w:rsidP="00453922">
      <w:pPr>
        <w:spacing w:line="480" w:lineRule="auto"/>
        <w:rPr>
          <w:rFonts w:ascii="Times New Roman" w:hAnsi="Times New Roman" w:cs="Times New Roman"/>
          <w:b/>
          <w:bCs/>
          <w:sz w:val="24"/>
          <w:szCs w:val="24"/>
        </w:rPr>
      </w:pPr>
      <w:r w:rsidRPr="00E205E9">
        <w:rPr>
          <w:rFonts w:ascii="Times New Roman" w:hAnsi="Times New Roman" w:cs="Times New Roman"/>
          <w:b/>
          <w:bCs/>
          <w:sz w:val="24"/>
          <w:szCs w:val="24"/>
        </w:rPr>
        <w:lastRenderedPageBreak/>
        <w:t>INTRODUCTION</w:t>
      </w:r>
    </w:p>
    <w:p w14:paraId="5B001204" w14:textId="22F07321" w:rsidR="001518C3" w:rsidRPr="00E205E9" w:rsidRDefault="001518C3"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t>Still half of all people living with diabetes worldwide are undiagnosed</w:t>
      </w:r>
      <w:r w:rsidR="00600DD8" w:rsidRPr="00E205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"/>
          <w:id w:val="-1262142724"/>
          <w:placeholder>
            <w:docPart w:val="DefaultPlaceholder_-1854013440"/>
          </w:placeholder>
        </w:sdtPr>
        <w:sdtEndPr/>
        <w:sdtContent>
          <w:r w:rsidR="00715066" w:rsidRPr="00715066">
            <w:rPr>
              <w:rFonts w:ascii="Times New Roman" w:hAnsi="Times New Roman" w:cs="Times New Roman"/>
              <w:color w:val="000000"/>
              <w:sz w:val="24"/>
              <w:szCs w:val="24"/>
            </w:rPr>
            <w:t>(1)</w:t>
          </w:r>
        </w:sdtContent>
      </w:sdt>
      <w:r w:rsidR="00CF209C" w:rsidRPr="00E205E9">
        <w:rPr>
          <w:rFonts w:ascii="Times New Roman" w:hAnsi="Times New Roman" w:cs="Times New Roman"/>
          <w:sz w:val="24"/>
          <w:szCs w:val="24"/>
        </w:rPr>
        <w:t xml:space="preserve"> </w:t>
      </w:r>
      <w:r w:rsidR="001B1310" w:rsidRPr="00E205E9">
        <w:rPr>
          <w:rFonts w:ascii="Times New Roman" w:hAnsi="Times New Roman" w:cs="Times New Roman"/>
          <w:sz w:val="24"/>
          <w:szCs w:val="24"/>
        </w:rPr>
        <w:t>while</w:t>
      </w:r>
      <w:r w:rsidR="00CF209C" w:rsidRPr="00E205E9">
        <w:rPr>
          <w:rFonts w:ascii="Times New Roman" w:hAnsi="Times New Roman" w:cs="Times New Roman"/>
          <w:sz w:val="24"/>
          <w:szCs w:val="24"/>
        </w:rPr>
        <w:t xml:space="preserve"> it is well known that late detection can lead to long-term </w:t>
      </w:r>
      <w:r w:rsidR="00855E5D" w:rsidRPr="00E205E9">
        <w:rPr>
          <w:rFonts w:ascii="Times New Roman" w:hAnsi="Times New Roman" w:cs="Times New Roman"/>
          <w:sz w:val="24"/>
          <w:szCs w:val="24"/>
        </w:rPr>
        <w:t>complications</w:t>
      </w:r>
      <w:r w:rsidR="00CF209C" w:rsidRPr="00E205E9">
        <w:rPr>
          <w:rFonts w:ascii="Times New Roman" w:hAnsi="Times New Roman" w:cs="Times New Roman"/>
          <w:sz w:val="24"/>
          <w:szCs w:val="24"/>
        </w:rPr>
        <w:t>, including blindness</w:t>
      </w:r>
      <w:r w:rsidR="001B1310" w:rsidRPr="00E205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"/>
          <w:id w:val="-1183359196"/>
          <w:placeholder>
            <w:docPart w:val="DefaultPlaceholder_-1854013440"/>
          </w:placeholder>
        </w:sdtPr>
        <w:sdtEndPr/>
        <w:sdtContent>
          <w:r w:rsidR="00715066" w:rsidRPr="00715066">
            <w:rPr>
              <w:rFonts w:ascii="Times New Roman" w:hAnsi="Times New Roman" w:cs="Times New Roman"/>
              <w:color w:val="000000"/>
              <w:sz w:val="24"/>
              <w:szCs w:val="24"/>
            </w:rPr>
            <w:t>(2)</w:t>
          </w:r>
        </w:sdtContent>
      </w:sdt>
      <w:r w:rsidR="00CF209C" w:rsidRPr="00E205E9">
        <w:rPr>
          <w:rFonts w:ascii="Times New Roman" w:hAnsi="Times New Roman" w:cs="Times New Roman"/>
          <w:sz w:val="24"/>
          <w:szCs w:val="24"/>
        </w:rPr>
        <w:t xml:space="preserve"> and cardiovascular disease</w:t>
      </w:r>
      <w:r w:rsidR="00F40BD4" w:rsidRPr="00E205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"/>
          <w:id w:val="-1851099038"/>
          <w:placeholder>
            <w:docPart w:val="DefaultPlaceholder_-1854013440"/>
          </w:placeholder>
        </w:sdtPr>
        <w:sdtEndPr/>
        <w:sdtContent>
          <w:r w:rsidR="00715066" w:rsidRPr="00715066">
            <w:rPr>
              <w:rFonts w:ascii="Times New Roman" w:hAnsi="Times New Roman" w:cs="Times New Roman"/>
              <w:color w:val="000000"/>
              <w:sz w:val="24"/>
              <w:szCs w:val="24"/>
            </w:rPr>
            <w:t>(3)</w:t>
          </w:r>
        </w:sdtContent>
      </w:sdt>
      <w:r w:rsidR="001B1310" w:rsidRPr="00E205E9">
        <w:rPr>
          <w:rFonts w:ascii="Times New Roman" w:hAnsi="Times New Roman" w:cs="Times New Roman"/>
          <w:sz w:val="24"/>
          <w:szCs w:val="24"/>
        </w:rPr>
        <w:t xml:space="preserve">. Research efforts </w:t>
      </w:r>
      <w:r w:rsidR="00A648A0">
        <w:rPr>
          <w:rFonts w:ascii="Times New Roman" w:hAnsi="Times New Roman" w:cs="Times New Roman"/>
          <w:sz w:val="24"/>
          <w:szCs w:val="24"/>
        </w:rPr>
        <w:t>into</w:t>
      </w:r>
      <w:r w:rsidR="001B1310" w:rsidRPr="00E205E9">
        <w:rPr>
          <w:rFonts w:ascii="Times New Roman" w:hAnsi="Times New Roman" w:cs="Times New Roman"/>
          <w:sz w:val="24"/>
          <w:szCs w:val="24"/>
        </w:rPr>
        <w:t xml:space="preserve"> non-invasive screening techniques are ongoing</w:t>
      </w:r>
      <w:r w:rsidR="00557971" w:rsidRPr="00E205E9">
        <w:rPr>
          <w:rFonts w:ascii="Times New Roman" w:hAnsi="Times New Roman" w:cs="Times New Roman"/>
          <w:sz w:val="24"/>
          <w:szCs w:val="24"/>
        </w:rPr>
        <w:t>,</w:t>
      </w:r>
      <w:r w:rsidR="001B1310" w:rsidRPr="00E205E9">
        <w:rPr>
          <w:rFonts w:ascii="Times New Roman" w:hAnsi="Times New Roman" w:cs="Times New Roman"/>
          <w:sz w:val="24"/>
          <w:szCs w:val="24"/>
        </w:rPr>
        <w:t xml:space="preserve"> </w:t>
      </w:r>
      <w:r w:rsidR="00600DD8" w:rsidRPr="00E205E9">
        <w:rPr>
          <w:rFonts w:ascii="Times New Roman" w:hAnsi="Times New Roman" w:cs="Times New Roman"/>
          <w:sz w:val="24"/>
          <w:szCs w:val="24"/>
        </w:rPr>
        <w:t xml:space="preserve">using </w:t>
      </w:r>
      <w:r w:rsidR="00094A13" w:rsidRPr="00E205E9">
        <w:rPr>
          <w:rFonts w:ascii="Times New Roman" w:hAnsi="Times New Roman" w:cs="Times New Roman"/>
          <w:sz w:val="24"/>
          <w:szCs w:val="24"/>
        </w:rPr>
        <w:t>risk factors</w:t>
      </w:r>
      <w:r w:rsidR="00600DD8" w:rsidRPr="00E205E9">
        <w:rPr>
          <w:rFonts w:ascii="Times New Roman" w:hAnsi="Times New Roman" w:cs="Times New Roman"/>
          <w:sz w:val="24"/>
          <w:szCs w:val="24"/>
        </w:rPr>
        <w:t xml:space="preserve"> </w:t>
      </w:r>
      <w:r w:rsidR="001B1310" w:rsidRPr="00E205E9">
        <w:rPr>
          <w:rFonts w:ascii="Times New Roman" w:hAnsi="Times New Roman" w:cs="Times New Roman"/>
          <w:sz w:val="24"/>
          <w:szCs w:val="24"/>
        </w:rPr>
        <w:t>such as</w:t>
      </w:r>
      <w:r w:rsidR="00600DD8" w:rsidRPr="00E205E9">
        <w:rPr>
          <w:rFonts w:ascii="Times New Roman" w:hAnsi="Times New Roman" w:cs="Times New Roman"/>
          <w:sz w:val="24"/>
          <w:szCs w:val="24"/>
        </w:rPr>
        <w:t xml:space="preserve"> waist circumference</w:t>
      </w:r>
      <w:r w:rsidR="00867F21" w:rsidRPr="00E205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"/>
          <w:id w:val="-1257429745"/>
          <w:placeholder>
            <w:docPart w:val="DefaultPlaceholder_-1854013440"/>
          </w:placeholder>
        </w:sdtPr>
        <w:sdtEndPr/>
        <w:sdtContent>
          <w:r w:rsidR="00715066" w:rsidRPr="00715066">
            <w:rPr>
              <w:rFonts w:ascii="Times New Roman" w:hAnsi="Times New Roman" w:cs="Times New Roman"/>
              <w:color w:val="000000"/>
              <w:sz w:val="24"/>
              <w:szCs w:val="24"/>
            </w:rPr>
            <w:t>(4)</w:t>
          </w:r>
        </w:sdtContent>
      </w:sdt>
      <w:r w:rsidR="001B1310" w:rsidRPr="00E205E9">
        <w:rPr>
          <w:rFonts w:ascii="Times New Roman" w:hAnsi="Times New Roman" w:cs="Times New Roman"/>
          <w:sz w:val="24"/>
          <w:szCs w:val="24"/>
        </w:rPr>
        <w:t>,</w:t>
      </w:r>
      <w:r w:rsidR="00B46127" w:rsidRPr="00E205E9">
        <w:rPr>
          <w:rFonts w:ascii="Times New Roman" w:hAnsi="Times New Roman" w:cs="Times New Roman"/>
          <w:sz w:val="24"/>
          <w:szCs w:val="24"/>
        </w:rPr>
        <w:t xml:space="preserve"> family history </w:t>
      </w:r>
      <w:sdt>
        <w:sdtPr>
          <w:rPr>
            <w:rFonts w:ascii="Times New Roman" w:hAnsi="Times New Roman" w:cs="Times New Roman"/>
            <w:color w:val="000000"/>
            <w:sz w:val="24"/>
            <w:szCs w:val="24"/>
          </w:rPr>
          <w:tag w:val="MENDELEY_CITATION_v3_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"/>
          <w:id w:val="-923949834"/>
          <w:placeholder>
            <w:docPart w:val="DefaultPlaceholder_-1854013440"/>
          </w:placeholder>
        </w:sdtPr>
        <w:sdtEndPr/>
        <w:sdtContent>
          <w:r w:rsidR="00715066" w:rsidRPr="00715066">
            <w:rPr>
              <w:rFonts w:ascii="Times New Roman" w:hAnsi="Times New Roman" w:cs="Times New Roman"/>
              <w:color w:val="000000"/>
              <w:sz w:val="24"/>
              <w:szCs w:val="24"/>
            </w:rPr>
            <w:t>(5)</w:t>
          </w:r>
        </w:sdtContent>
      </w:sdt>
      <w:r w:rsidR="00600DD8" w:rsidRPr="00E205E9">
        <w:rPr>
          <w:rFonts w:ascii="Times New Roman" w:hAnsi="Times New Roman" w:cs="Times New Roman"/>
          <w:sz w:val="24"/>
          <w:szCs w:val="24"/>
        </w:rPr>
        <w:t xml:space="preserve"> </w:t>
      </w:r>
      <w:r w:rsidR="008D487A" w:rsidRPr="00E205E9">
        <w:rPr>
          <w:rFonts w:ascii="Times New Roman" w:hAnsi="Times New Roman" w:cs="Times New Roman"/>
          <w:sz w:val="24"/>
          <w:szCs w:val="24"/>
        </w:rPr>
        <w:t xml:space="preserve">and a combination of </w:t>
      </w:r>
      <w:r w:rsidR="00094A13" w:rsidRPr="00E205E9">
        <w:rPr>
          <w:rFonts w:ascii="Times New Roman" w:hAnsi="Times New Roman" w:cs="Times New Roman"/>
          <w:sz w:val="24"/>
          <w:szCs w:val="24"/>
        </w:rPr>
        <w:t>fac</w:t>
      </w:r>
      <w:r w:rsidR="008D487A" w:rsidRPr="00E205E9">
        <w:rPr>
          <w:rFonts w:ascii="Times New Roman" w:hAnsi="Times New Roman" w:cs="Times New Roman"/>
          <w:sz w:val="24"/>
          <w:szCs w:val="24"/>
        </w:rPr>
        <w:t xml:space="preserve">tors </w:t>
      </w:r>
      <w:sdt>
        <w:sdtPr>
          <w:rPr>
            <w:rFonts w:ascii="Times New Roman" w:hAnsi="Times New Roman" w:cs="Times New Roman"/>
            <w:color w:val="000000"/>
            <w:sz w:val="24"/>
            <w:szCs w:val="24"/>
          </w:rPr>
          <w:tag w:val="MENDELEY_CITATION_v3_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"/>
          <w:id w:val="1049193549"/>
          <w:placeholder>
            <w:docPart w:val="DefaultPlaceholder_-1854013440"/>
          </w:placeholder>
        </w:sdtPr>
        <w:sdtEndPr/>
        <w:sdtContent>
          <w:r w:rsidR="00715066" w:rsidRPr="00715066">
            <w:rPr>
              <w:rFonts w:ascii="Times New Roman" w:hAnsi="Times New Roman" w:cs="Times New Roman"/>
              <w:color w:val="000000"/>
              <w:sz w:val="24"/>
              <w:szCs w:val="24"/>
            </w:rPr>
            <w:t>(6,7)</w:t>
          </w:r>
        </w:sdtContent>
      </w:sdt>
      <w:r w:rsidR="00867F21" w:rsidRPr="00E205E9">
        <w:rPr>
          <w:rFonts w:ascii="Times New Roman" w:hAnsi="Times New Roman" w:cs="Times New Roman"/>
          <w:sz w:val="24"/>
          <w:szCs w:val="24"/>
        </w:rPr>
        <w:t>.</w:t>
      </w:r>
    </w:p>
    <w:p w14:paraId="16611A73" w14:textId="032D8D8A" w:rsidR="00530D88" w:rsidRPr="00E205E9" w:rsidRDefault="00E72E7A"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t>Type 2 diabetes affects the cardiovascular system and early changes in the retinal vascular tree</w:t>
      </w:r>
      <w:r w:rsidR="00557971" w:rsidRPr="00E205E9">
        <w:rPr>
          <w:rFonts w:ascii="Times New Roman" w:hAnsi="Times New Roman" w:cs="Times New Roman"/>
          <w:sz w:val="24"/>
          <w:szCs w:val="24"/>
        </w:rPr>
        <w:t xml:space="preserve"> are</w:t>
      </w:r>
      <w:r w:rsidRPr="00E205E9">
        <w:rPr>
          <w:rFonts w:ascii="Times New Roman" w:hAnsi="Times New Roman" w:cs="Times New Roman"/>
          <w:sz w:val="24"/>
          <w:szCs w:val="24"/>
        </w:rPr>
        <w:t xml:space="preserve"> associated with type 2 diabetes, such as vessel caliber </w:t>
      </w:r>
      <w:sdt>
        <w:sdtPr>
          <w:rPr>
            <w:rFonts w:ascii="Times New Roman" w:hAnsi="Times New Roman" w:cs="Times New Roman"/>
            <w:color w:val="000000"/>
            <w:sz w:val="24"/>
            <w:szCs w:val="24"/>
          </w:rPr>
          <w:tag w:val="MENDELEY_CITATION_v3_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"/>
          <w:id w:val="786625590"/>
          <w:placeholder>
            <w:docPart w:val="DefaultPlaceholder_-1854013440"/>
          </w:placeholder>
        </w:sdtPr>
        <w:sdtEndPr/>
        <w:sdtContent>
          <w:r w:rsidR="00715066" w:rsidRPr="00715066">
            <w:rPr>
              <w:rFonts w:ascii="Times New Roman" w:hAnsi="Times New Roman" w:cs="Times New Roman"/>
              <w:color w:val="000000"/>
              <w:sz w:val="24"/>
              <w:szCs w:val="24"/>
            </w:rPr>
            <w:t>(8–11)</w:t>
          </w:r>
        </w:sdtContent>
      </w:sdt>
      <w:r w:rsidRPr="00E205E9">
        <w:rPr>
          <w:rFonts w:ascii="Times New Roman" w:hAnsi="Times New Roman" w:cs="Times New Roman"/>
          <w:sz w:val="24"/>
          <w:szCs w:val="24"/>
        </w:rPr>
        <w:t xml:space="preserve"> and vascular tortuosity </w:t>
      </w:r>
      <w:sdt>
        <w:sdtPr>
          <w:rPr>
            <w:rFonts w:ascii="Times New Roman" w:hAnsi="Times New Roman" w:cs="Times New Roman"/>
            <w:color w:val="000000"/>
            <w:sz w:val="24"/>
            <w:szCs w:val="24"/>
          </w:rPr>
          <w:tag w:val="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"/>
          <w:id w:val="-991331774"/>
          <w:placeholder>
            <w:docPart w:val="DefaultPlaceholder_-1854013440"/>
          </w:placeholder>
        </w:sdtPr>
        <w:sdtEndPr/>
        <w:sdtContent>
          <w:r w:rsidR="00715066" w:rsidRPr="00715066">
            <w:rPr>
              <w:rFonts w:ascii="Times New Roman" w:hAnsi="Times New Roman" w:cs="Times New Roman"/>
              <w:color w:val="000000"/>
              <w:sz w:val="24"/>
              <w:szCs w:val="24"/>
            </w:rPr>
            <w:t>(12,13)</w:t>
          </w:r>
        </w:sdtContent>
      </w:sdt>
      <w:r w:rsidRPr="00E205E9">
        <w:rPr>
          <w:rFonts w:ascii="Times New Roman" w:hAnsi="Times New Roman" w:cs="Times New Roman"/>
          <w:sz w:val="24"/>
          <w:szCs w:val="24"/>
        </w:rPr>
        <w:t xml:space="preserve">. </w:t>
      </w:r>
      <w:r w:rsidR="00557971" w:rsidRPr="00E205E9">
        <w:rPr>
          <w:rFonts w:ascii="Times New Roman" w:hAnsi="Times New Roman" w:cs="Times New Roman"/>
          <w:sz w:val="24"/>
          <w:szCs w:val="24"/>
        </w:rPr>
        <w:t xml:space="preserve">Fundus photography allows for non-invasive visualization of the retina and automated retinal image analysis has become increasingly popular </w:t>
      </w:r>
      <w:sdt>
        <w:sdtPr>
          <w:rPr>
            <w:rFonts w:ascii="Times New Roman" w:hAnsi="Times New Roman" w:cs="Times New Roman"/>
            <w:color w:val="000000"/>
            <w:sz w:val="24"/>
            <w:szCs w:val="24"/>
          </w:rPr>
          <w:tag w:val="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"/>
          <w:id w:val="-1677181387"/>
          <w:placeholder>
            <w:docPart w:val="DefaultPlaceholder_-1854013440"/>
          </w:placeholder>
        </w:sdtPr>
        <w:sdtEndPr/>
        <w:sdtContent>
          <w:r w:rsidR="00715066" w:rsidRPr="00715066">
            <w:rPr>
              <w:rFonts w:ascii="Times New Roman" w:hAnsi="Times New Roman" w:cs="Times New Roman"/>
              <w:color w:val="000000"/>
              <w:sz w:val="24"/>
              <w:szCs w:val="24"/>
            </w:rPr>
            <w:t>(14,15)</w:t>
          </w:r>
        </w:sdtContent>
      </w:sdt>
      <w:r w:rsidR="00557971" w:rsidRPr="00E205E9">
        <w:rPr>
          <w:rFonts w:ascii="Times New Roman" w:hAnsi="Times New Roman" w:cs="Times New Roman"/>
          <w:sz w:val="24"/>
          <w:szCs w:val="24"/>
        </w:rPr>
        <w:t xml:space="preserve">. Specifically, the use of deep learning </w:t>
      </w:r>
      <w:sdt>
        <w:sdtPr>
          <w:rPr>
            <w:rFonts w:ascii="Times New Roman" w:hAnsi="Times New Roman" w:cs="Times New Roman"/>
            <w:color w:val="000000"/>
            <w:sz w:val="24"/>
            <w:szCs w:val="24"/>
          </w:rPr>
          <w:tag w:val="MENDELEY_CITATION_v3_eyJjaXRhdGlvbklEIjoiTUVOREVMRVlfQ0lUQVRJT05fZTc5YjBjZjctM2U2ZC00ZjRmLTg2ZDYtMjI3YzY5MWUxY2I0IiwiY2l0YXRpb25JdGVtcyI6W3siaWQiOiIxZDQ3MDU1NC04N2UxLTNjOTQtYTA2Zi1iYmRkNmU4MTM4MTEiLCJpdGVtRGF0YSI6eyJ0eXBlIjoiYXJ0aWNsZS1qb3VybmFsIiwiaWQiOiIxZDQ3MDU1NC04N2UxLTNjOTQtYTA2Zi1iYmRkNmU4MTM4MT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2b2x1bWUiOiI1MjEifSwiaXNUZW1wb3JhcnkiOmZhbHNlfV0sInByb3BlcnRpZXMiOnsibm90ZUluZGV4IjowfSwiaXNFZGl0ZWQiOmZhbHNlLCJtYW51YWxPdmVycmlkZSI6eyJpc01hbnVhbGx5T3ZlcnJpZGRlbiI6ZmFsc2UsImNpdGVwcm9jVGV4dCI6IigxNikiLCJtYW51YWxPdmVycmlkZVRleHQiOiIifX0="/>
          <w:id w:val="699201857"/>
          <w:placeholder>
            <w:docPart w:val="DefaultPlaceholder_-1854013440"/>
          </w:placeholder>
        </w:sdtPr>
        <w:sdtEndPr/>
        <w:sdtContent>
          <w:r w:rsidR="00715066" w:rsidRPr="00715066">
            <w:rPr>
              <w:rFonts w:ascii="Times New Roman" w:hAnsi="Times New Roman" w:cs="Times New Roman"/>
              <w:color w:val="000000"/>
              <w:sz w:val="24"/>
              <w:szCs w:val="24"/>
            </w:rPr>
            <w:t>(16)</w:t>
          </w:r>
        </w:sdtContent>
      </w:sdt>
      <w:r w:rsidR="00F15B90" w:rsidRPr="00E205E9">
        <w:rPr>
          <w:rFonts w:ascii="Times New Roman" w:hAnsi="Times New Roman" w:cs="Times New Roman"/>
          <w:sz w:val="24"/>
          <w:szCs w:val="24"/>
        </w:rPr>
        <w:t xml:space="preserve"> </w:t>
      </w:r>
      <w:r w:rsidR="00557971" w:rsidRPr="00E205E9">
        <w:rPr>
          <w:rFonts w:ascii="Times New Roman" w:hAnsi="Times New Roman" w:cs="Times New Roman"/>
          <w:sz w:val="24"/>
          <w:szCs w:val="24"/>
        </w:rPr>
        <w:t xml:space="preserve">has </w:t>
      </w:r>
      <w:r w:rsidR="00530D88" w:rsidRPr="00E205E9">
        <w:rPr>
          <w:rFonts w:ascii="Times New Roman" w:hAnsi="Times New Roman" w:cs="Times New Roman"/>
          <w:sz w:val="24"/>
          <w:szCs w:val="24"/>
        </w:rPr>
        <w:t xml:space="preserve">been promising, and several studies have shown excellent results for detection of diabetic retinopathy </w:t>
      </w:r>
      <w:sdt>
        <w:sdtPr>
          <w:rPr>
            <w:rFonts w:ascii="Times New Roman" w:hAnsi="Times New Roman" w:cs="Times New Roman"/>
            <w:color w:val="000000"/>
            <w:sz w:val="24"/>
            <w:szCs w:val="24"/>
          </w:rPr>
          <w:tag w:val="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"/>
          <w:id w:val="-613131818"/>
          <w:placeholder>
            <w:docPart w:val="DefaultPlaceholder_-1854013440"/>
          </w:placeholder>
        </w:sdtPr>
        <w:sdtEndPr/>
        <w:sdtContent>
          <w:r w:rsidR="00715066" w:rsidRPr="00715066">
            <w:rPr>
              <w:rFonts w:ascii="Times New Roman" w:hAnsi="Times New Roman" w:cs="Times New Roman"/>
              <w:color w:val="000000"/>
              <w:sz w:val="24"/>
              <w:szCs w:val="24"/>
            </w:rPr>
            <w:t>(17–19)</w:t>
          </w:r>
        </w:sdtContent>
      </w:sdt>
      <w:r w:rsidR="00530D88" w:rsidRPr="00E205E9">
        <w:rPr>
          <w:rFonts w:ascii="Times New Roman" w:hAnsi="Times New Roman" w:cs="Times New Roman"/>
          <w:sz w:val="24"/>
          <w:szCs w:val="24"/>
        </w:rPr>
        <w:t xml:space="preserve">. </w:t>
      </w:r>
    </w:p>
    <w:p w14:paraId="52A121B8" w14:textId="685494B5" w:rsidR="00F15B90" w:rsidRPr="00E205E9" w:rsidRDefault="00530D88"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t xml:space="preserve">So far, limited research has been done on the value of deep learning </w:t>
      </w:r>
      <w:r w:rsidR="00A648A0">
        <w:rPr>
          <w:rFonts w:ascii="Times New Roman" w:hAnsi="Times New Roman" w:cs="Times New Roman"/>
          <w:sz w:val="24"/>
          <w:szCs w:val="24"/>
        </w:rPr>
        <w:t xml:space="preserve">on fundus images </w:t>
      </w:r>
      <w:r w:rsidRPr="00E205E9">
        <w:rPr>
          <w:rFonts w:ascii="Times New Roman" w:hAnsi="Times New Roman" w:cs="Times New Roman"/>
          <w:sz w:val="24"/>
          <w:szCs w:val="24"/>
        </w:rPr>
        <w:t>for early type 2 diabetes detection</w:t>
      </w:r>
      <w:r w:rsidR="0090044F" w:rsidRPr="00E205E9">
        <w:rPr>
          <w:rFonts w:ascii="Times New Roman" w:hAnsi="Times New Roman" w:cs="Times New Roman"/>
          <w:sz w:val="24"/>
          <w:szCs w:val="24"/>
        </w:rPr>
        <w:t xml:space="preserve">. This could be due to the challenging nature, as </w:t>
      </w:r>
      <w:r w:rsidR="00013630">
        <w:rPr>
          <w:rFonts w:ascii="Times New Roman" w:hAnsi="Times New Roman" w:cs="Times New Roman"/>
          <w:sz w:val="24"/>
          <w:szCs w:val="24"/>
        </w:rPr>
        <w:t>early</w:t>
      </w:r>
      <w:ins w:id="3" w:author="Liao Shiqi" w:date="2022-01-07T22:20:00Z">
        <w:r w:rsidR="00CD3189">
          <w:rPr>
            <w:rFonts w:ascii="Times New Roman" w:hAnsi="Times New Roman" w:cs="Times New Roman"/>
            <w:sz w:val="24"/>
            <w:szCs w:val="24"/>
          </w:rPr>
          <w:t xml:space="preserve">  </w:t>
        </w:r>
      </w:ins>
      <w:r w:rsidR="00013630">
        <w:rPr>
          <w:rFonts w:ascii="Times New Roman" w:hAnsi="Times New Roman" w:cs="Times New Roman"/>
          <w:sz w:val="24"/>
          <w:szCs w:val="24"/>
        </w:rPr>
        <w:t xml:space="preserve"> </w:t>
      </w:r>
      <w:r w:rsidR="0090044F" w:rsidRPr="00E205E9">
        <w:rPr>
          <w:rFonts w:ascii="Times New Roman" w:hAnsi="Times New Roman" w:cs="Times New Roman"/>
          <w:sz w:val="24"/>
          <w:szCs w:val="24"/>
        </w:rPr>
        <w:t>signs of type 2 diabetes are much more subtle than retinopathy, but also due to the lack of a large good-quality data</w:t>
      </w:r>
      <w:r w:rsidR="00E2263F">
        <w:rPr>
          <w:rFonts w:ascii="Times New Roman" w:hAnsi="Times New Roman" w:cs="Times New Roman"/>
          <w:sz w:val="24"/>
          <w:szCs w:val="24"/>
        </w:rPr>
        <w:t xml:space="preserve"> </w:t>
      </w:r>
      <w:r w:rsidR="0090044F" w:rsidRPr="00E205E9">
        <w:rPr>
          <w:rFonts w:ascii="Times New Roman" w:hAnsi="Times New Roman" w:cs="Times New Roman"/>
          <w:sz w:val="24"/>
          <w:szCs w:val="24"/>
        </w:rPr>
        <w:t xml:space="preserve">set. </w:t>
      </w:r>
    </w:p>
    <w:p w14:paraId="556C2E58" w14:textId="5B63BE7D" w:rsidR="008A369D" w:rsidRPr="009C1E0D" w:rsidRDefault="00F15B90" w:rsidP="00453922">
      <w:pPr>
        <w:spacing w:line="480" w:lineRule="auto"/>
        <w:rPr>
          <w:rFonts w:ascii="Times New Roman" w:hAnsi="Times New Roman" w:cs="Times New Roman"/>
          <w:sz w:val="24"/>
          <w:szCs w:val="24"/>
        </w:rPr>
      </w:pPr>
      <w:r w:rsidRPr="009C1E0D">
        <w:rPr>
          <w:rFonts w:ascii="Times New Roman" w:hAnsi="Times New Roman" w:cs="Times New Roman"/>
          <w:sz w:val="24"/>
          <w:szCs w:val="24"/>
        </w:rPr>
        <w:t xml:space="preserve">Since 2010, </w:t>
      </w:r>
      <w:r w:rsidR="00C22C01" w:rsidRPr="009C1E0D">
        <w:rPr>
          <w:rFonts w:ascii="Times New Roman" w:hAnsi="Times New Roman" w:cs="Times New Roman"/>
          <w:sz w:val="24"/>
          <w:szCs w:val="24"/>
        </w:rPr>
        <w:t>a large set of fundus images from individuals with (pre)diabetes has been collected as part of</w:t>
      </w:r>
      <w:r w:rsidR="00530D88" w:rsidRPr="009C1E0D">
        <w:rPr>
          <w:rFonts w:ascii="Times New Roman" w:hAnsi="Times New Roman" w:cs="Times New Roman"/>
          <w:sz w:val="24"/>
          <w:szCs w:val="24"/>
        </w:rPr>
        <w:t xml:space="preserve"> The Maastricht Study</w:t>
      </w:r>
      <w:r w:rsidR="00CC1E0F" w:rsidRPr="009C1E0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"/>
          <w:id w:val="-1895574480"/>
          <w:placeholder>
            <w:docPart w:val="DefaultPlaceholder_-1854013440"/>
          </w:placeholder>
        </w:sdtPr>
        <w:sdtEndPr/>
        <w:sdtContent>
          <w:r w:rsidR="00715066" w:rsidRPr="00715066">
            <w:rPr>
              <w:rFonts w:ascii="Times New Roman" w:hAnsi="Times New Roman" w:cs="Times New Roman"/>
              <w:color w:val="000000"/>
              <w:sz w:val="24"/>
              <w:szCs w:val="24"/>
            </w:rPr>
            <w:t>(20)</w:t>
          </w:r>
        </w:sdtContent>
      </w:sdt>
      <w:r w:rsidR="00C22C01" w:rsidRPr="009C1E0D">
        <w:rPr>
          <w:rFonts w:ascii="Times New Roman" w:hAnsi="Times New Roman" w:cs="Times New Roman"/>
          <w:sz w:val="24"/>
          <w:szCs w:val="24"/>
        </w:rPr>
        <w:t>.</w:t>
      </w:r>
      <w:r w:rsidRPr="009C1E0D">
        <w:rPr>
          <w:rFonts w:ascii="Times New Roman" w:hAnsi="Times New Roman" w:cs="Times New Roman"/>
          <w:sz w:val="24"/>
          <w:szCs w:val="24"/>
        </w:rPr>
        <w:t xml:space="preserve"> Here</w:t>
      </w:r>
      <w:r w:rsidR="00557971" w:rsidRPr="009C1E0D">
        <w:rPr>
          <w:rFonts w:ascii="Times New Roman" w:hAnsi="Times New Roman" w:cs="Times New Roman"/>
          <w:sz w:val="24"/>
          <w:szCs w:val="24"/>
        </w:rPr>
        <w:t xml:space="preserve">, </w:t>
      </w:r>
      <w:r w:rsidR="008A369D" w:rsidRPr="009C1E0D">
        <w:rPr>
          <w:rFonts w:ascii="Times New Roman" w:hAnsi="Times New Roman" w:cs="Times New Roman"/>
          <w:sz w:val="24"/>
          <w:szCs w:val="24"/>
        </w:rPr>
        <w:t>we aim to</w:t>
      </w:r>
      <w:r w:rsidR="00406C3B" w:rsidRPr="009C1E0D">
        <w:rPr>
          <w:rFonts w:ascii="Times New Roman" w:hAnsi="Times New Roman" w:cs="Times New Roman"/>
          <w:sz w:val="24"/>
          <w:szCs w:val="24"/>
        </w:rPr>
        <w:t xml:space="preserve"> utilize </w:t>
      </w:r>
      <w:r w:rsidR="008A369D" w:rsidRPr="009C1E0D">
        <w:rPr>
          <w:rFonts w:ascii="Times New Roman" w:hAnsi="Times New Roman" w:cs="Times New Roman"/>
          <w:sz w:val="24"/>
          <w:szCs w:val="24"/>
        </w:rPr>
        <w:t xml:space="preserve">these fundus images to develop an automated method to discriminate between individuals with normal glucose metabolism and type 2 diabetes. </w:t>
      </w:r>
      <w:r w:rsidR="00406C3B" w:rsidRPr="009C1E0D">
        <w:rPr>
          <w:rFonts w:ascii="Times New Roman" w:hAnsi="Times New Roman" w:cs="Times New Roman"/>
          <w:sz w:val="24"/>
          <w:szCs w:val="24"/>
        </w:rPr>
        <w:t>W</w:t>
      </w:r>
      <w:r w:rsidR="008A369D" w:rsidRPr="009C1E0D">
        <w:rPr>
          <w:rFonts w:ascii="Times New Roman" w:hAnsi="Times New Roman" w:cs="Times New Roman"/>
          <w:sz w:val="24"/>
          <w:szCs w:val="24"/>
        </w:rPr>
        <w:t xml:space="preserve">e </w:t>
      </w:r>
      <w:r w:rsidR="00406C3B" w:rsidRPr="009C1E0D">
        <w:rPr>
          <w:rFonts w:ascii="Times New Roman" w:hAnsi="Times New Roman" w:cs="Times New Roman"/>
          <w:sz w:val="24"/>
          <w:szCs w:val="24"/>
        </w:rPr>
        <w:t xml:space="preserve">also </w:t>
      </w:r>
      <w:r w:rsidR="008A369D" w:rsidRPr="009C1E0D">
        <w:rPr>
          <w:rFonts w:ascii="Times New Roman" w:hAnsi="Times New Roman" w:cs="Times New Roman"/>
          <w:sz w:val="24"/>
          <w:szCs w:val="24"/>
        </w:rPr>
        <w:t>compare the discriminative power of the fundus images with that of some typical risk factors such as age, sex, and family history.</w:t>
      </w:r>
      <w:r w:rsidR="00406C3B" w:rsidRPr="009C1E0D">
        <w:rPr>
          <w:rFonts w:ascii="Times New Roman" w:hAnsi="Times New Roman" w:cs="Times New Roman"/>
          <w:sz w:val="24"/>
          <w:szCs w:val="24"/>
        </w:rPr>
        <w:t xml:space="preserve"> In addition, we investigate to what exten</w:t>
      </w:r>
      <w:r w:rsidR="00A648A0">
        <w:rPr>
          <w:rFonts w:ascii="Times New Roman" w:hAnsi="Times New Roman" w:cs="Times New Roman"/>
          <w:sz w:val="24"/>
          <w:szCs w:val="24"/>
        </w:rPr>
        <w:t>t</w:t>
      </w:r>
      <w:r w:rsidR="00406C3B" w:rsidRPr="009C1E0D">
        <w:rPr>
          <w:rFonts w:ascii="Times New Roman" w:hAnsi="Times New Roman" w:cs="Times New Roman"/>
          <w:sz w:val="24"/>
          <w:szCs w:val="24"/>
        </w:rPr>
        <w:t xml:space="preserve"> </w:t>
      </w:r>
      <w:r w:rsidR="00406C3B" w:rsidRPr="009C1E0D">
        <w:rPr>
          <w:rFonts w:ascii="Times New Roman" w:hAnsi="Times New Roman" w:cs="Times New Roman"/>
          <w:sz w:val="24"/>
          <w:szCs w:val="24"/>
        </w:rPr>
        <w:lastRenderedPageBreak/>
        <w:t>fundus images can be used to discriminate between individuals with normal glucose metabolism and individuals with prediabetes.</w:t>
      </w:r>
    </w:p>
    <w:p w14:paraId="18B19A27" w14:textId="352CC8A7" w:rsidR="005F5132" w:rsidRPr="00E205E9" w:rsidRDefault="000D4ECF" w:rsidP="00453922">
      <w:pPr>
        <w:spacing w:line="480" w:lineRule="auto"/>
        <w:rPr>
          <w:rFonts w:ascii="Times New Roman" w:hAnsi="Times New Roman" w:cs="Times New Roman"/>
          <w:b/>
          <w:bCs/>
          <w:sz w:val="24"/>
          <w:szCs w:val="24"/>
        </w:rPr>
      </w:pPr>
      <w:r w:rsidRPr="00E205E9">
        <w:rPr>
          <w:rFonts w:ascii="Times New Roman" w:hAnsi="Times New Roman" w:cs="Times New Roman"/>
          <w:b/>
          <w:bCs/>
          <w:sz w:val="24"/>
          <w:szCs w:val="24"/>
        </w:rPr>
        <w:t>RESEARCH DESIGN AND METHODS</w:t>
      </w:r>
    </w:p>
    <w:p w14:paraId="2049DBE4" w14:textId="320C1DAD" w:rsidR="005F5132" w:rsidRPr="00E205E9" w:rsidRDefault="005F5132" w:rsidP="00453922">
      <w:pPr>
        <w:spacing w:line="480" w:lineRule="auto"/>
        <w:rPr>
          <w:rFonts w:ascii="Times New Roman" w:hAnsi="Times New Roman" w:cs="Times New Roman"/>
          <w:i/>
          <w:iCs/>
          <w:sz w:val="24"/>
          <w:szCs w:val="24"/>
        </w:rPr>
      </w:pPr>
      <w:r w:rsidRPr="00E205E9">
        <w:rPr>
          <w:rFonts w:ascii="Times New Roman" w:hAnsi="Times New Roman" w:cs="Times New Roman"/>
          <w:i/>
          <w:iCs/>
          <w:sz w:val="24"/>
          <w:szCs w:val="24"/>
        </w:rPr>
        <w:t xml:space="preserve">Data </w:t>
      </w:r>
    </w:p>
    <w:p w14:paraId="145DF8AF" w14:textId="6EF537F3" w:rsidR="00921291" w:rsidRPr="00E205E9" w:rsidRDefault="00A648A0" w:rsidP="00453922">
      <w:pPr>
        <w:spacing w:line="480" w:lineRule="auto"/>
        <w:rPr>
          <w:rFonts w:ascii="Times New Roman" w:hAnsi="Times New Roman" w:cs="Times New Roman"/>
          <w:sz w:val="24"/>
          <w:szCs w:val="24"/>
        </w:rPr>
      </w:pPr>
      <w:r w:rsidRPr="00304776">
        <w:rPr>
          <w:rFonts w:ascii="Times New Roman" w:hAnsi="Times New Roman" w:cs="Times New Roman"/>
          <w:color w:val="FF0000"/>
          <w:sz w:val="24"/>
          <w:szCs w:val="24"/>
        </w:rPr>
        <w:t xml:space="preserve">We used data from The Maastricht Study, an observational prospective population-based cohort study. The rationale and methodology have been described previously </w:t>
      </w:r>
      <w:sdt>
        <w:sdtPr>
          <w:rPr>
            <w:rFonts w:ascii="Times New Roman" w:hAnsi="Times New Roman" w:cs="Times New Roman"/>
            <w:color w:val="000000"/>
            <w:sz w:val="24"/>
            <w:szCs w:val="24"/>
          </w:rPr>
          <w:tag w:val="MENDELEY_CITATION_v3_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"/>
          <w:id w:val="-2117126253"/>
          <w:placeholder>
            <w:docPart w:val="6AF7C9B01D5A4324BF32B7741EF8DD8A"/>
          </w:placeholder>
        </w:sdtPr>
        <w:sdtEndPr/>
        <w:sdtContent>
          <w:r w:rsidR="00715066" w:rsidRPr="00715066">
            <w:rPr>
              <w:rFonts w:ascii="Times New Roman" w:hAnsi="Times New Roman" w:cs="Times New Roman"/>
              <w:color w:val="000000"/>
              <w:sz w:val="24"/>
              <w:szCs w:val="24"/>
            </w:rPr>
            <w:t>(20)</w:t>
          </w:r>
        </w:sdtContent>
      </w:sdt>
      <w:r w:rsidRPr="00304776">
        <w:rPr>
          <w:rFonts w:ascii="Times New Roman" w:hAnsi="Times New Roman" w:cs="Times New Roman"/>
          <w:color w:val="FF0000"/>
          <w:sz w:val="24"/>
          <w:szCs w:val="24"/>
        </w:rPr>
        <w:t>. In brief, the study focuses on the etiology, pathophysiology, complications</w:t>
      </w:r>
      <w:r w:rsidR="00304776" w:rsidRPr="00304776">
        <w:rPr>
          <w:rFonts w:ascii="Times New Roman" w:hAnsi="Times New Roman" w:cs="Times New Roman"/>
          <w:color w:val="FF0000"/>
          <w:sz w:val="24"/>
          <w:szCs w:val="24"/>
        </w:rPr>
        <w:t>,</w:t>
      </w:r>
      <w:r w:rsidRPr="00304776">
        <w:rPr>
          <w:rFonts w:ascii="Times New Roman" w:hAnsi="Times New Roman" w:cs="Times New Roman"/>
          <w:color w:val="FF0000"/>
          <w:sz w:val="24"/>
          <w:szCs w:val="24"/>
        </w:rPr>
        <w:t xml:space="preserve"> and comorbidities of type 2 diabetes mellitus and is characterized by an extensive phenotyping approach. Eligible for participation were all individuals aged between 40 and 75 years and living in the southern part of the Netherlands. Participants were recruited through mass media campaigns and from the municipal registries and the regional Diabetes Patient Registry via mailings. Recruitment was stratified according to known </w:t>
      </w:r>
      <w:r w:rsidR="00DA35EC" w:rsidRPr="00304776">
        <w:rPr>
          <w:rFonts w:ascii="Times New Roman" w:hAnsi="Times New Roman" w:cs="Times New Roman"/>
          <w:color w:val="FF0000"/>
          <w:sz w:val="24"/>
          <w:szCs w:val="24"/>
        </w:rPr>
        <w:t>type 2 diabetes</w:t>
      </w:r>
      <w:r w:rsidRPr="00304776">
        <w:rPr>
          <w:rFonts w:ascii="Times New Roman" w:hAnsi="Times New Roman" w:cs="Times New Roman"/>
          <w:color w:val="FF0000"/>
          <w:sz w:val="24"/>
          <w:szCs w:val="24"/>
        </w:rPr>
        <w:t xml:space="preserve"> status, with an oversampling of individuals with </w:t>
      </w:r>
      <w:r w:rsidR="00DA35EC" w:rsidRPr="00304776">
        <w:rPr>
          <w:rFonts w:ascii="Times New Roman" w:hAnsi="Times New Roman" w:cs="Times New Roman"/>
          <w:color w:val="FF0000"/>
          <w:sz w:val="24"/>
          <w:szCs w:val="24"/>
        </w:rPr>
        <w:t>type 2 diabetes</w:t>
      </w:r>
      <w:r w:rsidRPr="00304776">
        <w:rPr>
          <w:rFonts w:ascii="Times New Roman" w:hAnsi="Times New Roman" w:cs="Times New Roman"/>
          <w:color w:val="FF0000"/>
          <w:sz w:val="24"/>
          <w:szCs w:val="24"/>
        </w:rPr>
        <w:t>, for reasons of efficiency. The present report includes cross-sectional data from the first 7</w:t>
      </w:r>
      <w:r w:rsidR="00DA35EC" w:rsidRPr="00304776">
        <w:rPr>
          <w:rFonts w:ascii="Times New Roman" w:hAnsi="Times New Roman" w:cs="Times New Roman"/>
          <w:color w:val="FF0000"/>
          <w:sz w:val="24"/>
          <w:szCs w:val="24"/>
        </w:rPr>
        <w:t>,</w:t>
      </w:r>
      <w:r w:rsidRPr="00304776">
        <w:rPr>
          <w:rFonts w:ascii="Times New Roman" w:hAnsi="Times New Roman" w:cs="Times New Roman"/>
          <w:color w:val="FF0000"/>
          <w:sz w:val="24"/>
          <w:szCs w:val="24"/>
        </w:rPr>
        <w:t>689 participants,</w:t>
      </w:r>
      <w:r w:rsidR="006245F5">
        <w:rPr>
          <w:rFonts w:ascii="Times New Roman" w:hAnsi="Times New Roman" w:cs="Times New Roman"/>
          <w:color w:val="FF0000"/>
          <w:sz w:val="24"/>
          <w:szCs w:val="24"/>
        </w:rPr>
        <w:t xml:space="preserve"> </w:t>
      </w:r>
      <w:r w:rsidR="006245F5" w:rsidRPr="000B397D">
        <w:rPr>
          <w:rFonts w:ascii="Times New Roman" w:hAnsi="Times New Roman" w:cs="Times New Roman"/>
          <w:b/>
          <w:bCs/>
          <w:color w:val="FF0000"/>
          <w:sz w:val="24"/>
          <w:szCs w:val="24"/>
        </w:rPr>
        <w:t>f</w:t>
      </w:r>
      <w:r w:rsidR="00CC187B" w:rsidRPr="000B397D">
        <w:rPr>
          <w:rFonts w:ascii="Times New Roman" w:hAnsi="Times New Roman" w:cs="Times New Roman"/>
          <w:b/>
          <w:bCs/>
          <w:color w:val="FF0000"/>
          <w:sz w:val="24"/>
          <w:szCs w:val="24"/>
        </w:rPr>
        <w:t>rom whom</w:t>
      </w:r>
      <w:r w:rsidR="006245F5" w:rsidRPr="000B397D">
        <w:rPr>
          <w:rFonts w:ascii="Times New Roman" w:hAnsi="Times New Roman" w:cs="Times New Roman"/>
          <w:b/>
          <w:bCs/>
          <w:color w:val="FF0000"/>
          <w:sz w:val="24"/>
          <w:szCs w:val="24"/>
        </w:rPr>
        <w:t xml:space="preserve"> fundus photography was available </w:t>
      </w:r>
      <w:r w:rsidR="00CC187B" w:rsidRPr="000B397D">
        <w:rPr>
          <w:rFonts w:ascii="Times New Roman" w:hAnsi="Times New Roman" w:cs="Times New Roman"/>
          <w:b/>
          <w:bCs/>
          <w:color w:val="FF0000"/>
          <w:sz w:val="24"/>
          <w:szCs w:val="24"/>
        </w:rPr>
        <w:t>for 6,539 participants</w:t>
      </w:r>
      <w:r w:rsidR="00CC187B">
        <w:rPr>
          <w:rFonts w:ascii="Times New Roman" w:hAnsi="Times New Roman" w:cs="Times New Roman"/>
          <w:color w:val="FF0000"/>
          <w:sz w:val="24"/>
          <w:szCs w:val="24"/>
        </w:rPr>
        <w:t>, and</w:t>
      </w:r>
      <w:r w:rsidRPr="00304776">
        <w:rPr>
          <w:rFonts w:ascii="Times New Roman" w:hAnsi="Times New Roman" w:cs="Times New Roman"/>
          <w:color w:val="FF0000"/>
          <w:sz w:val="24"/>
          <w:szCs w:val="24"/>
        </w:rPr>
        <w:t xml:space="preserve"> who completed the baseline survey between November 2010 and December 2017. The examinations of each participant were performed within a time window of three months. The study has been approved by the institutional medical ethical committee (NL31329.068.10) and the </w:t>
      </w:r>
      <w:commentRangeStart w:id="4"/>
      <w:r w:rsidRPr="00304776">
        <w:rPr>
          <w:rFonts w:ascii="Times New Roman" w:hAnsi="Times New Roman" w:cs="Times New Roman"/>
          <w:color w:val="FF0000"/>
          <w:sz w:val="24"/>
          <w:szCs w:val="24"/>
        </w:rPr>
        <w:t xml:space="preserve">Minister </w:t>
      </w:r>
      <w:commentRangeEnd w:id="4"/>
      <w:r w:rsidR="00DA1A7D">
        <w:rPr>
          <w:rStyle w:val="CommentReference"/>
        </w:rPr>
        <w:commentReference w:id="4"/>
      </w:r>
      <w:r w:rsidRPr="00304776">
        <w:rPr>
          <w:rFonts w:ascii="Times New Roman" w:hAnsi="Times New Roman" w:cs="Times New Roman"/>
          <w:color w:val="FF0000"/>
          <w:sz w:val="24"/>
          <w:szCs w:val="24"/>
        </w:rPr>
        <w:t>of Health, Welfare and Sports of the Netherlands (Permit 131088-105234-PG). All participants gave written informed consent</w:t>
      </w:r>
      <w:r w:rsidRPr="00A648A0">
        <w:rPr>
          <w:rFonts w:ascii="Times New Roman" w:hAnsi="Times New Roman" w:cs="Times New Roman"/>
          <w:sz w:val="24"/>
          <w:szCs w:val="24"/>
        </w:rPr>
        <w:t>.</w:t>
      </w:r>
    </w:p>
    <w:p w14:paraId="66FB1CE7" w14:textId="53123B52" w:rsidR="00656CD3" w:rsidRPr="00E205E9" w:rsidRDefault="00BD58A5"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t xml:space="preserve">A total of </w:t>
      </w:r>
      <w:r w:rsidR="004B3340" w:rsidRPr="00E205E9">
        <w:rPr>
          <w:rFonts w:ascii="Times New Roman" w:hAnsi="Times New Roman" w:cs="Times New Roman"/>
          <w:sz w:val="24"/>
          <w:szCs w:val="24"/>
        </w:rPr>
        <w:t>58,722</w:t>
      </w:r>
      <w:r w:rsidRPr="00E205E9">
        <w:rPr>
          <w:rFonts w:ascii="Times New Roman" w:hAnsi="Times New Roman" w:cs="Times New Roman"/>
          <w:sz w:val="24"/>
          <w:szCs w:val="24"/>
        </w:rPr>
        <w:t xml:space="preserve"> color fundus images</w:t>
      </w:r>
      <w:r w:rsidR="00AB7E91" w:rsidRPr="00E205E9">
        <w:rPr>
          <w:rFonts w:ascii="Times New Roman" w:hAnsi="Times New Roman" w:cs="Times New Roman"/>
          <w:sz w:val="24"/>
          <w:szCs w:val="24"/>
        </w:rPr>
        <w:t xml:space="preserve"> (FF450; Carl Zeiss AG, Jena, Germany)</w:t>
      </w:r>
      <w:r w:rsidR="00656CD3" w:rsidRPr="00E205E9">
        <w:rPr>
          <w:rFonts w:ascii="Times New Roman" w:hAnsi="Times New Roman" w:cs="Times New Roman"/>
          <w:sz w:val="24"/>
          <w:szCs w:val="24"/>
        </w:rPr>
        <w:t xml:space="preserve"> from </w:t>
      </w:r>
      <w:r w:rsidR="004B3340" w:rsidRPr="00E205E9">
        <w:rPr>
          <w:rFonts w:ascii="Times New Roman" w:hAnsi="Times New Roman" w:cs="Times New Roman"/>
          <w:sz w:val="24"/>
          <w:szCs w:val="24"/>
        </w:rPr>
        <w:t xml:space="preserve">6,539 </w:t>
      </w:r>
      <w:r w:rsidR="00656CD3" w:rsidRPr="00E205E9">
        <w:rPr>
          <w:rFonts w:ascii="Times New Roman" w:hAnsi="Times New Roman" w:cs="Times New Roman"/>
          <w:sz w:val="24"/>
          <w:szCs w:val="24"/>
        </w:rPr>
        <w:t xml:space="preserve">individuals were </w:t>
      </w:r>
      <w:r w:rsidR="006D77B6" w:rsidRPr="00E205E9">
        <w:rPr>
          <w:rFonts w:ascii="Times New Roman" w:hAnsi="Times New Roman" w:cs="Times New Roman"/>
          <w:sz w:val="24"/>
          <w:szCs w:val="24"/>
        </w:rPr>
        <w:t xml:space="preserve">initially </w:t>
      </w:r>
      <w:r w:rsidR="00656CD3" w:rsidRPr="00E205E9">
        <w:rPr>
          <w:rFonts w:ascii="Times New Roman" w:hAnsi="Times New Roman" w:cs="Times New Roman"/>
          <w:sz w:val="24"/>
          <w:szCs w:val="24"/>
        </w:rPr>
        <w:t xml:space="preserve">included. </w:t>
      </w:r>
      <w:r w:rsidR="00AB7E91" w:rsidRPr="00E205E9">
        <w:rPr>
          <w:rFonts w:ascii="Times New Roman" w:hAnsi="Times New Roman" w:cs="Times New Roman"/>
          <w:sz w:val="24"/>
          <w:szCs w:val="24"/>
        </w:rPr>
        <w:t xml:space="preserve">The </w:t>
      </w:r>
      <w:r w:rsidR="008C1496" w:rsidRPr="00E205E9">
        <w:rPr>
          <w:rFonts w:ascii="Times New Roman" w:hAnsi="Times New Roman" w:cs="Times New Roman"/>
          <w:sz w:val="24"/>
          <w:szCs w:val="24"/>
        </w:rPr>
        <w:t xml:space="preserve">data </w:t>
      </w:r>
      <w:r w:rsidR="00AB7E91" w:rsidRPr="00E205E9">
        <w:rPr>
          <w:rFonts w:ascii="Times New Roman" w:hAnsi="Times New Roman" w:cs="Times New Roman"/>
          <w:sz w:val="24"/>
          <w:szCs w:val="24"/>
        </w:rPr>
        <w:t>set comprise</w:t>
      </w:r>
      <w:r w:rsidR="00A421B2">
        <w:rPr>
          <w:rFonts w:ascii="Times New Roman" w:hAnsi="Times New Roman" w:cs="Times New Roman"/>
          <w:sz w:val="24"/>
          <w:szCs w:val="24"/>
        </w:rPr>
        <w:t>d</w:t>
      </w:r>
      <w:r w:rsidR="00AB7E91" w:rsidRPr="00E205E9">
        <w:rPr>
          <w:rFonts w:ascii="Times New Roman" w:hAnsi="Times New Roman" w:cs="Times New Roman"/>
          <w:sz w:val="24"/>
          <w:szCs w:val="24"/>
        </w:rPr>
        <w:t xml:space="preserve"> images from both eyes, fixated on the optic disc, macula, </w:t>
      </w:r>
      <w:r w:rsidR="008C1496" w:rsidRPr="00E205E9">
        <w:rPr>
          <w:rFonts w:ascii="Times New Roman" w:hAnsi="Times New Roman" w:cs="Times New Roman"/>
          <w:sz w:val="24"/>
          <w:szCs w:val="24"/>
        </w:rPr>
        <w:t>or</w:t>
      </w:r>
      <w:r w:rsidR="00AB7E91" w:rsidRPr="00E205E9">
        <w:rPr>
          <w:rFonts w:ascii="Times New Roman" w:hAnsi="Times New Roman" w:cs="Times New Roman"/>
          <w:sz w:val="24"/>
          <w:szCs w:val="24"/>
        </w:rPr>
        <w:t xml:space="preserve"> periphery. </w:t>
      </w:r>
      <w:r w:rsidR="00656CD3" w:rsidRPr="00E205E9">
        <w:rPr>
          <w:rFonts w:ascii="Times New Roman" w:hAnsi="Times New Roman" w:cs="Times New Roman"/>
          <w:sz w:val="24"/>
          <w:szCs w:val="24"/>
        </w:rPr>
        <w:t>Fundus image quality was assessed</w:t>
      </w:r>
      <w:r w:rsidR="00A421B2">
        <w:rPr>
          <w:rFonts w:ascii="Times New Roman" w:hAnsi="Times New Roman" w:cs="Times New Roman"/>
          <w:sz w:val="24"/>
          <w:szCs w:val="24"/>
        </w:rPr>
        <w:t xml:space="preserve"> </w:t>
      </w:r>
      <w:r w:rsidR="00A421B2" w:rsidRPr="00E205E9">
        <w:rPr>
          <w:rFonts w:ascii="Times New Roman" w:hAnsi="Times New Roman" w:cs="Times New Roman"/>
          <w:sz w:val="24"/>
          <w:szCs w:val="24"/>
        </w:rPr>
        <w:t>automatically</w:t>
      </w:r>
      <w:r w:rsidR="00656CD3" w:rsidRPr="00E205E9">
        <w:rPr>
          <w:rFonts w:ascii="Times New Roman" w:hAnsi="Times New Roman" w:cs="Times New Roman"/>
          <w:sz w:val="24"/>
          <w:szCs w:val="24"/>
        </w:rPr>
        <w:t>, and low-</w:t>
      </w:r>
      <w:r w:rsidR="00656CD3" w:rsidRPr="00E205E9">
        <w:rPr>
          <w:rFonts w:ascii="Times New Roman" w:hAnsi="Times New Roman" w:cs="Times New Roman"/>
          <w:sz w:val="24"/>
          <w:szCs w:val="24"/>
        </w:rPr>
        <w:lastRenderedPageBreak/>
        <w:t>contra</w:t>
      </w:r>
      <w:r w:rsidR="00A421B2">
        <w:rPr>
          <w:rFonts w:ascii="Times New Roman" w:hAnsi="Times New Roman" w:cs="Times New Roman"/>
          <w:sz w:val="24"/>
          <w:szCs w:val="24"/>
        </w:rPr>
        <w:t>s</w:t>
      </w:r>
      <w:r w:rsidR="00656CD3" w:rsidRPr="00E205E9">
        <w:rPr>
          <w:rFonts w:ascii="Times New Roman" w:hAnsi="Times New Roman" w:cs="Times New Roman"/>
          <w:sz w:val="24"/>
          <w:szCs w:val="24"/>
        </w:rPr>
        <w:t>t images</w:t>
      </w:r>
      <w:r w:rsidR="00921291" w:rsidRPr="00E205E9">
        <w:rPr>
          <w:rFonts w:ascii="Times New Roman" w:hAnsi="Times New Roman" w:cs="Times New Roman"/>
          <w:sz w:val="24"/>
          <w:szCs w:val="24"/>
        </w:rPr>
        <w:t xml:space="preserve"> (</w:t>
      </w:r>
      <w:r w:rsidR="00921291" w:rsidRPr="00406C3B">
        <w:rPr>
          <w:rFonts w:ascii="Times New Roman" w:hAnsi="Times New Roman" w:cs="Times New Roman"/>
          <w:i/>
          <w:iCs/>
          <w:sz w:val="24"/>
          <w:szCs w:val="24"/>
        </w:rPr>
        <w:t>N</w:t>
      </w:r>
      <w:r w:rsidR="00921291" w:rsidRPr="00E205E9">
        <w:rPr>
          <w:rFonts w:ascii="Times New Roman" w:hAnsi="Times New Roman" w:cs="Times New Roman"/>
          <w:sz w:val="24"/>
          <w:szCs w:val="24"/>
        </w:rPr>
        <w:t xml:space="preserve"> = </w:t>
      </w:r>
      <w:r w:rsidR="004B3340" w:rsidRPr="00E205E9">
        <w:rPr>
          <w:rFonts w:ascii="Times New Roman" w:hAnsi="Times New Roman" w:cs="Times New Roman"/>
          <w:sz w:val="24"/>
          <w:szCs w:val="24"/>
        </w:rPr>
        <w:t>12,000</w:t>
      </w:r>
      <w:r w:rsidR="00921291" w:rsidRPr="00E205E9">
        <w:rPr>
          <w:rFonts w:ascii="Times New Roman" w:hAnsi="Times New Roman" w:cs="Times New Roman"/>
          <w:sz w:val="24"/>
          <w:szCs w:val="24"/>
        </w:rPr>
        <w:t>)</w:t>
      </w:r>
      <w:r w:rsidR="00656CD3" w:rsidRPr="00E205E9">
        <w:rPr>
          <w:rFonts w:ascii="Times New Roman" w:hAnsi="Times New Roman" w:cs="Times New Roman"/>
          <w:sz w:val="24"/>
          <w:szCs w:val="24"/>
        </w:rPr>
        <w:t xml:space="preserve"> were excluded</w:t>
      </w:r>
      <w:r w:rsidR="00AB7E91" w:rsidRPr="00E205E9">
        <w:rPr>
          <w:rFonts w:ascii="Times New Roman" w:hAnsi="Times New Roman" w:cs="Times New Roman"/>
          <w:sz w:val="24"/>
          <w:szCs w:val="24"/>
        </w:rPr>
        <w:t xml:space="preserve"> (</w:t>
      </w:r>
      <w:r w:rsidR="00AB7E91" w:rsidRPr="008065C8">
        <w:rPr>
          <w:rFonts w:ascii="Times New Roman" w:hAnsi="Times New Roman" w:cs="Times New Roman"/>
          <w:sz w:val="24"/>
          <w:szCs w:val="24"/>
        </w:rPr>
        <w:t>Supplementary eFigure 1)</w:t>
      </w:r>
      <w:r w:rsidR="00656CD3" w:rsidRPr="008065C8">
        <w:rPr>
          <w:rFonts w:ascii="Times New Roman" w:hAnsi="Times New Roman" w:cs="Times New Roman"/>
          <w:sz w:val="24"/>
          <w:szCs w:val="24"/>
        </w:rPr>
        <w:t>.</w:t>
      </w:r>
      <w:r w:rsidR="00921291" w:rsidRPr="008065C8">
        <w:rPr>
          <w:rFonts w:ascii="Times New Roman" w:hAnsi="Times New Roman" w:cs="Times New Roman"/>
          <w:sz w:val="24"/>
          <w:szCs w:val="24"/>
        </w:rPr>
        <w:t xml:space="preserve"> In</w:t>
      </w:r>
      <w:r w:rsidR="00921291" w:rsidRPr="00E205E9">
        <w:rPr>
          <w:rFonts w:ascii="Times New Roman" w:hAnsi="Times New Roman" w:cs="Times New Roman"/>
          <w:sz w:val="24"/>
          <w:szCs w:val="24"/>
        </w:rPr>
        <w:t xml:space="preserve"> addition, </w:t>
      </w:r>
      <w:r w:rsidR="00AA235F" w:rsidRPr="00E205E9">
        <w:rPr>
          <w:rFonts w:ascii="Times New Roman" w:hAnsi="Times New Roman" w:cs="Times New Roman"/>
          <w:sz w:val="24"/>
          <w:szCs w:val="24"/>
        </w:rPr>
        <w:t xml:space="preserve">we excluded individuals with </w:t>
      </w:r>
      <w:r w:rsidR="00F063DD" w:rsidRPr="00E205E9">
        <w:rPr>
          <w:rFonts w:ascii="Times New Roman" w:hAnsi="Times New Roman" w:cs="Times New Roman"/>
          <w:sz w:val="24"/>
          <w:szCs w:val="24"/>
        </w:rPr>
        <w:t xml:space="preserve">other </w:t>
      </w:r>
      <w:r w:rsidR="00A421B2">
        <w:rPr>
          <w:rFonts w:ascii="Times New Roman" w:hAnsi="Times New Roman" w:cs="Times New Roman"/>
          <w:sz w:val="24"/>
          <w:szCs w:val="24"/>
        </w:rPr>
        <w:t xml:space="preserve">types of </w:t>
      </w:r>
      <w:r w:rsidR="00F063DD" w:rsidRPr="00E205E9">
        <w:rPr>
          <w:rFonts w:ascii="Times New Roman" w:hAnsi="Times New Roman" w:cs="Times New Roman"/>
          <w:sz w:val="24"/>
          <w:szCs w:val="24"/>
        </w:rPr>
        <w:t xml:space="preserve">diabetes </w:t>
      </w:r>
      <w:r w:rsidR="00A421B2">
        <w:rPr>
          <w:rFonts w:ascii="Times New Roman" w:hAnsi="Times New Roman" w:cs="Times New Roman"/>
          <w:sz w:val="24"/>
          <w:szCs w:val="24"/>
        </w:rPr>
        <w:t xml:space="preserve">than type 2 </w:t>
      </w:r>
      <w:r w:rsidR="00F063DD" w:rsidRPr="00E205E9">
        <w:rPr>
          <w:rFonts w:ascii="Times New Roman" w:hAnsi="Times New Roman" w:cs="Times New Roman"/>
          <w:sz w:val="24"/>
          <w:szCs w:val="24"/>
        </w:rPr>
        <w:t>(</w:t>
      </w:r>
      <w:r w:rsidR="00AA235F" w:rsidRPr="00406C3B">
        <w:rPr>
          <w:rFonts w:ascii="Times New Roman" w:hAnsi="Times New Roman" w:cs="Times New Roman"/>
          <w:i/>
          <w:iCs/>
          <w:sz w:val="24"/>
          <w:szCs w:val="24"/>
        </w:rPr>
        <w:t>N</w:t>
      </w:r>
      <w:r w:rsidR="00AA235F" w:rsidRPr="00E205E9">
        <w:rPr>
          <w:rFonts w:ascii="Times New Roman" w:hAnsi="Times New Roman" w:cs="Times New Roman"/>
          <w:sz w:val="24"/>
          <w:szCs w:val="24"/>
        </w:rPr>
        <w:t xml:space="preserve"> = </w:t>
      </w:r>
      <w:r w:rsidR="004B3340" w:rsidRPr="00E205E9">
        <w:rPr>
          <w:rFonts w:ascii="Times New Roman" w:hAnsi="Times New Roman" w:cs="Times New Roman"/>
          <w:sz w:val="24"/>
          <w:szCs w:val="24"/>
        </w:rPr>
        <w:t>41</w:t>
      </w:r>
      <w:r w:rsidR="00AA235F" w:rsidRPr="00E205E9">
        <w:rPr>
          <w:rFonts w:ascii="Times New Roman" w:hAnsi="Times New Roman" w:cs="Times New Roman"/>
          <w:sz w:val="24"/>
          <w:szCs w:val="24"/>
        </w:rPr>
        <w:t xml:space="preserve">), resulting in a final set of </w:t>
      </w:r>
      <w:r w:rsidR="00DD5C4D" w:rsidRPr="00E205E9">
        <w:rPr>
          <w:rFonts w:ascii="Times New Roman" w:hAnsi="Times New Roman" w:cs="Times New Roman"/>
          <w:sz w:val="24"/>
          <w:szCs w:val="24"/>
        </w:rPr>
        <w:t>46,371</w:t>
      </w:r>
      <w:r w:rsidR="00AA235F" w:rsidRPr="00E205E9">
        <w:rPr>
          <w:rFonts w:ascii="Times New Roman" w:hAnsi="Times New Roman" w:cs="Times New Roman"/>
          <w:sz w:val="24"/>
          <w:szCs w:val="24"/>
        </w:rPr>
        <w:t xml:space="preserve"> images from </w:t>
      </w:r>
      <w:r w:rsidR="004B3340" w:rsidRPr="00E205E9">
        <w:rPr>
          <w:rFonts w:ascii="Times New Roman" w:hAnsi="Times New Roman" w:cs="Times New Roman"/>
          <w:sz w:val="24"/>
          <w:szCs w:val="24"/>
        </w:rPr>
        <w:t>6,453</w:t>
      </w:r>
      <w:r w:rsidR="00AA235F" w:rsidRPr="00E205E9">
        <w:rPr>
          <w:rFonts w:ascii="Times New Roman" w:hAnsi="Times New Roman" w:cs="Times New Roman"/>
          <w:sz w:val="24"/>
          <w:szCs w:val="24"/>
        </w:rPr>
        <w:t xml:space="preserve"> individuals.</w:t>
      </w:r>
    </w:p>
    <w:p w14:paraId="6189B637" w14:textId="57518AD8" w:rsidR="00921291" w:rsidRPr="00E205E9" w:rsidRDefault="00F51354" w:rsidP="00453922">
      <w:pPr>
        <w:spacing w:line="480" w:lineRule="auto"/>
        <w:rPr>
          <w:rFonts w:ascii="Times New Roman" w:hAnsi="Times New Roman" w:cs="Times New Roman"/>
          <w:sz w:val="24"/>
          <w:szCs w:val="24"/>
        </w:rPr>
      </w:pPr>
      <w:r w:rsidRPr="00E205E9">
        <w:rPr>
          <w:rFonts w:ascii="Times New Roman" w:hAnsi="Times New Roman" w:cs="Times New Roman"/>
          <w:i/>
          <w:iCs/>
          <w:sz w:val="24"/>
          <w:szCs w:val="24"/>
        </w:rPr>
        <w:t>(Pre)d</w:t>
      </w:r>
      <w:r w:rsidR="00921291" w:rsidRPr="00E205E9">
        <w:rPr>
          <w:rFonts w:ascii="Times New Roman" w:hAnsi="Times New Roman" w:cs="Times New Roman"/>
          <w:i/>
          <w:iCs/>
          <w:sz w:val="24"/>
          <w:szCs w:val="24"/>
        </w:rPr>
        <w:t xml:space="preserve">iabetes </w:t>
      </w:r>
      <w:r w:rsidR="00AA235F" w:rsidRPr="00E205E9">
        <w:rPr>
          <w:rFonts w:ascii="Times New Roman" w:hAnsi="Times New Roman" w:cs="Times New Roman"/>
          <w:i/>
          <w:iCs/>
          <w:sz w:val="24"/>
          <w:szCs w:val="24"/>
        </w:rPr>
        <w:t>classification</w:t>
      </w:r>
    </w:p>
    <w:p w14:paraId="1FDFA9F5" w14:textId="67CD873F" w:rsidR="00125F98" w:rsidRPr="00E205E9" w:rsidRDefault="00161004" w:rsidP="00453922">
      <w:pPr>
        <w:autoSpaceDE w:val="0"/>
        <w:autoSpaceDN w:val="0"/>
        <w:adjustRightInd w:val="0"/>
        <w:spacing w:after="0" w:line="480" w:lineRule="auto"/>
        <w:rPr>
          <w:rFonts w:ascii="Times New Roman" w:hAnsi="Times New Roman" w:cs="Times New Roman"/>
          <w:sz w:val="24"/>
          <w:szCs w:val="24"/>
        </w:rPr>
      </w:pPr>
      <w:r w:rsidRPr="00E205E9">
        <w:rPr>
          <w:rFonts w:ascii="Times New Roman" w:hAnsi="Times New Roman" w:cs="Times New Roman"/>
          <w:sz w:val="24"/>
          <w:szCs w:val="24"/>
        </w:rPr>
        <w:t xml:space="preserve">Glucose </w:t>
      </w:r>
      <w:r w:rsidR="00A421B2">
        <w:rPr>
          <w:rFonts w:ascii="Times New Roman" w:hAnsi="Times New Roman" w:cs="Times New Roman"/>
          <w:sz w:val="24"/>
          <w:szCs w:val="24"/>
        </w:rPr>
        <w:t>metabolism</w:t>
      </w:r>
      <w:r w:rsidRPr="00E205E9">
        <w:rPr>
          <w:rFonts w:ascii="Times New Roman" w:hAnsi="Times New Roman" w:cs="Times New Roman"/>
          <w:sz w:val="24"/>
          <w:szCs w:val="24"/>
        </w:rPr>
        <w:t xml:space="preserve"> status was based on the</w:t>
      </w:r>
      <w:r w:rsidR="00335ED2" w:rsidRPr="00E205E9">
        <w:rPr>
          <w:rFonts w:ascii="Times New Roman" w:hAnsi="Times New Roman" w:cs="Times New Roman"/>
          <w:sz w:val="24"/>
          <w:szCs w:val="24"/>
        </w:rPr>
        <w:t xml:space="preserve"> World Health Organization definitions</w:t>
      </w:r>
      <w:r w:rsidR="000047D8" w:rsidRPr="00E205E9">
        <w:rPr>
          <w:rFonts w:ascii="Times New Roman" w:hAnsi="Times New Roman" w:cs="Times New Roman"/>
          <w:sz w:val="24"/>
          <w:szCs w:val="24"/>
        </w:rPr>
        <w:t xml:space="preserve"> </w:t>
      </w:r>
      <w:r w:rsidRPr="00E205E9">
        <w:rPr>
          <w:rFonts w:ascii="Times New Roman" w:hAnsi="Times New Roman" w:cs="Times New Roman"/>
          <w:sz w:val="24"/>
          <w:szCs w:val="24"/>
        </w:rPr>
        <w:t>for fasting glucose,</w:t>
      </w:r>
      <w:r w:rsidR="00D368D3">
        <w:rPr>
          <w:rFonts w:ascii="Times New Roman" w:hAnsi="Times New Roman" w:cs="Times New Roman"/>
          <w:sz w:val="24"/>
          <w:szCs w:val="24"/>
        </w:rPr>
        <w:t xml:space="preserve"> 2-hour</w:t>
      </w:r>
      <w:r w:rsidRPr="00E205E9">
        <w:rPr>
          <w:rFonts w:ascii="Times New Roman" w:hAnsi="Times New Roman" w:cs="Times New Roman"/>
          <w:sz w:val="24"/>
          <w:szCs w:val="24"/>
        </w:rPr>
        <w:t xml:space="preserve"> </w:t>
      </w:r>
      <w:r w:rsidR="00F063DD" w:rsidRPr="00E205E9">
        <w:rPr>
          <w:rFonts w:ascii="Times New Roman" w:hAnsi="Times New Roman" w:cs="Times New Roman"/>
          <w:sz w:val="24"/>
          <w:szCs w:val="24"/>
        </w:rPr>
        <w:t>o</w:t>
      </w:r>
      <w:r w:rsidRPr="00E205E9">
        <w:rPr>
          <w:rFonts w:ascii="Times New Roman" w:hAnsi="Times New Roman" w:cs="Times New Roman"/>
          <w:sz w:val="24"/>
          <w:szCs w:val="24"/>
        </w:rPr>
        <w:t xml:space="preserve">ral </w:t>
      </w:r>
      <w:r w:rsidR="00F063DD" w:rsidRPr="00E205E9">
        <w:rPr>
          <w:rFonts w:ascii="Times New Roman" w:hAnsi="Times New Roman" w:cs="Times New Roman"/>
          <w:sz w:val="24"/>
          <w:szCs w:val="24"/>
        </w:rPr>
        <w:t>g</w:t>
      </w:r>
      <w:r w:rsidRPr="00E205E9">
        <w:rPr>
          <w:rFonts w:ascii="Times New Roman" w:hAnsi="Times New Roman" w:cs="Times New Roman"/>
          <w:sz w:val="24"/>
          <w:szCs w:val="24"/>
        </w:rPr>
        <w:t xml:space="preserve">lucose </w:t>
      </w:r>
      <w:r w:rsidR="00F063DD" w:rsidRPr="00E205E9">
        <w:rPr>
          <w:rFonts w:ascii="Times New Roman" w:hAnsi="Times New Roman" w:cs="Times New Roman"/>
          <w:sz w:val="24"/>
          <w:szCs w:val="24"/>
        </w:rPr>
        <w:t>t</w:t>
      </w:r>
      <w:r w:rsidRPr="00E205E9">
        <w:rPr>
          <w:rFonts w:ascii="Times New Roman" w:hAnsi="Times New Roman" w:cs="Times New Roman"/>
          <w:sz w:val="24"/>
          <w:szCs w:val="24"/>
        </w:rPr>
        <w:t xml:space="preserve">olerance </w:t>
      </w:r>
      <w:r w:rsidR="00F063DD" w:rsidRPr="00E205E9">
        <w:rPr>
          <w:rFonts w:ascii="Times New Roman" w:hAnsi="Times New Roman" w:cs="Times New Roman"/>
          <w:sz w:val="24"/>
          <w:szCs w:val="24"/>
        </w:rPr>
        <w:t>t</w:t>
      </w:r>
      <w:r w:rsidRPr="00E205E9">
        <w:rPr>
          <w:rFonts w:ascii="Times New Roman" w:hAnsi="Times New Roman" w:cs="Times New Roman"/>
          <w:sz w:val="24"/>
          <w:szCs w:val="24"/>
        </w:rPr>
        <w:t>est</w:t>
      </w:r>
      <w:r w:rsidR="00F063DD" w:rsidRPr="00E205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"/>
          <w:id w:val="986512020"/>
          <w:placeholder>
            <w:docPart w:val="DefaultPlaceholder_-1854013440"/>
          </w:placeholder>
        </w:sdtPr>
        <w:sdtEndPr/>
        <w:sdtContent>
          <w:r w:rsidR="00715066" w:rsidRPr="00715066">
            <w:rPr>
              <w:rFonts w:ascii="Times New Roman" w:hAnsi="Times New Roman" w:cs="Times New Roman"/>
              <w:color w:val="000000"/>
              <w:sz w:val="24"/>
              <w:szCs w:val="24"/>
            </w:rPr>
            <w:t>(21)</w:t>
          </w:r>
        </w:sdtContent>
      </w:sdt>
      <w:r w:rsidR="00BD1DE3" w:rsidRPr="00E205E9">
        <w:rPr>
          <w:rFonts w:ascii="Times New Roman" w:hAnsi="Times New Roman" w:cs="Times New Roman"/>
          <w:sz w:val="24"/>
          <w:szCs w:val="24"/>
        </w:rPr>
        <w:t>,</w:t>
      </w:r>
      <w:r w:rsidR="000047D8" w:rsidRPr="00E205E9">
        <w:rPr>
          <w:rFonts w:ascii="Times New Roman" w:hAnsi="Times New Roman" w:cs="Times New Roman"/>
          <w:sz w:val="24"/>
          <w:szCs w:val="24"/>
        </w:rPr>
        <w:t xml:space="preserve"> </w:t>
      </w:r>
      <w:r w:rsidR="00F063DD" w:rsidRPr="00E205E9">
        <w:rPr>
          <w:rFonts w:ascii="Times New Roman" w:hAnsi="Times New Roman" w:cs="Times New Roman"/>
          <w:sz w:val="24"/>
          <w:szCs w:val="24"/>
        </w:rPr>
        <w:t xml:space="preserve">and </w:t>
      </w:r>
      <w:r w:rsidR="000047D8" w:rsidRPr="00E205E9">
        <w:rPr>
          <w:rFonts w:ascii="Times New Roman" w:hAnsi="Times New Roman" w:cs="Times New Roman"/>
          <w:sz w:val="24"/>
          <w:szCs w:val="24"/>
        </w:rPr>
        <w:t xml:space="preserve">use </w:t>
      </w:r>
      <w:r w:rsidR="00D368D3">
        <w:rPr>
          <w:rFonts w:ascii="Times New Roman" w:hAnsi="Times New Roman" w:cs="Times New Roman"/>
          <w:sz w:val="24"/>
          <w:szCs w:val="24"/>
        </w:rPr>
        <w:t xml:space="preserve">of </w:t>
      </w:r>
      <w:r w:rsidR="00D368D3" w:rsidRPr="00D368D3">
        <w:rPr>
          <w:rFonts w:ascii="Times New Roman" w:hAnsi="Times New Roman" w:cs="Times New Roman"/>
          <w:sz w:val="24"/>
          <w:szCs w:val="24"/>
        </w:rPr>
        <w:t>glucose-lowering medication</w:t>
      </w:r>
      <w:r w:rsidR="000047D8" w:rsidRPr="00E205E9">
        <w:rPr>
          <w:rFonts w:ascii="Times New Roman" w:hAnsi="Times New Roman" w:cs="Times New Roman"/>
          <w:sz w:val="24"/>
          <w:szCs w:val="24"/>
        </w:rPr>
        <w:t>. Consequently, we distinguish</w:t>
      </w:r>
      <w:r w:rsidR="00BD1DE3" w:rsidRPr="00E205E9">
        <w:rPr>
          <w:rFonts w:ascii="Times New Roman" w:hAnsi="Times New Roman" w:cs="Times New Roman"/>
          <w:sz w:val="24"/>
          <w:szCs w:val="24"/>
        </w:rPr>
        <w:t>ed</w:t>
      </w:r>
      <w:r w:rsidR="000047D8" w:rsidRPr="00E205E9">
        <w:rPr>
          <w:rFonts w:ascii="Times New Roman" w:hAnsi="Times New Roman" w:cs="Times New Roman"/>
          <w:sz w:val="24"/>
          <w:szCs w:val="24"/>
        </w:rPr>
        <w:t xml:space="preserve"> individuals with normal glucose metabolism, type 2 diabetes, and prediabetes. </w:t>
      </w:r>
      <w:r w:rsidR="009C6D3E" w:rsidRPr="00E205E9">
        <w:rPr>
          <w:rFonts w:ascii="Times New Roman" w:hAnsi="Times New Roman" w:cs="Times New Roman"/>
          <w:sz w:val="24"/>
          <w:szCs w:val="24"/>
        </w:rPr>
        <w:t>Prediabet</w:t>
      </w:r>
      <w:r w:rsidR="00D34813">
        <w:rPr>
          <w:rFonts w:ascii="Times New Roman" w:hAnsi="Times New Roman" w:cs="Times New Roman"/>
          <w:sz w:val="24"/>
          <w:szCs w:val="24"/>
        </w:rPr>
        <w:t>es</w:t>
      </w:r>
      <w:r w:rsidR="009C1E0D">
        <w:rPr>
          <w:rFonts w:ascii="Times New Roman" w:hAnsi="Times New Roman" w:cs="Times New Roman"/>
          <w:sz w:val="24"/>
          <w:szCs w:val="24"/>
        </w:rPr>
        <w:t xml:space="preserve"> </w:t>
      </w:r>
      <w:r w:rsidR="00D34813">
        <w:rPr>
          <w:rFonts w:ascii="Times New Roman" w:hAnsi="Times New Roman" w:cs="Times New Roman"/>
          <w:sz w:val="24"/>
          <w:szCs w:val="24"/>
        </w:rPr>
        <w:t>was defined as</w:t>
      </w:r>
      <w:r w:rsidR="009C6D3E" w:rsidRPr="00E205E9">
        <w:rPr>
          <w:rFonts w:ascii="Times New Roman" w:hAnsi="Times New Roman" w:cs="Times New Roman"/>
          <w:sz w:val="24"/>
          <w:szCs w:val="24"/>
        </w:rPr>
        <w:t xml:space="preserve"> impaired fasting glucose </w:t>
      </w:r>
      <w:r w:rsidR="000B397D">
        <w:rPr>
          <w:rFonts w:ascii="Times New Roman" w:hAnsi="Times New Roman" w:cs="Times New Roman"/>
          <w:color w:val="FF0000"/>
          <w:sz w:val="24"/>
          <w:szCs w:val="24"/>
        </w:rPr>
        <w:t>and/</w:t>
      </w:r>
      <w:r w:rsidR="009C6D3E" w:rsidRPr="00E205E9">
        <w:rPr>
          <w:rFonts w:ascii="Times New Roman" w:hAnsi="Times New Roman" w:cs="Times New Roman"/>
          <w:sz w:val="24"/>
          <w:szCs w:val="24"/>
        </w:rPr>
        <w:t xml:space="preserve">or impaired glucose tolerance. </w:t>
      </w:r>
      <w:r w:rsidR="00125F98" w:rsidRPr="00E205E9">
        <w:rPr>
          <w:rFonts w:ascii="Times New Roman" w:hAnsi="Times New Roman" w:cs="Times New Roman"/>
          <w:sz w:val="24"/>
          <w:szCs w:val="24"/>
        </w:rPr>
        <w:t xml:space="preserve">Individual-level glucose </w:t>
      </w:r>
      <w:r w:rsidR="00A421B2">
        <w:rPr>
          <w:rFonts w:ascii="Times New Roman" w:hAnsi="Times New Roman" w:cs="Times New Roman"/>
          <w:sz w:val="24"/>
          <w:szCs w:val="24"/>
        </w:rPr>
        <w:t>metabolism</w:t>
      </w:r>
      <w:r w:rsidR="00125F98" w:rsidRPr="00E205E9">
        <w:rPr>
          <w:rFonts w:ascii="Times New Roman" w:hAnsi="Times New Roman" w:cs="Times New Roman"/>
          <w:sz w:val="24"/>
          <w:szCs w:val="24"/>
        </w:rPr>
        <w:t xml:space="preserve"> status</w:t>
      </w:r>
      <w:r w:rsidR="009C6D3E" w:rsidRPr="00E205E9">
        <w:rPr>
          <w:rFonts w:ascii="Times New Roman" w:hAnsi="Times New Roman" w:cs="Times New Roman"/>
          <w:sz w:val="24"/>
          <w:szCs w:val="24"/>
        </w:rPr>
        <w:t>es</w:t>
      </w:r>
      <w:r w:rsidR="00125F98" w:rsidRPr="00E205E9">
        <w:rPr>
          <w:rFonts w:ascii="Times New Roman" w:hAnsi="Times New Roman" w:cs="Times New Roman"/>
          <w:sz w:val="24"/>
          <w:szCs w:val="24"/>
        </w:rPr>
        <w:t xml:space="preserve"> </w:t>
      </w:r>
      <w:r w:rsidR="009C6D3E" w:rsidRPr="00E205E9">
        <w:rPr>
          <w:rFonts w:ascii="Times New Roman" w:hAnsi="Times New Roman" w:cs="Times New Roman"/>
          <w:sz w:val="24"/>
          <w:szCs w:val="24"/>
        </w:rPr>
        <w:t>were</w:t>
      </w:r>
      <w:r w:rsidR="00125F98" w:rsidRPr="00E205E9">
        <w:rPr>
          <w:rFonts w:ascii="Times New Roman" w:hAnsi="Times New Roman" w:cs="Times New Roman"/>
          <w:sz w:val="24"/>
          <w:szCs w:val="24"/>
        </w:rPr>
        <w:t xml:space="preserve"> extended to the fundus images, meaning</w:t>
      </w:r>
      <w:r w:rsidR="009C6D3E" w:rsidRPr="00E205E9">
        <w:rPr>
          <w:rFonts w:ascii="Times New Roman" w:hAnsi="Times New Roman" w:cs="Times New Roman"/>
          <w:sz w:val="24"/>
          <w:szCs w:val="24"/>
        </w:rPr>
        <w:t xml:space="preserve"> </w:t>
      </w:r>
      <w:r w:rsidR="00125F98" w:rsidRPr="00E205E9">
        <w:rPr>
          <w:rFonts w:ascii="Times New Roman" w:hAnsi="Times New Roman" w:cs="Times New Roman"/>
          <w:sz w:val="24"/>
          <w:szCs w:val="24"/>
        </w:rPr>
        <w:t>that</w:t>
      </w:r>
      <w:r w:rsidR="009C6D3E" w:rsidRPr="00E205E9">
        <w:rPr>
          <w:rFonts w:ascii="Times New Roman" w:hAnsi="Times New Roman" w:cs="Times New Roman"/>
          <w:sz w:val="24"/>
          <w:szCs w:val="24"/>
        </w:rPr>
        <w:t xml:space="preserve"> </w:t>
      </w:r>
      <w:r w:rsidR="00125F98" w:rsidRPr="00E205E9">
        <w:rPr>
          <w:rFonts w:ascii="Times New Roman" w:hAnsi="Times New Roman" w:cs="Times New Roman"/>
          <w:sz w:val="24"/>
          <w:szCs w:val="24"/>
        </w:rPr>
        <w:t xml:space="preserve">every fundus image from an individual with </w:t>
      </w:r>
      <w:r w:rsidR="009C6D3E" w:rsidRPr="00E205E9">
        <w:rPr>
          <w:rFonts w:ascii="Times New Roman" w:hAnsi="Times New Roman" w:cs="Times New Roman"/>
          <w:sz w:val="24"/>
          <w:szCs w:val="24"/>
        </w:rPr>
        <w:t xml:space="preserve">e.g. </w:t>
      </w:r>
      <w:r w:rsidR="00125F98" w:rsidRPr="00E205E9">
        <w:rPr>
          <w:rFonts w:ascii="Times New Roman" w:hAnsi="Times New Roman" w:cs="Times New Roman"/>
          <w:sz w:val="24"/>
          <w:szCs w:val="24"/>
        </w:rPr>
        <w:t xml:space="preserve">type 2 diabetes was </w:t>
      </w:r>
      <w:r w:rsidR="009C6D3E" w:rsidRPr="00E205E9">
        <w:rPr>
          <w:rFonts w:ascii="Times New Roman" w:hAnsi="Times New Roman" w:cs="Times New Roman"/>
          <w:sz w:val="24"/>
          <w:szCs w:val="24"/>
        </w:rPr>
        <w:t>labeled as type 2 diabetes, independent of the actual information in the image.</w:t>
      </w:r>
    </w:p>
    <w:p w14:paraId="5F5D3E7D" w14:textId="77777777" w:rsidR="00125F98" w:rsidRPr="00E205E9" w:rsidRDefault="00125F98" w:rsidP="00453922">
      <w:pPr>
        <w:autoSpaceDE w:val="0"/>
        <w:autoSpaceDN w:val="0"/>
        <w:adjustRightInd w:val="0"/>
        <w:spacing w:after="0" w:line="480" w:lineRule="auto"/>
        <w:rPr>
          <w:rFonts w:ascii="Times New Roman" w:hAnsi="Times New Roman" w:cs="Times New Roman"/>
          <w:sz w:val="24"/>
          <w:szCs w:val="24"/>
        </w:rPr>
      </w:pPr>
    </w:p>
    <w:p w14:paraId="33F2A4D9" w14:textId="1D8D66E6" w:rsidR="00795CC8" w:rsidRPr="00E205E9" w:rsidRDefault="005F5132" w:rsidP="00453922">
      <w:pPr>
        <w:spacing w:line="480" w:lineRule="auto"/>
        <w:rPr>
          <w:rFonts w:ascii="Times New Roman" w:hAnsi="Times New Roman" w:cs="Times New Roman"/>
          <w:i/>
          <w:iCs/>
          <w:sz w:val="24"/>
          <w:szCs w:val="24"/>
        </w:rPr>
      </w:pPr>
      <w:r w:rsidRPr="00E205E9">
        <w:rPr>
          <w:rFonts w:ascii="Times New Roman" w:hAnsi="Times New Roman" w:cs="Times New Roman"/>
          <w:i/>
          <w:iCs/>
          <w:sz w:val="24"/>
          <w:szCs w:val="24"/>
        </w:rPr>
        <w:t xml:space="preserve">Image preprocessing </w:t>
      </w:r>
      <w:r w:rsidR="00A421B2">
        <w:rPr>
          <w:rFonts w:ascii="Times New Roman" w:hAnsi="Times New Roman" w:cs="Times New Roman"/>
          <w:i/>
          <w:iCs/>
          <w:sz w:val="24"/>
          <w:szCs w:val="24"/>
        </w:rPr>
        <w:t>and experimental setup</w:t>
      </w:r>
    </w:p>
    <w:p w14:paraId="7826E9F6" w14:textId="71DBB145" w:rsidR="00066139" w:rsidRPr="00E205E9" w:rsidRDefault="00AF1C8A"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t xml:space="preserve">All fundus images were cropped, </w:t>
      </w:r>
      <w:r w:rsidR="00807959" w:rsidRPr="00E205E9">
        <w:rPr>
          <w:rFonts w:ascii="Times New Roman" w:hAnsi="Times New Roman" w:cs="Times New Roman"/>
          <w:sz w:val="24"/>
          <w:szCs w:val="24"/>
        </w:rPr>
        <w:t>resized,</w:t>
      </w:r>
      <w:r w:rsidR="00CB300D" w:rsidRPr="00E205E9">
        <w:rPr>
          <w:rFonts w:ascii="Times New Roman" w:hAnsi="Times New Roman" w:cs="Times New Roman"/>
          <w:sz w:val="24"/>
          <w:szCs w:val="24"/>
        </w:rPr>
        <w:t xml:space="preserve"> and preprocessed</w:t>
      </w:r>
      <w:r w:rsidR="00E13059" w:rsidRPr="00E205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"/>
          <w:id w:val="-2019530195"/>
          <w:placeholder>
            <w:docPart w:val="DefaultPlaceholder_-1854013440"/>
          </w:placeholder>
        </w:sdtPr>
        <w:sdtEndPr/>
        <w:sdtContent>
          <w:r w:rsidR="00715066" w:rsidRPr="00715066">
            <w:rPr>
              <w:rFonts w:ascii="Times New Roman" w:hAnsi="Times New Roman" w:cs="Times New Roman"/>
              <w:color w:val="000000"/>
              <w:sz w:val="24"/>
              <w:szCs w:val="24"/>
            </w:rPr>
            <w:t>(22)</w:t>
          </w:r>
        </w:sdtContent>
      </w:sdt>
      <w:r w:rsidR="00CC1E0F" w:rsidRPr="00E205E9">
        <w:rPr>
          <w:rFonts w:ascii="Times New Roman" w:hAnsi="Times New Roman" w:cs="Times New Roman"/>
          <w:sz w:val="24"/>
          <w:szCs w:val="24"/>
        </w:rPr>
        <w:t xml:space="preserve"> </w:t>
      </w:r>
      <w:r w:rsidR="00CB300D" w:rsidRPr="00E205E9">
        <w:rPr>
          <w:rFonts w:ascii="Times New Roman" w:hAnsi="Times New Roman" w:cs="Times New Roman"/>
          <w:sz w:val="24"/>
          <w:szCs w:val="24"/>
        </w:rPr>
        <w:t>to increase contrast</w:t>
      </w:r>
      <w:r w:rsidRPr="00E205E9">
        <w:rPr>
          <w:rFonts w:ascii="Times New Roman" w:hAnsi="Times New Roman" w:cs="Times New Roman"/>
          <w:sz w:val="24"/>
          <w:szCs w:val="24"/>
        </w:rPr>
        <w:t xml:space="preserve"> for</w:t>
      </w:r>
      <w:r w:rsidR="00A421B2">
        <w:rPr>
          <w:rFonts w:ascii="Times New Roman" w:hAnsi="Times New Roman" w:cs="Times New Roman"/>
          <w:sz w:val="24"/>
          <w:szCs w:val="24"/>
        </w:rPr>
        <w:t xml:space="preserve"> more</w:t>
      </w:r>
      <w:r w:rsidRPr="00E205E9">
        <w:rPr>
          <w:rFonts w:ascii="Times New Roman" w:hAnsi="Times New Roman" w:cs="Times New Roman"/>
          <w:sz w:val="24"/>
          <w:szCs w:val="24"/>
        </w:rPr>
        <w:t xml:space="preserve"> efficient training of the image analysis algorithms (Supplementary </w:t>
      </w:r>
      <w:r w:rsidRPr="009C1E0D">
        <w:rPr>
          <w:rFonts w:ascii="Times New Roman" w:hAnsi="Times New Roman" w:cs="Times New Roman"/>
          <w:sz w:val="24"/>
          <w:szCs w:val="24"/>
        </w:rPr>
        <w:t>eFigure 2</w:t>
      </w:r>
      <w:r w:rsidRPr="00E205E9">
        <w:rPr>
          <w:rFonts w:ascii="Times New Roman" w:hAnsi="Times New Roman" w:cs="Times New Roman"/>
          <w:sz w:val="24"/>
          <w:szCs w:val="24"/>
        </w:rPr>
        <w:t>). We split the data</w:t>
      </w:r>
      <w:r w:rsidR="00612A74" w:rsidRPr="00E205E9">
        <w:rPr>
          <w:rFonts w:ascii="Times New Roman" w:hAnsi="Times New Roman" w:cs="Times New Roman"/>
          <w:sz w:val="24"/>
          <w:szCs w:val="24"/>
        </w:rPr>
        <w:t xml:space="preserve"> randomly</w:t>
      </w:r>
      <w:r w:rsidRPr="00E205E9">
        <w:rPr>
          <w:rFonts w:ascii="Times New Roman" w:hAnsi="Times New Roman" w:cs="Times New Roman"/>
          <w:sz w:val="24"/>
          <w:szCs w:val="24"/>
        </w:rPr>
        <w:t xml:space="preserve"> on a</w:t>
      </w:r>
      <w:r w:rsidR="00F1063B" w:rsidRPr="00E205E9">
        <w:rPr>
          <w:rFonts w:ascii="Times New Roman" w:hAnsi="Times New Roman" w:cs="Times New Roman"/>
          <w:sz w:val="24"/>
          <w:szCs w:val="24"/>
        </w:rPr>
        <w:t>n individual</w:t>
      </w:r>
      <w:r w:rsidR="00E962D2" w:rsidRPr="00E205E9">
        <w:rPr>
          <w:rFonts w:ascii="Times New Roman" w:hAnsi="Times New Roman" w:cs="Times New Roman"/>
          <w:sz w:val="24"/>
          <w:szCs w:val="24"/>
        </w:rPr>
        <w:t xml:space="preserve"> </w:t>
      </w:r>
      <w:r w:rsidRPr="00E205E9">
        <w:rPr>
          <w:rFonts w:ascii="Times New Roman" w:hAnsi="Times New Roman" w:cs="Times New Roman"/>
          <w:sz w:val="24"/>
          <w:szCs w:val="24"/>
        </w:rPr>
        <w:t xml:space="preserve">level into a </w:t>
      </w:r>
      <w:r w:rsidR="00A43669" w:rsidRPr="00E205E9">
        <w:rPr>
          <w:rFonts w:ascii="Times New Roman" w:hAnsi="Times New Roman" w:cs="Times New Roman"/>
          <w:sz w:val="24"/>
          <w:szCs w:val="24"/>
        </w:rPr>
        <w:t xml:space="preserve">set for </w:t>
      </w:r>
      <w:r w:rsidR="00125F98" w:rsidRPr="00E205E9">
        <w:rPr>
          <w:rFonts w:ascii="Times New Roman" w:hAnsi="Times New Roman" w:cs="Times New Roman"/>
          <w:sz w:val="24"/>
          <w:szCs w:val="24"/>
        </w:rPr>
        <w:t>model</w:t>
      </w:r>
      <w:r w:rsidR="00A43669" w:rsidRPr="00E205E9">
        <w:rPr>
          <w:rFonts w:ascii="Times New Roman" w:hAnsi="Times New Roman" w:cs="Times New Roman"/>
          <w:sz w:val="24"/>
          <w:szCs w:val="24"/>
        </w:rPr>
        <w:t xml:space="preserve"> </w:t>
      </w:r>
      <w:r w:rsidRPr="00E205E9">
        <w:rPr>
          <w:rFonts w:ascii="Times New Roman" w:hAnsi="Times New Roman" w:cs="Times New Roman"/>
          <w:sz w:val="24"/>
          <w:szCs w:val="24"/>
        </w:rPr>
        <w:t>development</w:t>
      </w:r>
      <w:r w:rsidR="007A182E">
        <w:rPr>
          <w:rFonts w:ascii="Times New Roman" w:hAnsi="Times New Roman" w:cs="Times New Roman"/>
          <w:sz w:val="24"/>
          <w:szCs w:val="24"/>
        </w:rPr>
        <w:t xml:space="preserve"> </w:t>
      </w:r>
      <w:r w:rsidR="007A182E" w:rsidRPr="009C1E0D">
        <w:rPr>
          <w:rFonts w:ascii="Times New Roman" w:hAnsi="Times New Roman" w:cs="Times New Roman"/>
          <w:sz w:val="24"/>
          <w:szCs w:val="24"/>
        </w:rPr>
        <w:t>(N = 28,153 images)</w:t>
      </w:r>
      <w:r w:rsidRPr="009C1E0D">
        <w:rPr>
          <w:rFonts w:ascii="Times New Roman" w:hAnsi="Times New Roman" w:cs="Times New Roman"/>
          <w:sz w:val="24"/>
          <w:szCs w:val="24"/>
        </w:rPr>
        <w:t xml:space="preserve"> </w:t>
      </w:r>
      <w:r w:rsidRPr="00E205E9">
        <w:rPr>
          <w:rFonts w:ascii="Times New Roman" w:hAnsi="Times New Roman" w:cs="Times New Roman"/>
          <w:sz w:val="24"/>
          <w:szCs w:val="24"/>
        </w:rPr>
        <w:t xml:space="preserve">and </w:t>
      </w:r>
      <w:r w:rsidR="00B8320E" w:rsidRPr="00E205E9">
        <w:rPr>
          <w:rFonts w:ascii="Times New Roman" w:hAnsi="Times New Roman" w:cs="Times New Roman"/>
          <w:sz w:val="24"/>
          <w:szCs w:val="24"/>
        </w:rPr>
        <w:t>a</w:t>
      </w:r>
      <w:r w:rsidR="00A421B2">
        <w:rPr>
          <w:rFonts w:ascii="Times New Roman" w:hAnsi="Times New Roman" w:cs="Times New Roman"/>
          <w:sz w:val="24"/>
          <w:szCs w:val="24"/>
        </w:rPr>
        <w:t xml:space="preserve"> hold-out</w:t>
      </w:r>
      <w:r w:rsidRPr="00E205E9">
        <w:rPr>
          <w:rFonts w:ascii="Times New Roman" w:hAnsi="Times New Roman" w:cs="Times New Roman"/>
          <w:sz w:val="24"/>
          <w:szCs w:val="24"/>
        </w:rPr>
        <w:t xml:space="preserve"> set for final </w:t>
      </w:r>
      <w:r w:rsidR="00612A74" w:rsidRPr="00E205E9">
        <w:rPr>
          <w:rFonts w:ascii="Times New Roman" w:hAnsi="Times New Roman" w:cs="Times New Roman"/>
          <w:sz w:val="24"/>
          <w:szCs w:val="24"/>
        </w:rPr>
        <w:t>validation</w:t>
      </w:r>
      <w:r w:rsidR="007A182E">
        <w:rPr>
          <w:rFonts w:ascii="Times New Roman" w:hAnsi="Times New Roman" w:cs="Times New Roman"/>
          <w:sz w:val="24"/>
          <w:szCs w:val="24"/>
        </w:rPr>
        <w:t xml:space="preserve"> </w:t>
      </w:r>
      <w:r w:rsidR="007A182E" w:rsidRPr="009C1E0D">
        <w:rPr>
          <w:rFonts w:ascii="Times New Roman" w:hAnsi="Times New Roman" w:cs="Times New Roman"/>
          <w:sz w:val="24"/>
          <w:szCs w:val="24"/>
        </w:rPr>
        <w:t>(N = 14,476 images)</w:t>
      </w:r>
      <w:r w:rsidRPr="00E205E9">
        <w:rPr>
          <w:rFonts w:ascii="Times New Roman" w:hAnsi="Times New Roman" w:cs="Times New Roman"/>
          <w:sz w:val="24"/>
          <w:szCs w:val="24"/>
        </w:rPr>
        <w:t>.</w:t>
      </w:r>
      <w:r w:rsidR="00612A74" w:rsidRPr="00E205E9">
        <w:rPr>
          <w:rFonts w:ascii="Times New Roman" w:hAnsi="Times New Roman" w:cs="Times New Roman"/>
          <w:sz w:val="24"/>
          <w:szCs w:val="24"/>
        </w:rPr>
        <w:t xml:space="preserve"> </w:t>
      </w:r>
      <w:r w:rsidR="00B8320E" w:rsidRPr="00E205E9">
        <w:rPr>
          <w:rFonts w:ascii="Times New Roman" w:hAnsi="Times New Roman" w:cs="Times New Roman"/>
          <w:sz w:val="24"/>
          <w:szCs w:val="24"/>
        </w:rPr>
        <w:t xml:space="preserve">Additionally, </w:t>
      </w:r>
      <w:r w:rsidR="006842F9" w:rsidRPr="00E205E9">
        <w:rPr>
          <w:rFonts w:ascii="Times New Roman" w:hAnsi="Times New Roman" w:cs="Times New Roman"/>
          <w:sz w:val="24"/>
          <w:szCs w:val="24"/>
        </w:rPr>
        <w:t>a</w:t>
      </w:r>
      <w:r w:rsidR="00B8320E" w:rsidRPr="00E205E9">
        <w:rPr>
          <w:rFonts w:ascii="Times New Roman" w:hAnsi="Times New Roman" w:cs="Times New Roman"/>
          <w:sz w:val="24"/>
          <w:szCs w:val="24"/>
        </w:rPr>
        <w:t xml:space="preserve"> separate set</w:t>
      </w:r>
      <w:r w:rsidR="006842F9" w:rsidRPr="00E205E9">
        <w:rPr>
          <w:rFonts w:ascii="Times New Roman" w:hAnsi="Times New Roman" w:cs="Times New Roman"/>
          <w:sz w:val="24"/>
          <w:szCs w:val="24"/>
        </w:rPr>
        <w:t xml:space="preserve"> </w:t>
      </w:r>
      <w:r w:rsidR="00BB1141" w:rsidRPr="009C1E0D">
        <w:rPr>
          <w:rFonts w:ascii="Times New Roman" w:hAnsi="Times New Roman" w:cs="Times New Roman"/>
          <w:sz w:val="24"/>
          <w:szCs w:val="24"/>
        </w:rPr>
        <w:t xml:space="preserve">(N = 3,742 images) </w:t>
      </w:r>
      <w:r w:rsidR="006842F9" w:rsidRPr="00E205E9">
        <w:rPr>
          <w:rFonts w:ascii="Times New Roman" w:hAnsi="Times New Roman" w:cs="Times New Roman"/>
          <w:sz w:val="24"/>
          <w:szCs w:val="24"/>
        </w:rPr>
        <w:t>was created</w:t>
      </w:r>
      <w:r w:rsidR="00B8320E" w:rsidRPr="00E205E9">
        <w:rPr>
          <w:rFonts w:ascii="Times New Roman" w:hAnsi="Times New Roman" w:cs="Times New Roman"/>
          <w:sz w:val="24"/>
          <w:szCs w:val="24"/>
        </w:rPr>
        <w:t xml:space="preserve"> for a match</w:t>
      </w:r>
      <w:r w:rsidR="00855E5D" w:rsidRPr="00E205E9">
        <w:rPr>
          <w:rFonts w:ascii="Times New Roman" w:hAnsi="Times New Roman" w:cs="Times New Roman"/>
          <w:sz w:val="24"/>
          <w:szCs w:val="24"/>
        </w:rPr>
        <w:t>ing</w:t>
      </w:r>
      <w:r w:rsidR="00B8320E" w:rsidRPr="00E205E9">
        <w:rPr>
          <w:rFonts w:ascii="Times New Roman" w:hAnsi="Times New Roman" w:cs="Times New Roman"/>
          <w:sz w:val="24"/>
          <w:szCs w:val="24"/>
        </w:rPr>
        <w:t xml:space="preserve"> cohort experiment.</w:t>
      </w:r>
      <w:r w:rsidR="00154962" w:rsidRPr="00E205E9">
        <w:rPr>
          <w:rFonts w:ascii="Times New Roman" w:hAnsi="Times New Roman" w:cs="Times New Roman"/>
          <w:sz w:val="24"/>
          <w:szCs w:val="24"/>
        </w:rPr>
        <w:t xml:space="preserve"> </w:t>
      </w:r>
      <w:r w:rsidR="006842F9" w:rsidRPr="00E205E9">
        <w:rPr>
          <w:rFonts w:ascii="Times New Roman" w:hAnsi="Times New Roman" w:cs="Times New Roman"/>
          <w:sz w:val="24"/>
          <w:szCs w:val="24"/>
        </w:rPr>
        <w:t>This</w:t>
      </w:r>
      <w:r w:rsidR="00154962" w:rsidRPr="00E205E9">
        <w:rPr>
          <w:rFonts w:ascii="Times New Roman" w:hAnsi="Times New Roman" w:cs="Times New Roman"/>
          <w:sz w:val="24"/>
          <w:szCs w:val="24"/>
        </w:rPr>
        <w:t xml:space="preserve"> set </w:t>
      </w:r>
      <w:r w:rsidR="00066139" w:rsidRPr="00E205E9">
        <w:rPr>
          <w:rFonts w:ascii="Times New Roman" w:hAnsi="Times New Roman" w:cs="Times New Roman"/>
          <w:sz w:val="24"/>
          <w:szCs w:val="24"/>
        </w:rPr>
        <w:t>includes</w:t>
      </w:r>
      <w:r w:rsidR="00EA117E">
        <w:rPr>
          <w:rFonts w:ascii="Times New Roman" w:hAnsi="Times New Roman" w:cs="Times New Roman"/>
          <w:sz w:val="24"/>
          <w:szCs w:val="24"/>
        </w:rPr>
        <w:t xml:space="preserve"> </w:t>
      </w:r>
      <w:r w:rsidR="00EA117E" w:rsidRPr="009C1E0D">
        <w:rPr>
          <w:rFonts w:ascii="Times New Roman" w:hAnsi="Times New Roman" w:cs="Times New Roman"/>
          <w:sz w:val="24"/>
          <w:szCs w:val="24"/>
        </w:rPr>
        <w:t>275</w:t>
      </w:r>
      <w:r w:rsidR="00066139" w:rsidRPr="00E205E9">
        <w:rPr>
          <w:rFonts w:ascii="Times New Roman" w:hAnsi="Times New Roman" w:cs="Times New Roman"/>
          <w:sz w:val="24"/>
          <w:szCs w:val="24"/>
        </w:rPr>
        <w:t xml:space="preserve"> individuals</w:t>
      </w:r>
      <w:r w:rsidR="00EA117E">
        <w:rPr>
          <w:rFonts w:ascii="Times New Roman" w:hAnsi="Times New Roman" w:cs="Times New Roman"/>
          <w:sz w:val="24"/>
          <w:szCs w:val="24"/>
        </w:rPr>
        <w:t xml:space="preserve"> </w:t>
      </w:r>
      <w:r w:rsidR="00066139" w:rsidRPr="00E205E9">
        <w:rPr>
          <w:rFonts w:ascii="Times New Roman" w:hAnsi="Times New Roman" w:cs="Times New Roman"/>
          <w:sz w:val="24"/>
          <w:szCs w:val="24"/>
        </w:rPr>
        <w:t xml:space="preserve">that were newly identified as having type 2 diabetes during The Maastricht Study, matched with </w:t>
      </w:r>
      <w:r w:rsidR="000B397D">
        <w:rPr>
          <w:rFonts w:ascii="Times New Roman" w:hAnsi="Times New Roman" w:cs="Times New Roman"/>
          <w:color w:val="FF0000"/>
          <w:sz w:val="24"/>
          <w:szCs w:val="24"/>
        </w:rPr>
        <w:t xml:space="preserve">non-diabetic </w:t>
      </w:r>
      <w:r w:rsidR="00066139" w:rsidRPr="00E205E9">
        <w:rPr>
          <w:rFonts w:ascii="Times New Roman" w:hAnsi="Times New Roman" w:cs="Times New Roman"/>
          <w:sz w:val="24"/>
          <w:szCs w:val="24"/>
        </w:rPr>
        <w:t>individuals based on</w:t>
      </w:r>
      <w:r w:rsidR="006842F9" w:rsidRPr="00E205E9">
        <w:rPr>
          <w:rFonts w:ascii="Times New Roman" w:hAnsi="Times New Roman" w:cs="Times New Roman"/>
          <w:sz w:val="24"/>
          <w:szCs w:val="24"/>
        </w:rPr>
        <w:t xml:space="preserve"> typical type 2 diabetes</w:t>
      </w:r>
      <w:r w:rsidR="00066139" w:rsidRPr="00E205E9">
        <w:rPr>
          <w:rFonts w:ascii="Times New Roman" w:hAnsi="Times New Roman" w:cs="Times New Roman"/>
          <w:sz w:val="24"/>
          <w:szCs w:val="24"/>
        </w:rPr>
        <w:t xml:space="preserve"> risk factors.</w:t>
      </w:r>
    </w:p>
    <w:p w14:paraId="30313369" w14:textId="28DF0ED5" w:rsidR="002D31C7" w:rsidRPr="00E205E9" w:rsidRDefault="00CB300D" w:rsidP="00453922">
      <w:pPr>
        <w:spacing w:line="480" w:lineRule="auto"/>
        <w:rPr>
          <w:rFonts w:ascii="Times New Roman" w:hAnsi="Times New Roman" w:cs="Times New Roman"/>
          <w:b/>
          <w:bCs/>
          <w:i/>
          <w:iCs/>
          <w:sz w:val="24"/>
          <w:szCs w:val="24"/>
        </w:rPr>
      </w:pPr>
      <w:r w:rsidRPr="00E205E9">
        <w:rPr>
          <w:rFonts w:ascii="Times New Roman" w:hAnsi="Times New Roman" w:cs="Times New Roman"/>
          <w:i/>
          <w:iCs/>
          <w:sz w:val="24"/>
          <w:szCs w:val="24"/>
        </w:rPr>
        <w:t>D</w:t>
      </w:r>
      <w:r w:rsidR="005F5132" w:rsidRPr="00E205E9">
        <w:rPr>
          <w:rFonts w:ascii="Times New Roman" w:hAnsi="Times New Roman" w:cs="Times New Roman"/>
          <w:i/>
          <w:iCs/>
          <w:sz w:val="24"/>
          <w:szCs w:val="24"/>
        </w:rPr>
        <w:t xml:space="preserve">eep learning </w:t>
      </w:r>
      <w:r w:rsidR="00D01E6A" w:rsidRPr="00E205E9">
        <w:rPr>
          <w:rFonts w:ascii="Times New Roman" w:hAnsi="Times New Roman" w:cs="Times New Roman"/>
          <w:i/>
          <w:iCs/>
          <w:sz w:val="24"/>
          <w:szCs w:val="24"/>
        </w:rPr>
        <w:t>model</w:t>
      </w:r>
    </w:p>
    <w:p w14:paraId="6C191D41" w14:textId="5053430E" w:rsidR="000D21D2" w:rsidRPr="00E205E9" w:rsidRDefault="006842F9"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lastRenderedPageBreak/>
        <w:t xml:space="preserve">Our image analysis </w:t>
      </w:r>
      <w:r w:rsidR="00BD1DE3" w:rsidRPr="00E205E9">
        <w:rPr>
          <w:rFonts w:ascii="Times New Roman" w:hAnsi="Times New Roman" w:cs="Times New Roman"/>
          <w:sz w:val="24"/>
          <w:szCs w:val="24"/>
        </w:rPr>
        <w:t>algorithm</w:t>
      </w:r>
      <w:r w:rsidRPr="00E205E9">
        <w:rPr>
          <w:rFonts w:ascii="Times New Roman" w:hAnsi="Times New Roman" w:cs="Times New Roman"/>
          <w:sz w:val="24"/>
          <w:szCs w:val="24"/>
        </w:rPr>
        <w:t xml:space="preserve"> is based on deep learning </w:t>
      </w:r>
      <w:sdt>
        <w:sdtPr>
          <w:rPr>
            <w:rFonts w:ascii="Times New Roman" w:hAnsi="Times New Roman" w:cs="Times New Roman"/>
            <w:color w:val="000000"/>
            <w:sz w:val="24"/>
            <w:szCs w:val="24"/>
          </w:rPr>
          <w:tag w:val="MENDELEY_CITATION_v3_eyJjaXRhdGlvbklEIjoiTUVOREVMRVlfQ0lUQVRJT05fMmMzZTZjOWItOWE1NS00N2YyLTlmYTctNDc0OTc1Mjk5MDMzIiwiY2l0YXRpb25JdGVtcyI6W3siaWQiOiIxZDQ3MDU1NC04N2UxLTNjOTQtYTA2Zi1iYmRkNmU4MTM4MTEiLCJpdGVtRGF0YSI6eyJ0eXBlIjoiYXJ0aWNsZS1qb3VybmFsIiwiaWQiOiIxZDQ3MDU1NC04N2UxLTNjOTQtYTA2Zi1iYmRkNmU4MTM4MT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2b2x1bWUiOiI1MjEifSwiaXNUZW1wb3JhcnkiOmZhbHNlfV0sInByb3BlcnRpZXMiOnsibm90ZUluZGV4IjowfSwiaXNFZGl0ZWQiOmZhbHNlLCJtYW51YWxPdmVycmlkZSI6eyJpc01hbnVhbGx5T3ZlcnJpZGRlbiI6ZmFsc2UsImNpdGVwcm9jVGV4dCI6IigxNikiLCJtYW51YWxPdmVycmlkZVRleHQiOiIifX0="/>
          <w:id w:val="1824928407"/>
          <w:placeholder>
            <w:docPart w:val="DefaultPlaceholder_-1854013440"/>
          </w:placeholder>
        </w:sdtPr>
        <w:sdtEndPr/>
        <w:sdtContent>
          <w:r w:rsidR="00715066" w:rsidRPr="00715066">
            <w:rPr>
              <w:rFonts w:ascii="Times New Roman" w:hAnsi="Times New Roman" w:cs="Times New Roman"/>
              <w:color w:val="000000"/>
              <w:sz w:val="24"/>
              <w:szCs w:val="24"/>
            </w:rPr>
            <w:t>(16)</w:t>
          </w:r>
        </w:sdtContent>
      </w:sdt>
      <w:r w:rsidR="00EA117E">
        <w:rPr>
          <w:rFonts w:ascii="Times New Roman" w:hAnsi="Times New Roman" w:cs="Times New Roman"/>
          <w:color w:val="000000"/>
          <w:sz w:val="24"/>
          <w:szCs w:val="24"/>
        </w:rPr>
        <w:t>. A</w:t>
      </w:r>
      <w:r w:rsidR="00125F98" w:rsidRPr="00E205E9">
        <w:rPr>
          <w:rFonts w:ascii="Times New Roman" w:hAnsi="Times New Roman" w:cs="Times New Roman"/>
          <w:sz w:val="24"/>
          <w:szCs w:val="24"/>
        </w:rPr>
        <w:t xml:space="preserve"> detailed description of the development is provided in </w:t>
      </w:r>
      <w:r w:rsidR="00125F98" w:rsidRPr="008065C8">
        <w:rPr>
          <w:rFonts w:ascii="Times New Roman" w:hAnsi="Times New Roman" w:cs="Times New Roman"/>
          <w:sz w:val="24"/>
          <w:szCs w:val="24"/>
        </w:rPr>
        <w:t>Supplementary 1</w:t>
      </w:r>
      <w:r w:rsidR="00125F98" w:rsidRPr="00E205E9">
        <w:rPr>
          <w:rFonts w:ascii="Times New Roman" w:hAnsi="Times New Roman" w:cs="Times New Roman"/>
          <w:sz w:val="24"/>
          <w:szCs w:val="24"/>
        </w:rPr>
        <w:t xml:space="preserve">. In short, a convolutional neural network with an EfficientNet B4 </w:t>
      </w:r>
      <w:sdt>
        <w:sdtPr>
          <w:rPr>
            <w:rFonts w:ascii="Times New Roman" w:hAnsi="Times New Roman" w:cs="Times New Roman"/>
            <w:color w:val="000000"/>
            <w:sz w:val="24"/>
            <w:szCs w:val="24"/>
          </w:rPr>
          <w:tag w:val="MENDELEY_CITATION_v3_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"/>
          <w:id w:val="659276118"/>
          <w:placeholder>
            <w:docPart w:val="DefaultPlaceholder_-1854013440"/>
          </w:placeholder>
        </w:sdtPr>
        <w:sdtEndPr/>
        <w:sdtContent>
          <w:r w:rsidR="00715066" w:rsidRPr="00715066">
            <w:rPr>
              <w:rFonts w:ascii="Times New Roman" w:hAnsi="Times New Roman" w:cs="Times New Roman"/>
              <w:color w:val="000000"/>
              <w:sz w:val="24"/>
              <w:szCs w:val="24"/>
            </w:rPr>
            <w:t>(23)</w:t>
          </w:r>
        </w:sdtContent>
      </w:sdt>
      <w:r w:rsidR="00125F98" w:rsidRPr="00E205E9">
        <w:rPr>
          <w:rFonts w:ascii="Times New Roman" w:hAnsi="Times New Roman" w:cs="Times New Roman"/>
          <w:sz w:val="24"/>
          <w:szCs w:val="24"/>
        </w:rPr>
        <w:t xml:space="preserve"> architecture was trained to classify </w:t>
      </w:r>
      <w:r w:rsidR="009C6D3E" w:rsidRPr="00E205E9">
        <w:rPr>
          <w:rFonts w:ascii="Times New Roman" w:hAnsi="Times New Roman" w:cs="Times New Roman"/>
          <w:sz w:val="24"/>
          <w:szCs w:val="24"/>
        </w:rPr>
        <w:t xml:space="preserve">the glucose </w:t>
      </w:r>
      <w:r w:rsidR="00EA117E">
        <w:rPr>
          <w:rFonts w:ascii="Times New Roman" w:hAnsi="Times New Roman" w:cs="Times New Roman"/>
          <w:sz w:val="24"/>
          <w:szCs w:val="24"/>
        </w:rPr>
        <w:t>metabolism</w:t>
      </w:r>
      <w:r w:rsidR="009C6D3E" w:rsidRPr="00E205E9">
        <w:rPr>
          <w:rFonts w:ascii="Times New Roman" w:hAnsi="Times New Roman" w:cs="Times New Roman"/>
          <w:sz w:val="24"/>
          <w:szCs w:val="24"/>
        </w:rPr>
        <w:t xml:space="preserve"> status of </w:t>
      </w:r>
      <w:r w:rsidR="00807959" w:rsidRPr="00E205E9">
        <w:rPr>
          <w:rFonts w:ascii="Times New Roman" w:hAnsi="Times New Roman" w:cs="Times New Roman"/>
          <w:sz w:val="24"/>
          <w:szCs w:val="24"/>
        </w:rPr>
        <w:t>individual</w:t>
      </w:r>
      <w:r w:rsidR="00125F98" w:rsidRPr="00E205E9">
        <w:rPr>
          <w:rFonts w:ascii="Times New Roman" w:hAnsi="Times New Roman" w:cs="Times New Roman"/>
          <w:sz w:val="24"/>
          <w:szCs w:val="24"/>
        </w:rPr>
        <w:t xml:space="preserve"> </w:t>
      </w:r>
      <w:r w:rsidR="009C6D3E" w:rsidRPr="00E205E9">
        <w:rPr>
          <w:rFonts w:ascii="Times New Roman" w:hAnsi="Times New Roman" w:cs="Times New Roman"/>
          <w:sz w:val="24"/>
          <w:szCs w:val="24"/>
        </w:rPr>
        <w:t>fundus images.</w:t>
      </w:r>
      <w:r w:rsidR="00A421B2">
        <w:rPr>
          <w:rFonts w:ascii="Times New Roman" w:hAnsi="Times New Roman" w:cs="Times New Roman"/>
          <w:sz w:val="24"/>
          <w:szCs w:val="24"/>
        </w:rPr>
        <w:t xml:space="preserve"> </w:t>
      </w:r>
      <w:r w:rsidR="007A182E" w:rsidRPr="008065C8">
        <w:rPr>
          <w:rFonts w:ascii="Times New Roman" w:hAnsi="Times New Roman" w:cs="Times New Roman"/>
          <w:sz w:val="24"/>
          <w:szCs w:val="24"/>
        </w:rPr>
        <w:t xml:space="preserve">During </w:t>
      </w:r>
      <w:r w:rsidR="00A421B2" w:rsidRPr="008065C8">
        <w:rPr>
          <w:rFonts w:ascii="Times New Roman" w:hAnsi="Times New Roman" w:cs="Times New Roman"/>
          <w:sz w:val="24"/>
          <w:szCs w:val="24"/>
        </w:rPr>
        <w:t>training</w:t>
      </w:r>
      <w:r w:rsidR="007A182E" w:rsidRPr="008065C8">
        <w:rPr>
          <w:rFonts w:ascii="Times New Roman" w:hAnsi="Times New Roman" w:cs="Times New Roman"/>
          <w:sz w:val="24"/>
          <w:szCs w:val="24"/>
        </w:rPr>
        <w:t>,</w:t>
      </w:r>
      <w:r w:rsidR="00A421B2" w:rsidRPr="008065C8">
        <w:rPr>
          <w:rFonts w:ascii="Times New Roman" w:hAnsi="Times New Roman" w:cs="Times New Roman"/>
          <w:sz w:val="24"/>
          <w:szCs w:val="24"/>
        </w:rPr>
        <w:t xml:space="preserve"> only </w:t>
      </w:r>
      <w:r w:rsidR="007A182E" w:rsidRPr="008065C8">
        <w:rPr>
          <w:rFonts w:ascii="Times New Roman" w:hAnsi="Times New Roman" w:cs="Times New Roman"/>
          <w:sz w:val="24"/>
          <w:szCs w:val="24"/>
        </w:rPr>
        <w:t xml:space="preserve">normal glucose metabolism cases and </w:t>
      </w:r>
      <w:r w:rsidR="000B397D">
        <w:rPr>
          <w:rFonts w:ascii="Times New Roman" w:hAnsi="Times New Roman" w:cs="Times New Roman"/>
          <w:color w:val="FF0000"/>
          <w:sz w:val="24"/>
          <w:szCs w:val="24"/>
        </w:rPr>
        <w:t xml:space="preserve">known </w:t>
      </w:r>
      <w:r w:rsidR="007A182E" w:rsidRPr="008065C8">
        <w:rPr>
          <w:rFonts w:ascii="Times New Roman" w:hAnsi="Times New Roman" w:cs="Times New Roman"/>
          <w:sz w:val="24"/>
          <w:szCs w:val="24"/>
        </w:rPr>
        <w:t>type 2 diabetes cases were used. Prediabetes cases were not used at this point.</w:t>
      </w:r>
      <w:r w:rsidR="009C6D3E" w:rsidRPr="008065C8">
        <w:rPr>
          <w:rFonts w:ascii="Times New Roman" w:hAnsi="Times New Roman" w:cs="Times New Roman"/>
          <w:sz w:val="24"/>
          <w:szCs w:val="24"/>
        </w:rPr>
        <w:t xml:space="preserve"> </w:t>
      </w:r>
      <w:r w:rsidR="006D77B6" w:rsidRPr="00E205E9">
        <w:rPr>
          <w:rFonts w:ascii="Times New Roman" w:hAnsi="Times New Roman" w:cs="Times New Roman"/>
          <w:sz w:val="24"/>
          <w:szCs w:val="24"/>
        </w:rPr>
        <w:t xml:space="preserve">The output of </w:t>
      </w:r>
      <w:r w:rsidR="00EC04D6" w:rsidRPr="00E205E9">
        <w:rPr>
          <w:rFonts w:ascii="Times New Roman" w:hAnsi="Times New Roman" w:cs="Times New Roman"/>
          <w:sz w:val="24"/>
          <w:szCs w:val="24"/>
        </w:rPr>
        <w:t>the</w:t>
      </w:r>
      <w:r w:rsidR="006D77B6" w:rsidRPr="00E205E9">
        <w:rPr>
          <w:rFonts w:ascii="Times New Roman" w:hAnsi="Times New Roman" w:cs="Times New Roman"/>
          <w:sz w:val="24"/>
          <w:szCs w:val="24"/>
        </w:rPr>
        <w:t xml:space="preserve"> model is </w:t>
      </w:r>
      <w:r w:rsidR="00A4060F" w:rsidRPr="00E205E9">
        <w:rPr>
          <w:rFonts w:ascii="Times New Roman" w:hAnsi="Times New Roman" w:cs="Times New Roman"/>
          <w:sz w:val="24"/>
          <w:szCs w:val="24"/>
        </w:rPr>
        <w:t xml:space="preserve">a glucose </w:t>
      </w:r>
      <w:r w:rsidR="007569E6" w:rsidRPr="00E205E9">
        <w:rPr>
          <w:rFonts w:ascii="Times New Roman" w:hAnsi="Times New Roman" w:cs="Times New Roman"/>
          <w:sz w:val="24"/>
          <w:szCs w:val="24"/>
        </w:rPr>
        <w:t>metabolism</w:t>
      </w:r>
      <w:r w:rsidR="00A4060F" w:rsidRPr="00E205E9">
        <w:rPr>
          <w:rFonts w:ascii="Times New Roman" w:hAnsi="Times New Roman" w:cs="Times New Roman"/>
          <w:sz w:val="24"/>
          <w:szCs w:val="24"/>
        </w:rPr>
        <w:t xml:space="preserve"> score</w:t>
      </w:r>
      <w:r w:rsidR="00FB4EC8" w:rsidRPr="00E205E9">
        <w:rPr>
          <w:rFonts w:ascii="Times New Roman" w:hAnsi="Times New Roman" w:cs="Times New Roman"/>
          <w:sz w:val="24"/>
          <w:szCs w:val="24"/>
        </w:rPr>
        <w:t xml:space="preserve"> (GM</w:t>
      </w:r>
      <w:r w:rsidR="00EA117E">
        <w:rPr>
          <w:rFonts w:ascii="Times New Roman" w:hAnsi="Times New Roman" w:cs="Times New Roman"/>
          <w:sz w:val="24"/>
          <w:szCs w:val="24"/>
        </w:rPr>
        <w:t>S</w:t>
      </w:r>
      <w:r w:rsidR="007A182E">
        <w:rPr>
          <w:rFonts w:ascii="Times New Roman" w:hAnsi="Times New Roman" w:cs="Times New Roman"/>
          <w:sz w:val="24"/>
          <w:szCs w:val="24"/>
        </w:rPr>
        <w:t>core</w:t>
      </w:r>
      <w:r w:rsidR="00EA117E">
        <w:rPr>
          <w:rFonts w:ascii="Times New Roman" w:hAnsi="Times New Roman" w:cs="Times New Roman"/>
          <w:sz w:val="24"/>
          <w:szCs w:val="24"/>
        </w:rPr>
        <w:t>)</w:t>
      </w:r>
      <w:r w:rsidR="006D77B6" w:rsidRPr="00E205E9">
        <w:rPr>
          <w:rFonts w:ascii="Times New Roman" w:hAnsi="Times New Roman" w:cs="Times New Roman"/>
          <w:sz w:val="24"/>
          <w:szCs w:val="24"/>
        </w:rPr>
        <w:t xml:space="preserve"> in the range 0 to 1</w:t>
      </w:r>
      <w:r w:rsidR="00807959" w:rsidRPr="00E205E9">
        <w:rPr>
          <w:rFonts w:ascii="Times New Roman" w:hAnsi="Times New Roman" w:cs="Times New Roman"/>
          <w:sz w:val="24"/>
          <w:szCs w:val="24"/>
        </w:rPr>
        <w:t xml:space="preserve"> where an output value closer to </w:t>
      </w:r>
      <w:r w:rsidR="006D77B6" w:rsidRPr="00E205E9">
        <w:rPr>
          <w:rFonts w:ascii="Times New Roman" w:hAnsi="Times New Roman" w:cs="Times New Roman"/>
          <w:sz w:val="24"/>
          <w:szCs w:val="24"/>
        </w:rPr>
        <w:t>0</w:t>
      </w:r>
      <w:r w:rsidR="00807959" w:rsidRPr="00E205E9">
        <w:rPr>
          <w:rFonts w:ascii="Times New Roman" w:hAnsi="Times New Roman" w:cs="Times New Roman"/>
          <w:sz w:val="24"/>
          <w:szCs w:val="24"/>
        </w:rPr>
        <w:t xml:space="preserve"> represent </w:t>
      </w:r>
      <w:r w:rsidR="006D77B6" w:rsidRPr="00E205E9">
        <w:rPr>
          <w:rFonts w:ascii="Times New Roman" w:hAnsi="Times New Roman" w:cs="Times New Roman"/>
          <w:sz w:val="24"/>
          <w:szCs w:val="24"/>
        </w:rPr>
        <w:t>normal glucose</w:t>
      </w:r>
      <w:r w:rsidR="0092230F">
        <w:rPr>
          <w:rFonts w:ascii="Times New Roman" w:hAnsi="Times New Roman" w:cs="Times New Roman"/>
          <w:sz w:val="24"/>
          <w:szCs w:val="24"/>
        </w:rPr>
        <w:t xml:space="preserve"> metabolism</w:t>
      </w:r>
      <w:r w:rsidR="006D77B6" w:rsidRPr="00E205E9">
        <w:rPr>
          <w:rFonts w:ascii="Times New Roman" w:hAnsi="Times New Roman" w:cs="Times New Roman"/>
          <w:sz w:val="24"/>
          <w:szCs w:val="24"/>
        </w:rPr>
        <w:t>, and close to 1 represents type 2 diabetes.</w:t>
      </w:r>
    </w:p>
    <w:p w14:paraId="2CE91083" w14:textId="090C9BEF" w:rsidR="00D017EB" w:rsidRPr="00E205E9" w:rsidRDefault="00A421B2" w:rsidP="00453922">
      <w:pPr>
        <w:spacing w:line="480" w:lineRule="auto"/>
        <w:rPr>
          <w:rFonts w:ascii="Times New Roman" w:hAnsi="Times New Roman" w:cs="Times New Roman"/>
          <w:sz w:val="24"/>
          <w:szCs w:val="24"/>
        </w:rPr>
      </w:pPr>
      <w:r>
        <w:rPr>
          <w:rFonts w:ascii="Times New Roman" w:hAnsi="Times New Roman" w:cs="Times New Roman"/>
          <w:i/>
          <w:iCs/>
          <w:sz w:val="24"/>
          <w:szCs w:val="24"/>
        </w:rPr>
        <w:t>Evaluation</w:t>
      </w:r>
    </w:p>
    <w:p w14:paraId="042B3D6C" w14:textId="09888765" w:rsidR="00D017EB" w:rsidRPr="007B1714" w:rsidRDefault="00D017EB" w:rsidP="007B1714">
      <w:pPr>
        <w:spacing w:line="480" w:lineRule="auto"/>
        <w:rPr>
          <w:rFonts w:ascii="Times New Roman" w:hAnsi="Times New Roman" w:cs="Times New Roman"/>
          <w:color w:val="FF0000"/>
          <w:sz w:val="24"/>
          <w:szCs w:val="24"/>
        </w:rPr>
      </w:pPr>
      <w:r w:rsidRPr="00E205E9">
        <w:rPr>
          <w:rFonts w:ascii="Times New Roman" w:hAnsi="Times New Roman" w:cs="Times New Roman"/>
          <w:sz w:val="24"/>
          <w:szCs w:val="24"/>
        </w:rPr>
        <w:t>For evaluation, the fundus images of the validation set were processed by the trained network to obtain glucose metabolism scores. For an individual-level model GMS</w:t>
      </w:r>
      <w:r w:rsidR="0092230F">
        <w:rPr>
          <w:rFonts w:ascii="Times New Roman" w:hAnsi="Times New Roman" w:cs="Times New Roman"/>
          <w:sz w:val="24"/>
          <w:szCs w:val="24"/>
        </w:rPr>
        <w:t>core</w:t>
      </w:r>
      <w:r w:rsidRPr="00E205E9">
        <w:rPr>
          <w:rFonts w:ascii="Times New Roman" w:hAnsi="Times New Roman" w:cs="Times New Roman"/>
          <w:sz w:val="24"/>
          <w:szCs w:val="24"/>
        </w:rPr>
        <w:t>, image-level scores were combined by averaging over all fundus images of the left and right eye. Our primary evaluation was the discriminative power of the GMS</w:t>
      </w:r>
      <w:r w:rsidR="0092230F">
        <w:rPr>
          <w:rFonts w:ascii="Times New Roman" w:hAnsi="Times New Roman" w:cs="Times New Roman"/>
          <w:sz w:val="24"/>
          <w:szCs w:val="24"/>
        </w:rPr>
        <w:t>core</w:t>
      </w:r>
      <w:r w:rsidRPr="00E205E9">
        <w:rPr>
          <w:rFonts w:ascii="Times New Roman" w:hAnsi="Times New Roman" w:cs="Times New Roman"/>
          <w:sz w:val="24"/>
          <w:szCs w:val="24"/>
        </w:rPr>
        <w:t xml:space="preserve"> prediction for classifying individuals with normal glucose metabolism versus type 2 diabetes individuals, measured by the area under receiver operating characteristic (AUROC) curve. For comparison, risk</w:t>
      </w:r>
      <w:r w:rsidR="00EA117E">
        <w:rPr>
          <w:rFonts w:ascii="Times New Roman" w:hAnsi="Times New Roman" w:cs="Times New Roman"/>
          <w:sz w:val="24"/>
          <w:szCs w:val="24"/>
        </w:rPr>
        <w:t xml:space="preserve"> </w:t>
      </w:r>
      <w:r w:rsidRPr="00E205E9">
        <w:rPr>
          <w:rFonts w:ascii="Times New Roman" w:hAnsi="Times New Roman" w:cs="Times New Roman"/>
          <w:sz w:val="24"/>
          <w:szCs w:val="24"/>
        </w:rPr>
        <w:t>factors for type 2 diabetes (sex, age, waist circumference, smoking, hypertension</w:t>
      </w:r>
      <w:r w:rsidR="00FD530D">
        <w:rPr>
          <w:rFonts w:ascii="Times New Roman" w:hAnsi="Times New Roman" w:cs="Times New Roman"/>
          <w:sz w:val="24"/>
          <w:szCs w:val="24"/>
        </w:rPr>
        <w:t>, and family history</w:t>
      </w:r>
      <w:r w:rsidRPr="00E205E9">
        <w:rPr>
          <w:rFonts w:ascii="Times New Roman" w:hAnsi="Times New Roman" w:cs="Times New Roman"/>
          <w:sz w:val="24"/>
          <w:szCs w:val="24"/>
        </w:rPr>
        <w:t xml:space="preserve">) were used to train logistic regression classifiers to discriminate normal glucose </w:t>
      </w:r>
      <w:r w:rsidR="00EA117E">
        <w:rPr>
          <w:rFonts w:ascii="Times New Roman" w:hAnsi="Times New Roman" w:cs="Times New Roman"/>
          <w:sz w:val="24"/>
          <w:szCs w:val="24"/>
        </w:rPr>
        <w:t xml:space="preserve">metabolism </w:t>
      </w:r>
      <w:r w:rsidRPr="00E205E9">
        <w:rPr>
          <w:rFonts w:ascii="Times New Roman" w:hAnsi="Times New Roman" w:cs="Times New Roman"/>
          <w:sz w:val="24"/>
          <w:szCs w:val="24"/>
        </w:rPr>
        <w:t>from type 2 diabetes individuals.</w:t>
      </w:r>
      <w:r w:rsidR="00A72F3A">
        <w:rPr>
          <w:rFonts w:ascii="Times New Roman" w:hAnsi="Times New Roman" w:cs="Times New Roman"/>
          <w:sz w:val="24"/>
          <w:szCs w:val="24"/>
        </w:rPr>
        <w:t xml:space="preserve"> </w:t>
      </w:r>
      <w:r w:rsidR="00A72F3A" w:rsidRPr="00A72F3A">
        <w:rPr>
          <w:rFonts w:ascii="Times New Roman" w:hAnsi="Times New Roman" w:cs="Times New Roman"/>
          <w:color w:val="FF0000"/>
          <w:sz w:val="24"/>
          <w:szCs w:val="24"/>
        </w:rPr>
        <w:t>Smoking was</w:t>
      </w:r>
      <w:r w:rsidR="00A72F3A">
        <w:rPr>
          <w:rFonts w:ascii="Times New Roman" w:hAnsi="Times New Roman" w:cs="Times New Roman"/>
          <w:color w:val="FF0000"/>
          <w:sz w:val="24"/>
          <w:szCs w:val="24"/>
        </w:rPr>
        <w:t xml:space="preserve"> divided into 3 categories (</w:t>
      </w:r>
      <w:r w:rsidR="00A72F3A" w:rsidRPr="00A72F3A">
        <w:rPr>
          <w:rFonts w:ascii="Times New Roman" w:hAnsi="Times New Roman" w:cs="Times New Roman"/>
          <w:color w:val="FF0000"/>
          <w:sz w:val="24"/>
          <w:szCs w:val="24"/>
        </w:rPr>
        <w:t>non-smoker, former, and current</w:t>
      </w:r>
      <w:r w:rsidR="00A72F3A">
        <w:rPr>
          <w:rFonts w:ascii="Times New Roman" w:hAnsi="Times New Roman" w:cs="Times New Roman"/>
          <w:color w:val="FF0000"/>
          <w:sz w:val="24"/>
          <w:szCs w:val="24"/>
        </w:rPr>
        <w:t>), based on self</w:t>
      </w:r>
      <w:r w:rsidR="00226667">
        <w:rPr>
          <w:rFonts w:ascii="Times New Roman" w:hAnsi="Times New Roman" w:cs="Times New Roman"/>
          <w:color w:val="FF0000"/>
          <w:sz w:val="24"/>
          <w:szCs w:val="24"/>
        </w:rPr>
        <w:t>-reported data</w:t>
      </w:r>
      <w:r w:rsidR="00A72F3A" w:rsidRPr="00A72F3A">
        <w:rPr>
          <w:rFonts w:ascii="Times New Roman" w:hAnsi="Times New Roman" w:cs="Times New Roman"/>
          <w:color w:val="FF0000"/>
          <w:sz w:val="24"/>
          <w:szCs w:val="24"/>
        </w:rPr>
        <w:t>.</w:t>
      </w:r>
      <w:r w:rsidR="007B1714">
        <w:rPr>
          <w:rFonts w:ascii="Times New Roman" w:hAnsi="Times New Roman" w:cs="Times New Roman"/>
          <w:color w:val="FF0000"/>
          <w:sz w:val="24"/>
          <w:szCs w:val="24"/>
        </w:rPr>
        <w:t xml:space="preserve"> Hypertension was defined as an office </w:t>
      </w:r>
      <w:r w:rsidR="007B1714" w:rsidRPr="007B1714">
        <w:rPr>
          <w:rFonts w:ascii="Times New Roman" w:hAnsi="Times New Roman" w:cs="Times New Roman"/>
          <w:color w:val="FF0000"/>
          <w:sz w:val="24"/>
          <w:szCs w:val="24"/>
        </w:rPr>
        <w:t>blood pressure greater 140/90 mm H</w:t>
      </w:r>
      <w:r w:rsidR="007B1714">
        <w:rPr>
          <w:rFonts w:ascii="Times New Roman" w:hAnsi="Times New Roman" w:cs="Times New Roman"/>
          <w:color w:val="FF0000"/>
          <w:sz w:val="24"/>
          <w:szCs w:val="24"/>
        </w:rPr>
        <w:t xml:space="preserve">g or use of </w:t>
      </w:r>
      <w:r w:rsidR="00C473DB">
        <w:rPr>
          <w:rFonts w:ascii="Times New Roman" w:hAnsi="Times New Roman" w:cs="Times New Roman"/>
          <w:color w:val="FF0000"/>
          <w:sz w:val="24"/>
          <w:szCs w:val="24"/>
        </w:rPr>
        <w:t xml:space="preserve">blood pressure lowering </w:t>
      </w:r>
      <w:r w:rsidR="007B1714">
        <w:rPr>
          <w:rFonts w:ascii="Times New Roman" w:hAnsi="Times New Roman" w:cs="Times New Roman"/>
          <w:color w:val="FF0000"/>
          <w:sz w:val="24"/>
          <w:szCs w:val="24"/>
        </w:rPr>
        <w:t>medication</w:t>
      </w:r>
      <w:r w:rsidR="007B1714" w:rsidRPr="00DE12BF">
        <w:rPr>
          <w:rFonts w:ascii="Times New Roman" w:hAnsi="Times New Roman" w:cs="Times New Roman"/>
          <w:color w:val="FF0000"/>
          <w:sz w:val="24"/>
          <w:szCs w:val="24"/>
        </w:rPr>
        <w:t>. Family history represent</w:t>
      </w:r>
      <w:r w:rsidR="00DE12BF">
        <w:rPr>
          <w:rFonts w:ascii="Times New Roman" w:hAnsi="Times New Roman" w:cs="Times New Roman"/>
          <w:color w:val="FF0000"/>
          <w:sz w:val="24"/>
          <w:szCs w:val="24"/>
        </w:rPr>
        <w:t>s</w:t>
      </w:r>
      <w:r w:rsidR="007B1714" w:rsidRPr="00DE12BF">
        <w:rPr>
          <w:rFonts w:ascii="Times New Roman" w:hAnsi="Times New Roman" w:cs="Times New Roman"/>
          <w:color w:val="FF0000"/>
          <w:sz w:val="24"/>
          <w:szCs w:val="24"/>
        </w:rPr>
        <w:t xml:space="preserve"> self-reported data about a first or second degree relative with diabetes. </w:t>
      </w:r>
      <w:r w:rsidR="00EA117E" w:rsidRPr="008065C8">
        <w:rPr>
          <w:rFonts w:ascii="Times New Roman" w:hAnsi="Times New Roman" w:cs="Times New Roman"/>
          <w:sz w:val="24"/>
          <w:szCs w:val="24"/>
        </w:rPr>
        <w:t>Ninety-five</w:t>
      </w:r>
      <w:r w:rsidR="00C92631">
        <w:rPr>
          <w:rFonts w:ascii="Times New Roman" w:hAnsi="Times New Roman" w:cs="Times New Roman"/>
          <w:sz w:val="24"/>
          <w:szCs w:val="24"/>
        </w:rPr>
        <w:t xml:space="preserve"> </w:t>
      </w:r>
      <w:del w:id="5" w:author="Veta, Mitko" w:date="2021-11-30T10:10:00Z">
        <w:r w:rsidRPr="008065C8" w:rsidDel="00C92631">
          <w:rPr>
            <w:rFonts w:ascii="Times New Roman" w:hAnsi="Times New Roman" w:cs="Times New Roman"/>
            <w:sz w:val="24"/>
            <w:szCs w:val="24"/>
          </w:rPr>
          <w:delText xml:space="preserve">% </w:delText>
        </w:r>
      </w:del>
      <w:ins w:id="6" w:author="Veta, Mitko" w:date="2021-11-30T10:10:00Z">
        <w:r w:rsidR="00C92631">
          <w:rPr>
            <w:rFonts w:ascii="Times New Roman" w:hAnsi="Times New Roman" w:cs="Times New Roman"/>
            <w:sz w:val="24"/>
            <w:szCs w:val="24"/>
          </w:rPr>
          <w:t>percent</w:t>
        </w:r>
        <w:r w:rsidR="00C92631" w:rsidRPr="008065C8">
          <w:rPr>
            <w:rFonts w:ascii="Times New Roman" w:hAnsi="Times New Roman" w:cs="Times New Roman"/>
            <w:sz w:val="24"/>
            <w:szCs w:val="24"/>
          </w:rPr>
          <w:t xml:space="preserve"> </w:t>
        </w:r>
      </w:ins>
      <w:r w:rsidRPr="00E205E9">
        <w:rPr>
          <w:rFonts w:ascii="Times New Roman" w:hAnsi="Times New Roman" w:cs="Times New Roman"/>
          <w:sz w:val="24"/>
          <w:szCs w:val="24"/>
        </w:rPr>
        <w:t xml:space="preserve">confidence intervals (CI) for the AUROC were obtained using 1,000 bootstrap samples. Prediabetes </w:t>
      </w:r>
      <w:r w:rsidR="00CF3985">
        <w:rPr>
          <w:rFonts w:ascii="Times New Roman" w:hAnsi="Times New Roman" w:cs="Times New Roman"/>
          <w:sz w:val="24"/>
          <w:szCs w:val="24"/>
        </w:rPr>
        <w:t>individuals</w:t>
      </w:r>
      <w:r w:rsidRPr="00E205E9">
        <w:rPr>
          <w:rFonts w:ascii="Times New Roman" w:hAnsi="Times New Roman" w:cs="Times New Roman"/>
          <w:sz w:val="24"/>
          <w:szCs w:val="24"/>
        </w:rPr>
        <w:t xml:space="preserve"> in the validation set were also processed and glucose metabolism scores for this group were compared with normal glucose </w:t>
      </w:r>
      <w:r w:rsidR="00EA117E">
        <w:rPr>
          <w:rFonts w:ascii="Times New Roman" w:hAnsi="Times New Roman" w:cs="Times New Roman"/>
          <w:sz w:val="24"/>
          <w:szCs w:val="24"/>
        </w:rPr>
        <w:t xml:space="preserve">metabolism </w:t>
      </w:r>
      <w:r w:rsidR="00CF3985">
        <w:rPr>
          <w:rFonts w:ascii="Times New Roman" w:hAnsi="Times New Roman" w:cs="Times New Roman"/>
          <w:sz w:val="24"/>
          <w:szCs w:val="24"/>
        </w:rPr>
        <w:t>individuals</w:t>
      </w:r>
      <w:r w:rsidRPr="00E205E9">
        <w:rPr>
          <w:rFonts w:ascii="Times New Roman" w:hAnsi="Times New Roman" w:cs="Times New Roman"/>
          <w:sz w:val="24"/>
          <w:szCs w:val="24"/>
        </w:rPr>
        <w:t xml:space="preserve">. All p-values reported are </w:t>
      </w:r>
      <w:r w:rsidRPr="00E205E9">
        <w:rPr>
          <w:rFonts w:ascii="Times New Roman" w:hAnsi="Times New Roman" w:cs="Times New Roman"/>
          <w:sz w:val="24"/>
          <w:szCs w:val="24"/>
        </w:rPr>
        <w:lastRenderedPageBreak/>
        <w:t xml:space="preserve">based on the Welch's unequal variances two-sided t-test and describe the </w:t>
      </w:r>
      <w:r w:rsidR="0044632C" w:rsidRPr="008065C8">
        <w:rPr>
          <w:rFonts w:ascii="Times New Roman" w:hAnsi="Times New Roman" w:cs="Times New Roman"/>
          <w:sz w:val="24"/>
          <w:szCs w:val="24"/>
        </w:rPr>
        <w:t>probability</w:t>
      </w:r>
      <w:r w:rsidRPr="00E205E9">
        <w:rPr>
          <w:rFonts w:ascii="Times New Roman" w:hAnsi="Times New Roman" w:cs="Times New Roman"/>
          <w:sz w:val="24"/>
          <w:szCs w:val="24"/>
        </w:rPr>
        <w:t xml:space="preserve"> that compared groups are similar.</w:t>
      </w:r>
    </w:p>
    <w:p w14:paraId="642CD1EA" w14:textId="6799BF42" w:rsidR="00A52942" w:rsidRPr="00E205E9" w:rsidRDefault="00A52942" w:rsidP="00453922">
      <w:pPr>
        <w:spacing w:line="480" w:lineRule="auto"/>
        <w:rPr>
          <w:rFonts w:ascii="Times New Roman" w:hAnsi="Times New Roman" w:cs="Times New Roman"/>
          <w:i/>
          <w:iCs/>
          <w:sz w:val="24"/>
          <w:szCs w:val="24"/>
        </w:rPr>
      </w:pPr>
      <w:r w:rsidRPr="00E205E9">
        <w:rPr>
          <w:rFonts w:ascii="Times New Roman" w:hAnsi="Times New Roman" w:cs="Times New Roman"/>
          <w:i/>
          <w:iCs/>
          <w:sz w:val="24"/>
          <w:szCs w:val="24"/>
        </w:rPr>
        <w:t>Matching cohort experiment</w:t>
      </w:r>
    </w:p>
    <w:p w14:paraId="0B17CE80" w14:textId="6266F829" w:rsidR="00EC04D6" w:rsidRPr="00E205E9" w:rsidRDefault="0044632C" w:rsidP="00453922">
      <w:pPr>
        <w:spacing w:line="480" w:lineRule="auto"/>
        <w:rPr>
          <w:rFonts w:ascii="Times New Roman" w:hAnsi="Times New Roman" w:cs="Times New Roman"/>
          <w:sz w:val="24"/>
          <w:szCs w:val="24"/>
        </w:rPr>
      </w:pPr>
      <w:r w:rsidRPr="008065C8">
        <w:rPr>
          <w:rFonts w:ascii="Times New Roman" w:hAnsi="Times New Roman" w:cs="Times New Roman"/>
          <w:sz w:val="24"/>
          <w:szCs w:val="24"/>
        </w:rPr>
        <w:t>R</w:t>
      </w:r>
      <w:r w:rsidR="00605809" w:rsidRPr="008065C8">
        <w:rPr>
          <w:rFonts w:ascii="Times New Roman" w:hAnsi="Times New Roman" w:cs="Times New Roman"/>
          <w:sz w:val="24"/>
          <w:szCs w:val="24"/>
        </w:rPr>
        <w:t xml:space="preserve">isk factors for diabetes </w:t>
      </w:r>
      <w:r w:rsidR="00605809" w:rsidRPr="00E205E9">
        <w:rPr>
          <w:rFonts w:ascii="Times New Roman" w:hAnsi="Times New Roman" w:cs="Times New Roman"/>
          <w:sz w:val="24"/>
          <w:szCs w:val="24"/>
        </w:rPr>
        <w:t xml:space="preserve">such as </w:t>
      </w:r>
      <w:r w:rsidR="00E0702B" w:rsidRPr="00E205E9">
        <w:rPr>
          <w:rFonts w:ascii="Times New Roman" w:hAnsi="Times New Roman" w:cs="Times New Roman"/>
          <w:sz w:val="24"/>
          <w:szCs w:val="24"/>
        </w:rPr>
        <w:t xml:space="preserve">age and </w:t>
      </w:r>
      <w:r w:rsidR="00477AE0" w:rsidRPr="00477AE0">
        <w:rPr>
          <w:rFonts w:ascii="Times New Roman" w:hAnsi="Times New Roman" w:cs="Times New Roman"/>
          <w:color w:val="FF0000"/>
          <w:sz w:val="24"/>
          <w:szCs w:val="24"/>
        </w:rPr>
        <w:t>sex</w:t>
      </w:r>
      <w:r w:rsidR="00605809" w:rsidRPr="00E205E9">
        <w:rPr>
          <w:rFonts w:ascii="Times New Roman" w:hAnsi="Times New Roman" w:cs="Times New Roman"/>
          <w:sz w:val="24"/>
          <w:szCs w:val="24"/>
        </w:rPr>
        <w:t xml:space="preserve"> can, to some extent, be extracted from fundus images</w:t>
      </w:r>
      <w:r w:rsidR="00360AE3" w:rsidRPr="00E205E9">
        <w:rPr>
          <w:rFonts w:ascii="Times New Roman" w:hAnsi="Times New Roman" w:cs="Times New Roman"/>
          <w:sz w:val="24"/>
          <w:szCs w:val="24"/>
        </w:rPr>
        <w:t xml:space="preserve"> using deep learning</w:t>
      </w:r>
      <w:r w:rsidRPr="00E205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"/>
          <w:id w:val="-1601633475"/>
          <w:placeholder>
            <w:docPart w:val="19D30782B4CA484F8D071B74777412B6"/>
          </w:placeholder>
        </w:sdtPr>
        <w:sdtEndPr/>
        <w:sdtContent>
          <w:r w:rsidR="00715066" w:rsidRPr="00715066">
            <w:rPr>
              <w:rFonts w:ascii="Times New Roman" w:hAnsi="Times New Roman" w:cs="Times New Roman"/>
              <w:color w:val="000000"/>
              <w:sz w:val="24"/>
              <w:szCs w:val="24"/>
            </w:rPr>
            <w:t>(24)</w:t>
          </w:r>
        </w:sdtContent>
      </w:sdt>
      <w:r w:rsidR="00605809" w:rsidRPr="00E205E9">
        <w:rPr>
          <w:rFonts w:ascii="Times New Roman" w:hAnsi="Times New Roman" w:cs="Times New Roman"/>
          <w:sz w:val="24"/>
          <w:szCs w:val="24"/>
        </w:rPr>
        <w:t>. Since these risk factors</w:t>
      </w:r>
      <w:r w:rsidR="00E0702B" w:rsidRPr="00E205E9">
        <w:rPr>
          <w:rFonts w:ascii="Times New Roman" w:hAnsi="Times New Roman" w:cs="Times New Roman"/>
          <w:sz w:val="24"/>
          <w:szCs w:val="24"/>
        </w:rPr>
        <w:t xml:space="preserve"> are easily obtained</w:t>
      </w:r>
      <w:r w:rsidR="00360AE3" w:rsidRPr="00E205E9">
        <w:rPr>
          <w:rFonts w:ascii="Times New Roman" w:hAnsi="Times New Roman" w:cs="Times New Roman"/>
          <w:sz w:val="24"/>
          <w:szCs w:val="24"/>
        </w:rPr>
        <w:t xml:space="preserve"> in a screening setting</w:t>
      </w:r>
      <w:r w:rsidR="00E0702B" w:rsidRPr="00E205E9">
        <w:rPr>
          <w:rFonts w:ascii="Times New Roman" w:hAnsi="Times New Roman" w:cs="Times New Roman"/>
          <w:sz w:val="24"/>
          <w:szCs w:val="24"/>
        </w:rPr>
        <w:t xml:space="preserve"> and</w:t>
      </w:r>
      <w:r w:rsidR="00605809" w:rsidRPr="00E205E9">
        <w:rPr>
          <w:rFonts w:ascii="Times New Roman" w:hAnsi="Times New Roman" w:cs="Times New Roman"/>
          <w:sz w:val="24"/>
          <w:szCs w:val="24"/>
        </w:rPr>
        <w:t xml:space="preserve"> can be strong confounders for </w:t>
      </w:r>
      <w:r w:rsidR="00E4084A">
        <w:rPr>
          <w:rFonts w:ascii="Times New Roman" w:hAnsi="Times New Roman" w:cs="Times New Roman"/>
          <w:sz w:val="24"/>
          <w:szCs w:val="24"/>
        </w:rPr>
        <w:t xml:space="preserve">prediction </w:t>
      </w:r>
      <w:r w:rsidR="00360AE3" w:rsidRPr="00E205E9">
        <w:rPr>
          <w:rFonts w:ascii="Times New Roman" w:hAnsi="Times New Roman" w:cs="Times New Roman"/>
          <w:sz w:val="24"/>
          <w:szCs w:val="24"/>
        </w:rPr>
        <w:t>of</w:t>
      </w:r>
      <w:r w:rsidR="00605809" w:rsidRPr="00E205E9">
        <w:rPr>
          <w:rFonts w:ascii="Times New Roman" w:hAnsi="Times New Roman" w:cs="Times New Roman"/>
          <w:sz w:val="24"/>
          <w:szCs w:val="24"/>
        </w:rPr>
        <w:t xml:space="preserve"> type 2 diabetes from fundus images, a matching cohort experiment was designed. For this cohort, all individuals were selected that were newly identified as having type 2 diabetes </w:t>
      </w:r>
      <w:r w:rsidR="00E4084A">
        <w:rPr>
          <w:rFonts w:ascii="Times New Roman" w:hAnsi="Times New Roman" w:cs="Times New Roman"/>
          <w:sz w:val="24"/>
          <w:szCs w:val="24"/>
        </w:rPr>
        <w:t>in</w:t>
      </w:r>
      <w:r w:rsidR="00605809" w:rsidRPr="00E205E9">
        <w:rPr>
          <w:rFonts w:ascii="Times New Roman" w:hAnsi="Times New Roman" w:cs="Times New Roman"/>
          <w:sz w:val="24"/>
          <w:szCs w:val="24"/>
        </w:rPr>
        <w:t xml:space="preserve"> The Maastricht Study</w:t>
      </w:r>
      <w:r w:rsidR="00E0702B" w:rsidRPr="00E205E9">
        <w:rPr>
          <w:rFonts w:ascii="Times New Roman" w:hAnsi="Times New Roman" w:cs="Times New Roman"/>
          <w:sz w:val="24"/>
          <w:szCs w:val="24"/>
        </w:rPr>
        <w:t xml:space="preserve"> (</w:t>
      </w:r>
      <w:r w:rsidR="00E0702B" w:rsidRPr="0044632C">
        <w:rPr>
          <w:rFonts w:ascii="Times New Roman" w:hAnsi="Times New Roman" w:cs="Times New Roman"/>
          <w:i/>
          <w:iCs/>
          <w:sz w:val="24"/>
          <w:szCs w:val="24"/>
        </w:rPr>
        <w:t xml:space="preserve">N </w:t>
      </w:r>
      <w:r w:rsidR="00E0702B" w:rsidRPr="00E205E9">
        <w:rPr>
          <w:rFonts w:ascii="Times New Roman" w:hAnsi="Times New Roman" w:cs="Times New Roman"/>
          <w:sz w:val="24"/>
          <w:szCs w:val="24"/>
        </w:rPr>
        <w:t>= 275)</w:t>
      </w:r>
      <w:r w:rsidR="00605809" w:rsidRPr="00E205E9">
        <w:rPr>
          <w:rFonts w:ascii="Times New Roman" w:hAnsi="Times New Roman" w:cs="Times New Roman"/>
          <w:sz w:val="24"/>
          <w:szCs w:val="24"/>
        </w:rPr>
        <w:t xml:space="preserve">, meaning that these individuals </w:t>
      </w:r>
      <w:r w:rsidR="00E0702B" w:rsidRPr="00E205E9">
        <w:rPr>
          <w:rFonts w:ascii="Times New Roman" w:hAnsi="Times New Roman" w:cs="Times New Roman"/>
          <w:sz w:val="24"/>
          <w:szCs w:val="24"/>
        </w:rPr>
        <w:t>were previously unaware</w:t>
      </w:r>
      <w:r w:rsidR="00360AE3" w:rsidRPr="00E205E9">
        <w:rPr>
          <w:rFonts w:ascii="Times New Roman" w:hAnsi="Times New Roman" w:cs="Times New Roman"/>
          <w:sz w:val="24"/>
          <w:szCs w:val="24"/>
        </w:rPr>
        <w:t xml:space="preserve"> </w:t>
      </w:r>
      <w:r w:rsidR="00E4084A">
        <w:rPr>
          <w:rFonts w:ascii="Times New Roman" w:hAnsi="Times New Roman" w:cs="Times New Roman"/>
          <w:sz w:val="24"/>
          <w:szCs w:val="24"/>
        </w:rPr>
        <w:t>of having</w:t>
      </w:r>
      <w:r w:rsidR="008B506F" w:rsidRPr="00E205E9">
        <w:rPr>
          <w:rFonts w:ascii="Times New Roman" w:hAnsi="Times New Roman" w:cs="Times New Roman"/>
          <w:sz w:val="24"/>
          <w:szCs w:val="24"/>
        </w:rPr>
        <w:t xml:space="preserve"> type 2 diabete</w:t>
      </w:r>
      <w:r w:rsidR="00FB4EC8" w:rsidRPr="00E205E9">
        <w:rPr>
          <w:rFonts w:ascii="Times New Roman" w:hAnsi="Times New Roman" w:cs="Times New Roman"/>
          <w:sz w:val="24"/>
          <w:szCs w:val="24"/>
        </w:rPr>
        <w:t>s</w:t>
      </w:r>
      <w:r w:rsidR="008B506F" w:rsidRPr="00E205E9">
        <w:rPr>
          <w:rFonts w:ascii="Times New Roman" w:hAnsi="Times New Roman" w:cs="Times New Roman"/>
          <w:sz w:val="24"/>
          <w:szCs w:val="24"/>
        </w:rPr>
        <w:t>.</w:t>
      </w:r>
      <w:r w:rsidR="00E0702B" w:rsidRPr="00E205E9">
        <w:rPr>
          <w:rFonts w:ascii="Times New Roman" w:hAnsi="Times New Roman" w:cs="Times New Roman"/>
          <w:sz w:val="24"/>
          <w:szCs w:val="24"/>
        </w:rPr>
        <w:t xml:space="preserve"> Each newly identified case was matched with an individual with normal glucose metabolism, </w:t>
      </w:r>
      <w:r w:rsidR="0020758A" w:rsidRPr="00E205E9">
        <w:rPr>
          <w:rFonts w:ascii="Times New Roman" w:hAnsi="Times New Roman" w:cs="Times New Roman"/>
          <w:sz w:val="24"/>
          <w:szCs w:val="24"/>
        </w:rPr>
        <w:t xml:space="preserve">identical sex, and similar age </w:t>
      </w:r>
      <w:r w:rsidR="00E0702B" w:rsidRPr="00E205E9">
        <w:rPr>
          <w:rFonts w:ascii="Times New Roman" w:hAnsi="Times New Roman" w:cs="Times New Roman"/>
          <w:sz w:val="24"/>
          <w:szCs w:val="24"/>
        </w:rPr>
        <w:t xml:space="preserve">and waist </w:t>
      </w:r>
      <w:r w:rsidR="00163EA5" w:rsidRPr="00E205E9">
        <w:rPr>
          <w:rFonts w:ascii="Times New Roman" w:hAnsi="Times New Roman" w:cs="Times New Roman"/>
          <w:sz w:val="24"/>
          <w:szCs w:val="24"/>
        </w:rPr>
        <w:t>circumference</w:t>
      </w:r>
      <w:r w:rsidR="00E0702B" w:rsidRPr="00E205E9">
        <w:rPr>
          <w:rFonts w:ascii="Times New Roman" w:hAnsi="Times New Roman" w:cs="Times New Roman"/>
          <w:sz w:val="24"/>
          <w:szCs w:val="24"/>
        </w:rPr>
        <w:t>.</w:t>
      </w:r>
    </w:p>
    <w:p w14:paraId="6F69D723" w14:textId="2DA4F24F" w:rsidR="00360AE3" w:rsidRPr="00E205E9" w:rsidRDefault="00360AE3" w:rsidP="00453922">
      <w:pPr>
        <w:spacing w:line="480" w:lineRule="auto"/>
        <w:rPr>
          <w:rFonts w:ascii="Times New Roman" w:hAnsi="Times New Roman" w:cs="Times New Roman"/>
          <w:b/>
          <w:bCs/>
          <w:sz w:val="24"/>
          <w:szCs w:val="24"/>
        </w:rPr>
      </w:pPr>
    </w:p>
    <w:p w14:paraId="67063D8A" w14:textId="77777777" w:rsidR="008F1E45" w:rsidRDefault="008F1E45">
      <w:pPr>
        <w:rPr>
          <w:rFonts w:ascii="Times New Roman" w:hAnsi="Times New Roman" w:cs="Times New Roman"/>
          <w:b/>
          <w:bCs/>
          <w:sz w:val="24"/>
          <w:szCs w:val="24"/>
        </w:rPr>
      </w:pPr>
      <w:r>
        <w:rPr>
          <w:rFonts w:ascii="Times New Roman" w:hAnsi="Times New Roman" w:cs="Times New Roman"/>
          <w:b/>
          <w:bCs/>
          <w:sz w:val="24"/>
          <w:szCs w:val="24"/>
        </w:rPr>
        <w:br w:type="page"/>
      </w:r>
    </w:p>
    <w:p w14:paraId="2E3B87A0" w14:textId="799BBF49" w:rsidR="005F5132" w:rsidRPr="00E205E9" w:rsidRDefault="002D31C7" w:rsidP="00453922">
      <w:pPr>
        <w:spacing w:line="480" w:lineRule="auto"/>
        <w:rPr>
          <w:rFonts w:ascii="Times New Roman" w:hAnsi="Times New Roman" w:cs="Times New Roman"/>
          <w:b/>
          <w:bCs/>
          <w:sz w:val="24"/>
          <w:szCs w:val="24"/>
        </w:rPr>
      </w:pPr>
      <w:r w:rsidRPr="00E205E9">
        <w:rPr>
          <w:rFonts w:ascii="Times New Roman" w:hAnsi="Times New Roman" w:cs="Times New Roman"/>
          <w:b/>
          <w:bCs/>
          <w:sz w:val="24"/>
          <w:szCs w:val="24"/>
        </w:rPr>
        <w:lastRenderedPageBreak/>
        <w:t>RESULTS</w:t>
      </w:r>
    </w:p>
    <w:p w14:paraId="0CBE7B44" w14:textId="010D050F" w:rsidR="006D77B6" w:rsidRPr="00E205E9" w:rsidRDefault="006D77B6"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t xml:space="preserve">The study population demographics and </w:t>
      </w:r>
      <w:r w:rsidR="00E0702B" w:rsidRPr="00E205E9">
        <w:rPr>
          <w:rFonts w:ascii="Times New Roman" w:hAnsi="Times New Roman" w:cs="Times New Roman"/>
          <w:sz w:val="24"/>
          <w:szCs w:val="24"/>
        </w:rPr>
        <w:t xml:space="preserve">fundus </w:t>
      </w:r>
      <w:r w:rsidRPr="00E205E9">
        <w:rPr>
          <w:rFonts w:ascii="Times New Roman" w:hAnsi="Times New Roman" w:cs="Times New Roman"/>
          <w:sz w:val="24"/>
          <w:szCs w:val="24"/>
        </w:rPr>
        <w:t xml:space="preserve">image details are displayed in </w:t>
      </w:r>
      <w:r w:rsidRPr="00E205E9">
        <w:rPr>
          <w:rFonts w:ascii="Times New Roman" w:hAnsi="Times New Roman" w:cs="Times New Roman"/>
          <w:sz w:val="24"/>
          <w:szCs w:val="24"/>
        </w:rPr>
        <w:fldChar w:fldCharType="begin"/>
      </w:r>
      <w:r w:rsidRPr="00E205E9">
        <w:rPr>
          <w:rFonts w:ascii="Times New Roman" w:hAnsi="Times New Roman" w:cs="Times New Roman"/>
          <w:sz w:val="24"/>
          <w:szCs w:val="24"/>
        </w:rPr>
        <w:instrText xml:space="preserve"> REF _Ref83290578 \h  \* MERGEFORMAT </w:instrText>
      </w:r>
      <w:r w:rsidRPr="00E205E9">
        <w:rPr>
          <w:rFonts w:ascii="Times New Roman" w:hAnsi="Times New Roman" w:cs="Times New Roman"/>
          <w:sz w:val="24"/>
          <w:szCs w:val="24"/>
        </w:rPr>
      </w:r>
      <w:r w:rsidRPr="00E205E9">
        <w:rPr>
          <w:rFonts w:ascii="Times New Roman" w:hAnsi="Times New Roman" w:cs="Times New Roman"/>
          <w:sz w:val="24"/>
          <w:szCs w:val="24"/>
        </w:rPr>
        <w:fldChar w:fldCharType="separate"/>
      </w:r>
      <w:r w:rsidR="005009DE" w:rsidRPr="005009DE">
        <w:rPr>
          <w:rFonts w:ascii="Times New Roman" w:hAnsi="Times New Roman" w:cs="Times New Roman"/>
          <w:sz w:val="24"/>
          <w:szCs w:val="24"/>
        </w:rPr>
        <w:t>Table</w:t>
      </w:r>
      <w:r w:rsidR="005009DE" w:rsidRPr="005009DE">
        <w:rPr>
          <w:rFonts w:ascii="Times New Roman" w:hAnsi="Times New Roman" w:cs="Times New Roman"/>
          <w:noProof/>
          <w:sz w:val="24"/>
          <w:szCs w:val="24"/>
        </w:rPr>
        <w:t xml:space="preserve"> </w:t>
      </w:r>
      <w:r w:rsidR="005009DE">
        <w:rPr>
          <w:rFonts w:ascii="Times New Roman" w:hAnsi="Times New Roman" w:cs="Times New Roman"/>
          <w:noProof/>
          <w:color w:val="44546A" w:themeColor="text2"/>
        </w:rPr>
        <w:t>1</w:t>
      </w:r>
      <w:r w:rsidRPr="00E205E9">
        <w:rPr>
          <w:rFonts w:ascii="Times New Roman" w:hAnsi="Times New Roman" w:cs="Times New Roman"/>
          <w:sz w:val="24"/>
          <w:szCs w:val="24"/>
        </w:rPr>
        <w:fldChar w:fldCharType="end"/>
      </w:r>
      <w:r w:rsidRPr="00E205E9">
        <w:rPr>
          <w:rFonts w:ascii="Times New Roman" w:hAnsi="Times New Roman" w:cs="Times New Roman"/>
          <w:sz w:val="24"/>
          <w:szCs w:val="24"/>
        </w:rPr>
        <w:t>.</w:t>
      </w:r>
      <w:r w:rsidR="009D6BC7" w:rsidRPr="00E205E9">
        <w:rPr>
          <w:rFonts w:ascii="Times New Roman" w:hAnsi="Times New Roman" w:cs="Times New Roman"/>
          <w:sz w:val="24"/>
          <w:szCs w:val="24"/>
        </w:rPr>
        <w:t xml:space="preserve"> </w:t>
      </w:r>
      <w:r w:rsidR="00E974CE" w:rsidRPr="00E205E9">
        <w:rPr>
          <w:rFonts w:ascii="Times New Roman" w:hAnsi="Times New Roman" w:cs="Times New Roman"/>
          <w:sz w:val="24"/>
          <w:szCs w:val="24"/>
        </w:rPr>
        <w:t>Selection for the match-based cohort set was done before randomly assigning the remainder of individuals to the development set or validation set. O</w:t>
      </w:r>
      <w:r w:rsidR="009D6BC7" w:rsidRPr="00E205E9">
        <w:rPr>
          <w:rFonts w:ascii="Times New Roman" w:hAnsi="Times New Roman" w:cs="Times New Roman"/>
          <w:sz w:val="24"/>
          <w:szCs w:val="24"/>
        </w:rPr>
        <w:t>f</w:t>
      </w:r>
      <w:r w:rsidR="00E974CE" w:rsidRPr="00E205E9">
        <w:rPr>
          <w:rFonts w:ascii="Times New Roman" w:hAnsi="Times New Roman" w:cs="Times New Roman"/>
          <w:sz w:val="24"/>
          <w:szCs w:val="24"/>
        </w:rPr>
        <w:t xml:space="preserve"> the</w:t>
      </w:r>
      <w:r w:rsidR="009D6BC7" w:rsidRPr="00E205E9">
        <w:rPr>
          <w:rFonts w:ascii="Times New Roman" w:hAnsi="Times New Roman" w:cs="Times New Roman"/>
          <w:sz w:val="24"/>
          <w:szCs w:val="24"/>
        </w:rPr>
        <w:t xml:space="preserve"> </w:t>
      </w:r>
      <w:r w:rsidR="00E974CE" w:rsidRPr="00E205E9">
        <w:rPr>
          <w:rFonts w:ascii="Times New Roman" w:hAnsi="Times New Roman" w:cs="Times New Roman"/>
          <w:sz w:val="24"/>
          <w:szCs w:val="24"/>
        </w:rPr>
        <w:t>6,453 individuals included in this study 1,502 (23.3%) had type 2 diabetes, while 967 (15.0%) had prediabetes.</w:t>
      </w:r>
      <w:r w:rsidR="00E145EA" w:rsidRPr="00E205E9">
        <w:rPr>
          <w:rFonts w:ascii="Times New Roman" w:hAnsi="Times New Roman" w:cs="Times New Roman"/>
          <w:sz w:val="24"/>
          <w:szCs w:val="24"/>
        </w:rPr>
        <w:t xml:space="preserve"> Most of the fundus images were </w:t>
      </w:r>
      <w:r w:rsidR="00DF45DA" w:rsidRPr="00E205E9">
        <w:rPr>
          <w:rFonts w:ascii="Times New Roman" w:hAnsi="Times New Roman" w:cs="Times New Roman"/>
          <w:sz w:val="24"/>
          <w:szCs w:val="24"/>
        </w:rPr>
        <w:t xml:space="preserve">centered </w:t>
      </w:r>
      <w:r w:rsidR="00E4084A">
        <w:rPr>
          <w:rFonts w:ascii="Times New Roman" w:hAnsi="Times New Roman" w:cs="Times New Roman"/>
          <w:sz w:val="24"/>
          <w:szCs w:val="24"/>
        </w:rPr>
        <w:t>on the</w:t>
      </w:r>
      <w:r w:rsidR="00E145EA" w:rsidRPr="00E205E9">
        <w:rPr>
          <w:rFonts w:ascii="Times New Roman" w:hAnsi="Times New Roman" w:cs="Times New Roman"/>
          <w:sz w:val="24"/>
          <w:szCs w:val="24"/>
        </w:rPr>
        <w:t xml:space="preserve"> optic disc or macula (</w:t>
      </w:r>
      <w:r w:rsidR="007B0FDB" w:rsidRPr="00E205E9">
        <w:rPr>
          <w:rFonts w:ascii="Times New Roman" w:hAnsi="Times New Roman" w:cs="Times New Roman"/>
          <w:sz w:val="24"/>
          <w:szCs w:val="24"/>
        </w:rPr>
        <w:t>64.8%). The remainder of the images was either fixated on the</w:t>
      </w:r>
      <w:r w:rsidR="00033428" w:rsidRPr="00E205E9">
        <w:rPr>
          <w:rFonts w:ascii="Times New Roman" w:hAnsi="Times New Roman" w:cs="Times New Roman"/>
          <w:sz w:val="24"/>
          <w:szCs w:val="24"/>
        </w:rPr>
        <w:t xml:space="preserve"> temporal</w:t>
      </w:r>
      <w:r w:rsidR="007B0FDB" w:rsidRPr="00E205E9">
        <w:rPr>
          <w:rFonts w:ascii="Times New Roman" w:hAnsi="Times New Roman" w:cs="Times New Roman"/>
          <w:sz w:val="24"/>
          <w:szCs w:val="24"/>
        </w:rPr>
        <w:t xml:space="preserve"> periphery</w:t>
      </w:r>
      <w:r w:rsidR="00033428" w:rsidRPr="00E205E9">
        <w:rPr>
          <w:rFonts w:ascii="Times New Roman" w:hAnsi="Times New Roman" w:cs="Times New Roman"/>
          <w:sz w:val="24"/>
          <w:szCs w:val="24"/>
        </w:rPr>
        <w:t xml:space="preserve"> or ‘other’ </w:t>
      </w:r>
      <w:r w:rsidR="00E4084A">
        <w:rPr>
          <w:rFonts w:ascii="Times New Roman" w:hAnsi="Times New Roman" w:cs="Times New Roman"/>
          <w:sz w:val="24"/>
          <w:szCs w:val="24"/>
        </w:rPr>
        <w:t>(</w:t>
      </w:r>
      <w:r w:rsidR="00033428" w:rsidRPr="00E205E9">
        <w:rPr>
          <w:rFonts w:ascii="Times New Roman" w:hAnsi="Times New Roman" w:cs="Times New Roman"/>
          <w:sz w:val="24"/>
          <w:szCs w:val="24"/>
        </w:rPr>
        <w:t>e.g. superior of the optic disc</w:t>
      </w:r>
      <w:r w:rsidR="00E4084A">
        <w:rPr>
          <w:rFonts w:ascii="Times New Roman" w:hAnsi="Times New Roman" w:cs="Times New Roman"/>
          <w:sz w:val="24"/>
          <w:szCs w:val="24"/>
        </w:rPr>
        <w:t>)</w:t>
      </w:r>
      <w:r w:rsidR="00033428" w:rsidRPr="00E205E9">
        <w:rPr>
          <w:rFonts w:ascii="Times New Roman" w:hAnsi="Times New Roman" w:cs="Times New Roman"/>
          <w:sz w:val="24"/>
          <w:szCs w:val="24"/>
        </w:rPr>
        <w:t>.</w:t>
      </w:r>
    </w:p>
    <w:p w14:paraId="5C88F226" w14:textId="5D6E0A7F" w:rsidR="006D77B6" w:rsidRDefault="00E145EA"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t xml:space="preserve">The </w:t>
      </w:r>
      <w:r w:rsidRPr="008065C8">
        <w:rPr>
          <w:rFonts w:ascii="Times New Roman" w:hAnsi="Times New Roman" w:cs="Times New Roman"/>
          <w:sz w:val="24"/>
          <w:szCs w:val="24"/>
        </w:rPr>
        <w:t>results for dis</w:t>
      </w:r>
      <w:r w:rsidR="00555C66" w:rsidRPr="008065C8">
        <w:rPr>
          <w:rFonts w:ascii="Times New Roman" w:hAnsi="Times New Roman" w:cs="Times New Roman"/>
          <w:sz w:val="24"/>
          <w:szCs w:val="24"/>
        </w:rPr>
        <w:t>criminating</w:t>
      </w:r>
      <w:r w:rsidRPr="008065C8">
        <w:rPr>
          <w:rFonts w:ascii="Times New Roman" w:hAnsi="Times New Roman" w:cs="Times New Roman"/>
          <w:sz w:val="24"/>
          <w:szCs w:val="24"/>
        </w:rPr>
        <w:t xml:space="preserve"> individuals with </w:t>
      </w:r>
      <w:r w:rsidR="001F2E81">
        <w:rPr>
          <w:rFonts w:ascii="Times New Roman" w:hAnsi="Times New Roman" w:cs="Times New Roman"/>
          <w:color w:val="FF0000"/>
          <w:sz w:val="24"/>
          <w:szCs w:val="24"/>
        </w:rPr>
        <w:t xml:space="preserve">known </w:t>
      </w:r>
      <w:r w:rsidRPr="008065C8">
        <w:rPr>
          <w:rFonts w:ascii="Times New Roman" w:hAnsi="Times New Roman" w:cs="Times New Roman"/>
          <w:sz w:val="24"/>
          <w:szCs w:val="24"/>
        </w:rPr>
        <w:t xml:space="preserve">type 2 diabetes </w:t>
      </w:r>
      <w:r w:rsidR="00033428" w:rsidRPr="008065C8">
        <w:rPr>
          <w:rFonts w:ascii="Times New Roman" w:hAnsi="Times New Roman" w:cs="Times New Roman"/>
          <w:sz w:val="24"/>
          <w:szCs w:val="24"/>
        </w:rPr>
        <w:t>from individuals with</w:t>
      </w:r>
      <w:r w:rsidRPr="008065C8">
        <w:rPr>
          <w:rFonts w:ascii="Times New Roman" w:hAnsi="Times New Roman" w:cs="Times New Roman"/>
          <w:sz w:val="24"/>
          <w:szCs w:val="24"/>
        </w:rPr>
        <w:t xml:space="preserve"> normal glucose</w:t>
      </w:r>
      <w:r w:rsidR="0092230F" w:rsidRPr="008065C8">
        <w:rPr>
          <w:rFonts w:ascii="Times New Roman" w:hAnsi="Times New Roman" w:cs="Times New Roman"/>
          <w:sz w:val="24"/>
          <w:szCs w:val="24"/>
        </w:rPr>
        <w:t xml:space="preserve"> metabolism</w:t>
      </w:r>
      <w:r w:rsidRPr="008065C8">
        <w:rPr>
          <w:rFonts w:ascii="Times New Roman" w:hAnsi="Times New Roman" w:cs="Times New Roman"/>
          <w:sz w:val="24"/>
          <w:szCs w:val="24"/>
        </w:rPr>
        <w:t xml:space="preserve"> are presented in </w:t>
      </w:r>
      <w:r w:rsidR="001B2575" w:rsidRPr="008065C8">
        <w:rPr>
          <w:rFonts w:ascii="Times New Roman" w:hAnsi="Times New Roman" w:cs="Times New Roman"/>
          <w:sz w:val="24"/>
          <w:szCs w:val="24"/>
        </w:rPr>
        <w:fldChar w:fldCharType="begin"/>
      </w:r>
      <w:r w:rsidR="001B2575" w:rsidRPr="008065C8">
        <w:rPr>
          <w:rFonts w:ascii="Times New Roman" w:hAnsi="Times New Roman" w:cs="Times New Roman"/>
          <w:sz w:val="24"/>
          <w:szCs w:val="24"/>
        </w:rPr>
        <w:instrText xml:space="preserve"> REF _Ref85216630 \h  \* MERGEFORMAT </w:instrText>
      </w:r>
      <w:r w:rsidR="001B2575" w:rsidRPr="008065C8">
        <w:rPr>
          <w:rFonts w:ascii="Times New Roman" w:hAnsi="Times New Roman" w:cs="Times New Roman"/>
          <w:sz w:val="24"/>
          <w:szCs w:val="24"/>
        </w:rPr>
      </w:r>
      <w:r w:rsidR="001B2575" w:rsidRPr="008065C8">
        <w:rPr>
          <w:rFonts w:ascii="Times New Roman" w:hAnsi="Times New Roman" w:cs="Times New Roman"/>
          <w:sz w:val="24"/>
          <w:szCs w:val="24"/>
        </w:rPr>
        <w:fldChar w:fldCharType="separate"/>
      </w:r>
      <w:r w:rsidR="005009DE" w:rsidRPr="005009DE">
        <w:rPr>
          <w:rFonts w:ascii="Times New Roman" w:hAnsi="Times New Roman" w:cs="Times New Roman"/>
          <w:sz w:val="24"/>
          <w:szCs w:val="24"/>
        </w:rPr>
        <w:t>Table 2</w:t>
      </w:r>
      <w:r w:rsidR="001B2575" w:rsidRPr="008065C8">
        <w:rPr>
          <w:rFonts w:ascii="Times New Roman" w:hAnsi="Times New Roman" w:cs="Times New Roman"/>
          <w:sz w:val="24"/>
          <w:szCs w:val="24"/>
        </w:rPr>
        <w:fldChar w:fldCharType="end"/>
      </w:r>
      <w:r w:rsidR="001B2575" w:rsidRPr="008065C8">
        <w:rPr>
          <w:rFonts w:ascii="Times New Roman" w:hAnsi="Times New Roman" w:cs="Times New Roman"/>
          <w:sz w:val="24"/>
          <w:szCs w:val="24"/>
        </w:rPr>
        <w:t xml:space="preserve">. The </w:t>
      </w:r>
      <w:r w:rsidR="000031EA" w:rsidRPr="008065C8">
        <w:rPr>
          <w:rFonts w:ascii="Times New Roman" w:hAnsi="Times New Roman" w:cs="Times New Roman"/>
          <w:sz w:val="24"/>
          <w:szCs w:val="24"/>
        </w:rPr>
        <w:t>GMS</w:t>
      </w:r>
      <w:r w:rsidR="00614F81" w:rsidRPr="008065C8">
        <w:rPr>
          <w:rFonts w:ascii="Times New Roman" w:hAnsi="Times New Roman" w:cs="Times New Roman"/>
          <w:sz w:val="24"/>
          <w:szCs w:val="24"/>
        </w:rPr>
        <w:t>core</w:t>
      </w:r>
      <w:r w:rsidR="000031EA" w:rsidRPr="008065C8">
        <w:rPr>
          <w:rFonts w:ascii="Times New Roman" w:hAnsi="Times New Roman" w:cs="Times New Roman"/>
          <w:sz w:val="24"/>
          <w:szCs w:val="24"/>
        </w:rPr>
        <w:t xml:space="preserve"> </w:t>
      </w:r>
      <w:r w:rsidR="00CC1E0F" w:rsidRPr="008065C8">
        <w:rPr>
          <w:rFonts w:ascii="Times New Roman" w:hAnsi="Times New Roman" w:cs="Times New Roman"/>
          <w:sz w:val="24"/>
          <w:szCs w:val="24"/>
        </w:rPr>
        <w:t>obtained</w:t>
      </w:r>
      <w:r w:rsidR="000031EA" w:rsidRPr="008065C8">
        <w:rPr>
          <w:rFonts w:ascii="Times New Roman" w:hAnsi="Times New Roman" w:cs="Times New Roman"/>
          <w:sz w:val="24"/>
          <w:szCs w:val="24"/>
        </w:rPr>
        <w:t xml:space="preserve"> with the deep learning model</w:t>
      </w:r>
      <w:r w:rsidR="001B2575" w:rsidRPr="008065C8">
        <w:rPr>
          <w:rFonts w:ascii="Times New Roman" w:hAnsi="Times New Roman" w:cs="Times New Roman"/>
          <w:sz w:val="24"/>
          <w:szCs w:val="24"/>
        </w:rPr>
        <w:t xml:space="preserve"> achieves an AUROC of 0.757 (95% CI 0.731 – 0.783)</w:t>
      </w:r>
      <w:r w:rsidR="008935C0" w:rsidRPr="008065C8">
        <w:rPr>
          <w:rFonts w:ascii="Times New Roman" w:hAnsi="Times New Roman" w:cs="Times New Roman"/>
          <w:sz w:val="24"/>
          <w:szCs w:val="24"/>
        </w:rPr>
        <w:t xml:space="preserve"> (see also </w:t>
      </w:r>
      <w:r w:rsidR="008935C0" w:rsidRPr="008065C8">
        <w:rPr>
          <w:rFonts w:ascii="Times New Roman" w:hAnsi="Times New Roman" w:cs="Times New Roman"/>
          <w:sz w:val="24"/>
          <w:szCs w:val="24"/>
        </w:rPr>
        <w:fldChar w:fldCharType="begin"/>
      </w:r>
      <w:r w:rsidR="008935C0" w:rsidRPr="008065C8">
        <w:rPr>
          <w:rFonts w:ascii="Times New Roman" w:hAnsi="Times New Roman" w:cs="Times New Roman"/>
          <w:sz w:val="24"/>
          <w:szCs w:val="24"/>
        </w:rPr>
        <w:instrText xml:space="preserve"> REF _Ref85220318 \h  \* MERGEFORMAT </w:instrText>
      </w:r>
      <w:r w:rsidR="008935C0" w:rsidRPr="008065C8">
        <w:rPr>
          <w:rFonts w:ascii="Times New Roman" w:hAnsi="Times New Roman" w:cs="Times New Roman"/>
          <w:sz w:val="24"/>
          <w:szCs w:val="24"/>
        </w:rPr>
      </w:r>
      <w:r w:rsidR="008935C0" w:rsidRPr="008065C8">
        <w:rPr>
          <w:rFonts w:ascii="Times New Roman" w:hAnsi="Times New Roman" w:cs="Times New Roman"/>
          <w:sz w:val="24"/>
          <w:szCs w:val="24"/>
        </w:rPr>
        <w:fldChar w:fldCharType="separate"/>
      </w:r>
      <w:r w:rsidR="005009DE" w:rsidRPr="005009DE">
        <w:rPr>
          <w:rFonts w:ascii="Times New Roman" w:hAnsi="Times New Roman" w:cs="Times New Roman"/>
          <w:sz w:val="24"/>
          <w:szCs w:val="24"/>
        </w:rPr>
        <w:t>Figure 1</w:t>
      </w:r>
      <w:r w:rsidR="008935C0" w:rsidRPr="008065C8">
        <w:rPr>
          <w:rFonts w:ascii="Times New Roman" w:hAnsi="Times New Roman" w:cs="Times New Roman"/>
          <w:sz w:val="24"/>
          <w:szCs w:val="24"/>
        </w:rPr>
        <w:fldChar w:fldCharType="end"/>
      </w:r>
      <w:r w:rsidR="008935C0" w:rsidRPr="008065C8">
        <w:rPr>
          <w:rFonts w:ascii="Times New Roman" w:hAnsi="Times New Roman" w:cs="Times New Roman"/>
          <w:sz w:val="24"/>
          <w:szCs w:val="24"/>
        </w:rPr>
        <w:t>)</w:t>
      </w:r>
      <w:r w:rsidR="001B2575" w:rsidRPr="008065C8">
        <w:rPr>
          <w:rFonts w:ascii="Times New Roman" w:hAnsi="Times New Roman" w:cs="Times New Roman"/>
          <w:sz w:val="24"/>
          <w:szCs w:val="24"/>
        </w:rPr>
        <w:t xml:space="preserve"> which is higher than the individual risk factors age, sex, smoking</w:t>
      </w:r>
      <w:r w:rsidR="00DE12BF">
        <w:rPr>
          <w:rFonts w:ascii="Times New Roman" w:hAnsi="Times New Roman" w:cs="Times New Roman"/>
          <w:sz w:val="24"/>
          <w:szCs w:val="24"/>
        </w:rPr>
        <w:t>,</w:t>
      </w:r>
      <w:r w:rsidR="001B2575" w:rsidRPr="008065C8">
        <w:rPr>
          <w:rFonts w:ascii="Times New Roman" w:hAnsi="Times New Roman" w:cs="Times New Roman"/>
          <w:sz w:val="24"/>
          <w:szCs w:val="24"/>
        </w:rPr>
        <w:t xml:space="preserve"> </w:t>
      </w:r>
      <w:r w:rsidR="00B25F82" w:rsidRPr="008065C8">
        <w:rPr>
          <w:rFonts w:ascii="Times New Roman" w:hAnsi="Times New Roman" w:cs="Times New Roman"/>
          <w:sz w:val="24"/>
          <w:szCs w:val="24"/>
        </w:rPr>
        <w:t xml:space="preserve">hypertension, </w:t>
      </w:r>
      <w:r w:rsidR="001B2575" w:rsidRPr="008065C8">
        <w:rPr>
          <w:rFonts w:ascii="Times New Roman" w:hAnsi="Times New Roman" w:cs="Times New Roman"/>
          <w:sz w:val="24"/>
          <w:szCs w:val="24"/>
        </w:rPr>
        <w:t xml:space="preserve">and family history </w:t>
      </w:r>
      <w:r w:rsidR="00FE404F" w:rsidRPr="008065C8">
        <w:rPr>
          <w:rFonts w:ascii="Times New Roman" w:hAnsi="Times New Roman" w:cs="Times New Roman"/>
          <w:sz w:val="24"/>
          <w:szCs w:val="24"/>
        </w:rPr>
        <w:t xml:space="preserve">with </w:t>
      </w:r>
      <w:r w:rsidR="001B2575" w:rsidRPr="008065C8">
        <w:rPr>
          <w:rFonts w:ascii="Times New Roman" w:hAnsi="Times New Roman" w:cs="Times New Roman"/>
          <w:sz w:val="24"/>
          <w:szCs w:val="24"/>
        </w:rPr>
        <w:t>AUROC</w:t>
      </w:r>
      <w:r w:rsidR="00FE404F" w:rsidRPr="008065C8">
        <w:rPr>
          <w:rFonts w:ascii="Times New Roman" w:hAnsi="Times New Roman" w:cs="Times New Roman"/>
          <w:sz w:val="24"/>
          <w:szCs w:val="24"/>
        </w:rPr>
        <w:t>s in the range</w:t>
      </w:r>
      <w:r w:rsidR="001B2575" w:rsidRPr="008065C8">
        <w:rPr>
          <w:rFonts w:ascii="Times New Roman" w:hAnsi="Times New Roman" w:cs="Times New Roman"/>
          <w:sz w:val="24"/>
          <w:szCs w:val="24"/>
        </w:rPr>
        <w:t xml:space="preserve"> 0.607 – 0.727</w:t>
      </w:r>
      <w:r w:rsidR="00FE404F" w:rsidRPr="008065C8">
        <w:rPr>
          <w:rFonts w:ascii="Times New Roman" w:hAnsi="Times New Roman" w:cs="Times New Roman"/>
          <w:sz w:val="24"/>
          <w:szCs w:val="24"/>
        </w:rPr>
        <w:t xml:space="preserve">. </w:t>
      </w:r>
      <w:r w:rsidR="00614F81" w:rsidRPr="008065C8">
        <w:rPr>
          <w:rFonts w:ascii="Times New Roman" w:hAnsi="Times New Roman" w:cs="Times New Roman"/>
          <w:sz w:val="24"/>
          <w:szCs w:val="24"/>
        </w:rPr>
        <w:t>In contrast,</w:t>
      </w:r>
      <w:r w:rsidR="00FE404F" w:rsidRPr="008065C8">
        <w:rPr>
          <w:rFonts w:ascii="Times New Roman" w:hAnsi="Times New Roman" w:cs="Times New Roman"/>
          <w:sz w:val="24"/>
          <w:szCs w:val="24"/>
        </w:rPr>
        <w:t xml:space="preserve"> waist </w:t>
      </w:r>
      <w:r w:rsidR="001518C3" w:rsidRPr="008065C8">
        <w:rPr>
          <w:rFonts w:ascii="Times New Roman" w:hAnsi="Times New Roman" w:cs="Times New Roman"/>
          <w:sz w:val="24"/>
          <w:szCs w:val="24"/>
        </w:rPr>
        <w:t>circumference</w:t>
      </w:r>
      <w:r w:rsidR="00FE404F" w:rsidRPr="008065C8">
        <w:rPr>
          <w:rFonts w:ascii="Times New Roman" w:hAnsi="Times New Roman" w:cs="Times New Roman"/>
          <w:sz w:val="24"/>
          <w:szCs w:val="24"/>
        </w:rPr>
        <w:t xml:space="preserve"> has a stronger predictive value</w:t>
      </w:r>
      <w:r w:rsidR="00614F81" w:rsidRPr="008065C8">
        <w:rPr>
          <w:rFonts w:ascii="Times New Roman" w:hAnsi="Times New Roman" w:cs="Times New Roman"/>
          <w:sz w:val="24"/>
          <w:szCs w:val="24"/>
        </w:rPr>
        <w:t xml:space="preserve"> as compared to the GMScore</w:t>
      </w:r>
      <w:r w:rsidR="00FE404F" w:rsidRPr="008065C8">
        <w:rPr>
          <w:rFonts w:ascii="Times New Roman" w:hAnsi="Times New Roman" w:cs="Times New Roman"/>
          <w:sz w:val="24"/>
          <w:szCs w:val="24"/>
        </w:rPr>
        <w:t xml:space="preserve"> </w:t>
      </w:r>
      <w:r w:rsidR="00614F81" w:rsidRPr="008065C8">
        <w:rPr>
          <w:rFonts w:ascii="Times New Roman" w:hAnsi="Times New Roman" w:cs="Times New Roman"/>
          <w:sz w:val="24"/>
          <w:szCs w:val="24"/>
        </w:rPr>
        <w:t>(</w:t>
      </w:r>
      <w:r w:rsidR="00FE404F" w:rsidRPr="008065C8">
        <w:rPr>
          <w:rFonts w:ascii="Times New Roman" w:hAnsi="Times New Roman" w:cs="Times New Roman"/>
          <w:sz w:val="24"/>
          <w:szCs w:val="24"/>
        </w:rPr>
        <w:t>AUROC of 0.832 (</w:t>
      </w:r>
      <w:r w:rsidR="003F0B7D" w:rsidRPr="008065C8">
        <w:rPr>
          <w:rFonts w:ascii="Times New Roman" w:hAnsi="Times New Roman" w:cs="Times New Roman"/>
          <w:sz w:val="24"/>
          <w:szCs w:val="24"/>
        </w:rPr>
        <w:t xml:space="preserve">95% CI </w:t>
      </w:r>
      <w:r w:rsidR="00FE404F" w:rsidRPr="008065C8">
        <w:rPr>
          <w:rFonts w:ascii="Times New Roman" w:hAnsi="Times New Roman" w:cs="Times New Roman"/>
          <w:sz w:val="24"/>
          <w:szCs w:val="24"/>
        </w:rPr>
        <w:t>0.810 - 0.853)</w:t>
      </w:r>
      <w:r w:rsidR="00614F81" w:rsidRPr="008065C8">
        <w:rPr>
          <w:rFonts w:ascii="Times New Roman" w:hAnsi="Times New Roman" w:cs="Times New Roman"/>
          <w:sz w:val="24"/>
          <w:szCs w:val="24"/>
        </w:rPr>
        <w:t>)</w:t>
      </w:r>
      <w:r w:rsidR="00FE404F" w:rsidRPr="008065C8">
        <w:rPr>
          <w:rFonts w:ascii="Times New Roman" w:hAnsi="Times New Roman" w:cs="Times New Roman"/>
          <w:sz w:val="24"/>
          <w:szCs w:val="24"/>
        </w:rPr>
        <w:t xml:space="preserve">. </w:t>
      </w:r>
      <w:r w:rsidR="004C7923" w:rsidRPr="008065C8">
        <w:rPr>
          <w:rFonts w:ascii="Times New Roman" w:hAnsi="Times New Roman" w:cs="Times New Roman"/>
          <w:sz w:val="24"/>
          <w:szCs w:val="24"/>
        </w:rPr>
        <w:t>T</w:t>
      </w:r>
      <w:r w:rsidR="00CA5F9E" w:rsidRPr="008065C8">
        <w:rPr>
          <w:rFonts w:ascii="Times New Roman" w:hAnsi="Times New Roman" w:cs="Times New Roman"/>
          <w:sz w:val="24"/>
          <w:szCs w:val="24"/>
        </w:rPr>
        <w:t xml:space="preserve">he </w:t>
      </w:r>
      <w:r w:rsidR="000031EA" w:rsidRPr="008065C8">
        <w:rPr>
          <w:rFonts w:ascii="Times New Roman" w:hAnsi="Times New Roman" w:cs="Times New Roman"/>
          <w:sz w:val="24"/>
          <w:szCs w:val="24"/>
        </w:rPr>
        <w:t>GMS</w:t>
      </w:r>
      <w:r w:rsidR="00614F81" w:rsidRPr="008065C8">
        <w:rPr>
          <w:rFonts w:ascii="Times New Roman" w:hAnsi="Times New Roman" w:cs="Times New Roman"/>
          <w:sz w:val="24"/>
          <w:szCs w:val="24"/>
        </w:rPr>
        <w:t>core</w:t>
      </w:r>
      <w:r w:rsidR="00CA5F9E" w:rsidRPr="008065C8">
        <w:rPr>
          <w:rFonts w:ascii="Times New Roman" w:hAnsi="Times New Roman" w:cs="Times New Roman"/>
          <w:sz w:val="24"/>
          <w:szCs w:val="24"/>
        </w:rPr>
        <w:t xml:space="preserve"> also provides </w:t>
      </w:r>
      <w:r w:rsidR="003F0B7D" w:rsidRPr="008065C8">
        <w:rPr>
          <w:rFonts w:ascii="Times New Roman" w:hAnsi="Times New Roman" w:cs="Times New Roman"/>
          <w:sz w:val="24"/>
          <w:szCs w:val="24"/>
        </w:rPr>
        <w:t xml:space="preserve">additional predictive value when combined with risk factors. For example, the AUROC for age, sex and waist </w:t>
      </w:r>
      <w:r w:rsidR="001518C3" w:rsidRPr="008065C8">
        <w:rPr>
          <w:rFonts w:ascii="Times New Roman" w:hAnsi="Times New Roman" w:cs="Times New Roman"/>
          <w:sz w:val="24"/>
          <w:szCs w:val="24"/>
        </w:rPr>
        <w:t>circumference</w:t>
      </w:r>
      <w:r w:rsidR="003F0B7D" w:rsidRPr="008065C8">
        <w:rPr>
          <w:rFonts w:ascii="Times New Roman" w:hAnsi="Times New Roman" w:cs="Times New Roman"/>
          <w:sz w:val="24"/>
          <w:szCs w:val="24"/>
        </w:rPr>
        <w:t xml:space="preserve"> increases</w:t>
      </w:r>
      <w:r w:rsidR="00CA5F9E" w:rsidRPr="008065C8">
        <w:rPr>
          <w:rFonts w:ascii="Times New Roman" w:hAnsi="Times New Roman" w:cs="Times New Roman"/>
          <w:sz w:val="24"/>
          <w:szCs w:val="24"/>
        </w:rPr>
        <w:t xml:space="preserve"> </w:t>
      </w:r>
      <w:r w:rsidR="003F0B7D" w:rsidRPr="008065C8">
        <w:rPr>
          <w:rFonts w:ascii="Times New Roman" w:hAnsi="Times New Roman" w:cs="Times New Roman"/>
          <w:sz w:val="24"/>
          <w:szCs w:val="24"/>
        </w:rPr>
        <w:t xml:space="preserve">from 0.853 (95% CI 0.832 - 0.873) to 0.867 (95% CI 0.846 - 0.888) when combined with </w:t>
      </w:r>
      <w:r w:rsidR="000031EA" w:rsidRPr="008065C8">
        <w:rPr>
          <w:rFonts w:ascii="Times New Roman" w:hAnsi="Times New Roman" w:cs="Times New Roman"/>
          <w:sz w:val="24"/>
          <w:szCs w:val="24"/>
        </w:rPr>
        <w:t>GMS</w:t>
      </w:r>
      <w:r w:rsidR="00981E18" w:rsidRPr="008065C8">
        <w:rPr>
          <w:rFonts w:ascii="Times New Roman" w:hAnsi="Times New Roman" w:cs="Times New Roman"/>
          <w:sz w:val="24"/>
          <w:szCs w:val="24"/>
        </w:rPr>
        <w:t>score</w:t>
      </w:r>
      <w:r w:rsidR="003F0B7D" w:rsidRPr="008065C8">
        <w:rPr>
          <w:rFonts w:ascii="Times New Roman" w:hAnsi="Times New Roman" w:cs="Times New Roman"/>
          <w:sz w:val="24"/>
          <w:szCs w:val="24"/>
        </w:rPr>
        <w:t>. Even when</w:t>
      </w:r>
      <w:r w:rsidR="006A1F18" w:rsidRPr="008065C8">
        <w:rPr>
          <w:rFonts w:ascii="Times New Roman" w:hAnsi="Times New Roman" w:cs="Times New Roman"/>
          <w:sz w:val="24"/>
          <w:szCs w:val="24"/>
        </w:rPr>
        <w:t xml:space="preserve"> all six individual factors are combined, the addition of the </w:t>
      </w:r>
      <w:r w:rsidR="000031EA" w:rsidRPr="008065C8">
        <w:rPr>
          <w:rFonts w:ascii="Times New Roman" w:hAnsi="Times New Roman" w:cs="Times New Roman"/>
          <w:sz w:val="24"/>
          <w:szCs w:val="24"/>
        </w:rPr>
        <w:t>GM</w:t>
      </w:r>
      <w:r w:rsidR="00981E18" w:rsidRPr="008065C8">
        <w:rPr>
          <w:rFonts w:ascii="Times New Roman" w:hAnsi="Times New Roman" w:cs="Times New Roman"/>
          <w:sz w:val="24"/>
          <w:szCs w:val="24"/>
        </w:rPr>
        <w:t>Score</w:t>
      </w:r>
      <w:r w:rsidR="006A1F18" w:rsidRPr="008065C8">
        <w:rPr>
          <w:rFonts w:ascii="Times New Roman" w:hAnsi="Times New Roman" w:cs="Times New Roman"/>
          <w:sz w:val="24"/>
          <w:szCs w:val="24"/>
        </w:rPr>
        <w:t xml:space="preserve"> still provides extra predictive power with the AUROC increasing from 0.888 (95% </w:t>
      </w:r>
      <w:r w:rsidR="00C15B2C" w:rsidRPr="008065C8">
        <w:rPr>
          <w:rFonts w:ascii="Times New Roman" w:hAnsi="Times New Roman" w:cs="Times New Roman"/>
          <w:sz w:val="24"/>
          <w:szCs w:val="24"/>
        </w:rPr>
        <w:t xml:space="preserve">CI </w:t>
      </w:r>
      <w:r w:rsidR="006A1F18" w:rsidRPr="008065C8">
        <w:rPr>
          <w:rFonts w:ascii="Times New Roman" w:hAnsi="Times New Roman" w:cs="Times New Roman"/>
          <w:sz w:val="24"/>
          <w:szCs w:val="24"/>
        </w:rPr>
        <w:t xml:space="preserve">0.870 - 0.906) to 0.895 (95% </w:t>
      </w:r>
      <w:r w:rsidR="00C15B2C" w:rsidRPr="008065C8">
        <w:rPr>
          <w:rFonts w:ascii="Times New Roman" w:hAnsi="Times New Roman" w:cs="Times New Roman"/>
          <w:sz w:val="24"/>
          <w:szCs w:val="24"/>
        </w:rPr>
        <w:t xml:space="preserve">CI </w:t>
      </w:r>
      <w:r w:rsidR="006A1F18" w:rsidRPr="008065C8">
        <w:rPr>
          <w:rFonts w:ascii="Times New Roman" w:hAnsi="Times New Roman" w:cs="Times New Roman"/>
          <w:sz w:val="24"/>
          <w:szCs w:val="24"/>
        </w:rPr>
        <w:t>0.878 - 0.912)</w:t>
      </w:r>
      <w:r w:rsidR="003F0B7D" w:rsidRPr="008065C8">
        <w:rPr>
          <w:rFonts w:ascii="Times New Roman" w:hAnsi="Times New Roman" w:cs="Times New Roman"/>
          <w:sz w:val="24"/>
          <w:szCs w:val="24"/>
        </w:rPr>
        <w:t xml:space="preserve"> </w:t>
      </w:r>
      <w:r w:rsidR="006A1F18" w:rsidRPr="008065C8">
        <w:rPr>
          <w:rFonts w:ascii="Times New Roman" w:hAnsi="Times New Roman" w:cs="Times New Roman"/>
          <w:sz w:val="24"/>
          <w:szCs w:val="24"/>
        </w:rPr>
        <w:t>(p-value &lt; 0.001).</w:t>
      </w:r>
    </w:p>
    <w:p w14:paraId="2166A0C9" w14:textId="6C34449C" w:rsidR="00B6005A" w:rsidRPr="00B6005A" w:rsidRDefault="00B6005A" w:rsidP="00453922">
      <w:pPr>
        <w:spacing w:line="480" w:lineRule="auto"/>
        <w:rPr>
          <w:rFonts w:ascii="Times New Roman" w:hAnsi="Times New Roman" w:cs="Times New Roman"/>
          <w:color w:val="FF0000"/>
          <w:sz w:val="24"/>
          <w:szCs w:val="24"/>
        </w:rPr>
      </w:pPr>
      <w:r w:rsidRPr="00B6005A">
        <w:rPr>
          <w:rFonts w:ascii="Times New Roman" w:hAnsi="Times New Roman" w:cs="Times New Roman"/>
          <w:color w:val="FF0000"/>
          <w:sz w:val="24"/>
          <w:szCs w:val="24"/>
        </w:rPr>
        <w:t xml:space="preserve">Prediabetes individuals were excluded for the calculations of AUROCs in </w:t>
      </w:r>
      <w:r w:rsidR="001F2E81">
        <w:rPr>
          <w:rFonts w:ascii="Times New Roman" w:hAnsi="Times New Roman" w:cs="Times New Roman"/>
          <w:color w:val="FF0000"/>
          <w:sz w:val="24"/>
          <w:szCs w:val="24"/>
        </w:rPr>
        <w:fldChar w:fldCharType="begin"/>
      </w:r>
      <w:r w:rsidR="001F2E81">
        <w:rPr>
          <w:rFonts w:ascii="Times New Roman" w:hAnsi="Times New Roman" w:cs="Times New Roman"/>
          <w:color w:val="FF0000"/>
          <w:sz w:val="24"/>
          <w:szCs w:val="24"/>
        </w:rPr>
        <w:instrText xml:space="preserve"> REF _Ref89088700 \h </w:instrText>
      </w:r>
      <w:r w:rsidR="001F2E81">
        <w:rPr>
          <w:rFonts w:ascii="Times New Roman" w:hAnsi="Times New Roman" w:cs="Times New Roman"/>
          <w:color w:val="FF0000"/>
          <w:sz w:val="24"/>
          <w:szCs w:val="24"/>
        </w:rPr>
      </w:r>
      <w:r w:rsidR="001F2E81">
        <w:rPr>
          <w:rFonts w:ascii="Times New Roman" w:hAnsi="Times New Roman" w:cs="Times New Roman"/>
          <w:color w:val="FF0000"/>
          <w:sz w:val="24"/>
          <w:szCs w:val="24"/>
        </w:rPr>
        <w:fldChar w:fldCharType="separate"/>
      </w:r>
      <w:r w:rsidR="001F2E81" w:rsidRPr="007B1DC0">
        <w:rPr>
          <w:rFonts w:ascii="Times New Roman" w:hAnsi="Times New Roman" w:cs="Times New Roman"/>
          <w:sz w:val="24"/>
          <w:szCs w:val="24"/>
        </w:rPr>
        <w:t xml:space="preserve">Table </w:t>
      </w:r>
      <w:r w:rsidR="001F2E81" w:rsidRPr="007B1DC0">
        <w:rPr>
          <w:rFonts w:ascii="Times New Roman" w:hAnsi="Times New Roman" w:cs="Times New Roman"/>
          <w:noProof/>
          <w:sz w:val="24"/>
          <w:szCs w:val="24"/>
        </w:rPr>
        <w:t>2</w:t>
      </w:r>
      <w:r w:rsidR="001F2E81">
        <w:rPr>
          <w:rFonts w:ascii="Times New Roman" w:hAnsi="Times New Roman" w:cs="Times New Roman"/>
          <w:color w:val="FF0000"/>
          <w:sz w:val="24"/>
          <w:szCs w:val="24"/>
        </w:rPr>
        <w:fldChar w:fldCharType="end"/>
      </w:r>
      <w:r w:rsidRPr="00B6005A">
        <w:rPr>
          <w:rFonts w:ascii="Times New Roman" w:hAnsi="Times New Roman" w:cs="Times New Roman"/>
          <w:color w:val="FF0000"/>
          <w:sz w:val="24"/>
          <w:szCs w:val="24"/>
        </w:rPr>
        <w:t xml:space="preserve">. This means that AUROCs obtained here are somewhat higher than when the prediabetes group would have been included. For example, the AUROC of 0.757 obtained with the GMScore decreases to 0.736 (95% CI 0.710 - 0.762), when the prediabetes group is added to those with normal glucose </w:t>
      </w:r>
      <w:r w:rsidRPr="00B6005A">
        <w:rPr>
          <w:rFonts w:ascii="Times New Roman" w:hAnsi="Times New Roman" w:cs="Times New Roman"/>
          <w:color w:val="FF0000"/>
          <w:sz w:val="24"/>
          <w:szCs w:val="24"/>
        </w:rPr>
        <w:lastRenderedPageBreak/>
        <w:t xml:space="preserve">metabolism. </w:t>
      </w:r>
      <w:commentRangeStart w:id="7"/>
      <w:r w:rsidRPr="00B6005A">
        <w:rPr>
          <w:rFonts w:ascii="Times New Roman" w:hAnsi="Times New Roman" w:cs="Times New Roman"/>
          <w:color w:val="FF0000"/>
          <w:sz w:val="24"/>
          <w:szCs w:val="24"/>
        </w:rPr>
        <w:t>Similarly, the AUROC of 0.832 for waist circumference would decrease to 0.792 (95% CI 0.770 - 0.815).</w:t>
      </w:r>
      <w:commentRangeEnd w:id="7"/>
      <w:r w:rsidR="00BB4B90">
        <w:rPr>
          <w:rStyle w:val="CommentReference"/>
        </w:rPr>
        <w:commentReference w:id="7"/>
      </w:r>
    </w:p>
    <w:p w14:paraId="28336BDA" w14:textId="1622A0AB" w:rsidR="003F670B" w:rsidRPr="003F670B" w:rsidRDefault="003F670B" w:rsidP="00453922">
      <w:pPr>
        <w:spacing w:line="480" w:lineRule="auto"/>
        <w:rPr>
          <w:rFonts w:ascii="Times New Roman" w:hAnsi="Times New Roman" w:cs="Times New Roman"/>
          <w:sz w:val="24"/>
          <w:szCs w:val="24"/>
        </w:rPr>
      </w:pPr>
      <w:r w:rsidRPr="003F670B">
        <w:rPr>
          <w:rFonts w:ascii="Times New Roman" w:hAnsi="Times New Roman" w:cs="Times New Roman"/>
          <w:sz w:val="24"/>
          <w:szCs w:val="24"/>
        </w:rPr>
        <w:t xml:space="preserve">In this study, waist circumference was included as a risk factor since multiple studies have shown waist circumference to be a stronger discriminator for type 2 diabetes than Body Mass Index (BMI) </w:t>
      </w:r>
      <w:sdt>
        <w:sdtPr>
          <w:rPr>
            <w:rFonts w:ascii="Times New Roman" w:hAnsi="Times New Roman" w:cs="Times New Roman"/>
            <w:color w:val="000000"/>
            <w:sz w:val="24"/>
            <w:szCs w:val="24"/>
          </w:rPr>
          <w:tag w:val="MENDELEY_CITATION_v3_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"/>
          <w:id w:val="1983035231"/>
          <w:placeholder>
            <w:docPart w:val="55C90124BBB94F50BF204E63609D230D"/>
          </w:placeholder>
        </w:sdtPr>
        <w:sdtEndPr/>
        <w:sdtContent>
          <w:r w:rsidR="00715066" w:rsidRPr="00715066">
            <w:rPr>
              <w:rFonts w:ascii="Times New Roman" w:hAnsi="Times New Roman" w:cs="Times New Roman"/>
              <w:color w:val="000000"/>
              <w:sz w:val="24"/>
              <w:szCs w:val="24"/>
            </w:rPr>
            <w:t>(4,25)</w:t>
          </w:r>
        </w:sdtContent>
      </w:sdt>
      <w:r w:rsidRPr="003F670B">
        <w:rPr>
          <w:rFonts w:ascii="Times New Roman" w:hAnsi="Times New Roman" w:cs="Times New Roman"/>
          <w:sz w:val="24"/>
          <w:szCs w:val="24"/>
        </w:rPr>
        <w:t>. A post-hoc analysis shows that this is also true for our dataset, where the AUROC for BMI w</w:t>
      </w:r>
      <w:r w:rsidR="00AF7194">
        <w:rPr>
          <w:rFonts w:ascii="Times New Roman" w:hAnsi="Times New Roman" w:cs="Times New Roman"/>
          <w:sz w:val="24"/>
          <w:szCs w:val="24"/>
        </w:rPr>
        <w:t>as</w:t>
      </w:r>
      <w:r w:rsidRPr="003F670B">
        <w:rPr>
          <w:rFonts w:ascii="Times New Roman" w:hAnsi="Times New Roman" w:cs="Times New Roman"/>
          <w:sz w:val="24"/>
          <w:szCs w:val="24"/>
        </w:rPr>
        <w:t xml:space="preserve"> 0.773 (95% CI 0.748 - 0.798).</w:t>
      </w:r>
    </w:p>
    <w:p w14:paraId="1D3BA33E" w14:textId="350420EB" w:rsidR="004755C7" w:rsidRDefault="002E2867" w:rsidP="00453922">
      <w:pPr>
        <w:spacing w:line="480" w:lineRule="auto"/>
        <w:rPr>
          <w:rFonts w:ascii="Times New Roman" w:hAnsi="Times New Roman" w:cs="Times New Roman"/>
          <w:sz w:val="24"/>
          <w:szCs w:val="24"/>
        </w:rPr>
      </w:pPr>
      <w:r w:rsidRPr="008065C8">
        <w:rPr>
          <w:rFonts w:ascii="Times New Roman" w:hAnsi="Times New Roman" w:cs="Times New Roman"/>
          <w:sz w:val="24"/>
          <w:szCs w:val="24"/>
        </w:rPr>
        <w:t>On average, the data set contains 7.2</w:t>
      </w:r>
      <w:r w:rsidR="00A6485D" w:rsidRPr="008065C8">
        <w:rPr>
          <w:rFonts w:ascii="Times New Roman" w:hAnsi="Times New Roman" w:cs="Times New Roman"/>
          <w:sz w:val="24"/>
          <w:szCs w:val="24"/>
        </w:rPr>
        <w:t xml:space="preserve"> (± 3.6)</w:t>
      </w:r>
      <w:r w:rsidRPr="008065C8">
        <w:rPr>
          <w:rFonts w:ascii="Times New Roman" w:hAnsi="Times New Roman" w:cs="Times New Roman"/>
          <w:sz w:val="24"/>
          <w:szCs w:val="24"/>
        </w:rPr>
        <w:t xml:space="preserve"> fundus images per individual and the final glucose metabolism</w:t>
      </w:r>
      <w:r w:rsidR="00D056EC" w:rsidRPr="008065C8">
        <w:rPr>
          <w:rFonts w:ascii="Times New Roman" w:hAnsi="Times New Roman" w:cs="Times New Roman"/>
          <w:sz w:val="24"/>
          <w:szCs w:val="24"/>
        </w:rPr>
        <w:t xml:space="preserve"> score</w:t>
      </w:r>
      <w:r w:rsidRPr="008065C8">
        <w:rPr>
          <w:rFonts w:ascii="Times New Roman" w:hAnsi="Times New Roman" w:cs="Times New Roman"/>
          <w:sz w:val="24"/>
          <w:szCs w:val="24"/>
        </w:rPr>
        <w:t xml:space="preserve"> is obtained by averaging across images of the left and right eye. </w:t>
      </w:r>
      <w:r w:rsidR="0052341C" w:rsidRPr="008065C8">
        <w:rPr>
          <w:rFonts w:ascii="Times New Roman" w:hAnsi="Times New Roman" w:cs="Times New Roman"/>
          <w:sz w:val="24"/>
          <w:szCs w:val="24"/>
        </w:rPr>
        <w:t xml:space="preserve">The use of multiple fundus images per individual potentially improves the accuracy of the </w:t>
      </w:r>
      <w:r w:rsidR="000031EA" w:rsidRPr="008065C8">
        <w:rPr>
          <w:rFonts w:ascii="Times New Roman" w:hAnsi="Times New Roman" w:cs="Times New Roman"/>
          <w:sz w:val="24"/>
          <w:szCs w:val="24"/>
        </w:rPr>
        <w:t>GMS</w:t>
      </w:r>
      <w:r w:rsidR="00981E18" w:rsidRPr="008065C8">
        <w:rPr>
          <w:rFonts w:ascii="Times New Roman" w:hAnsi="Times New Roman" w:cs="Times New Roman"/>
          <w:sz w:val="24"/>
          <w:szCs w:val="24"/>
        </w:rPr>
        <w:t>core</w:t>
      </w:r>
      <w:r w:rsidR="0052341C" w:rsidRPr="008065C8">
        <w:rPr>
          <w:rFonts w:ascii="Times New Roman" w:hAnsi="Times New Roman" w:cs="Times New Roman"/>
          <w:sz w:val="24"/>
          <w:szCs w:val="24"/>
        </w:rPr>
        <w:t xml:space="preserve"> for two reasons: (1) different images focus on different parts of the retina and (2) averaging across multiple examples makes the prediction more robust. However, additional images also require more time</w:t>
      </w:r>
      <w:r w:rsidRPr="008065C8">
        <w:rPr>
          <w:rFonts w:ascii="Times New Roman" w:hAnsi="Times New Roman" w:cs="Times New Roman"/>
          <w:sz w:val="24"/>
          <w:szCs w:val="24"/>
        </w:rPr>
        <w:t xml:space="preserve"> to collect. </w:t>
      </w:r>
      <w:r w:rsidR="0052341C" w:rsidRPr="008065C8">
        <w:rPr>
          <w:rFonts w:ascii="Times New Roman" w:hAnsi="Times New Roman" w:cs="Times New Roman"/>
          <w:sz w:val="24"/>
          <w:szCs w:val="24"/>
        </w:rPr>
        <w:t>We therefore</w:t>
      </w:r>
      <w:r w:rsidR="00555C66" w:rsidRPr="008065C8">
        <w:rPr>
          <w:rFonts w:ascii="Times New Roman" w:hAnsi="Times New Roman" w:cs="Times New Roman"/>
          <w:sz w:val="24"/>
          <w:szCs w:val="24"/>
        </w:rPr>
        <w:t xml:space="preserve"> studied the effect of the </w:t>
      </w:r>
      <w:r w:rsidR="007B6F18" w:rsidRPr="008065C8">
        <w:rPr>
          <w:rFonts w:ascii="Times New Roman" w:hAnsi="Times New Roman" w:cs="Times New Roman"/>
          <w:sz w:val="24"/>
          <w:szCs w:val="24"/>
        </w:rPr>
        <w:t xml:space="preserve">number of fundus images per individual </w:t>
      </w:r>
      <w:r w:rsidR="00DF45DA" w:rsidRPr="008065C8">
        <w:rPr>
          <w:rFonts w:ascii="Times New Roman" w:hAnsi="Times New Roman" w:cs="Times New Roman"/>
          <w:sz w:val="24"/>
          <w:szCs w:val="24"/>
        </w:rPr>
        <w:t>by selecting all individuals for wh</w:t>
      </w:r>
      <w:r w:rsidR="00AF7194">
        <w:rPr>
          <w:rFonts w:ascii="Times New Roman" w:hAnsi="Times New Roman" w:cs="Times New Roman"/>
          <w:sz w:val="24"/>
          <w:szCs w:val="24"/>
        </w:rPr>
        <w:t>om</w:t>
      </w:r>
      <w:r w:rsidR="00DF45DA" w:rsidRPr="008065C8">
        <w:rPr>
          <w:rFonts w:ascii="Times New Roman" w:hAnsi="Times New Roman" w:cs="Times New Roman"/>
          <w:sz w:val="24"/>
          <w:szCs w:val="24"/>
        </w:rPr>
        <w:t xml:space="preserve"> at least </w:t>
      </w:r>
      <w:r w:rsidR="00AF7194">
        <w:rPr>
          <w:rFonts w:ascii="Times New Roman" w:hAnsi="Times New Roman" w:cs="Times New Roman"/>
          <w:sz w:val="24"/>
          <w:szCs w:val="24"/>
        </w:rPr>
        <w:t>five</w:t>
      </w:r>
      <w:r w:rsidR="00DF45DA" w:rsidRPr="008065C8">
        <w:rPr>
          <w:rFonts w:ascii="Times New Roman" w:hAnsi="Times New Roman" w:cs="Times New Roman"/>
          <w:sz w:val="24"/>
          <w:szCs w:val="24"/>
        </w:rPr>
        <w:t xml:space="preserve"> images were </w:t>
      </w:r>
      <w:r w:rsidR="00AF7194">
        <w:rPr>
          <w:rFonts w:ascii="Times New Roman" w:hAnsi="Times New Roman" w:cs="Times New Roman"/>
          <w:sz w:val="24"/>
          <w:szCs w:val="24"/>
        </w:rPr>
        <w:t>available</w:t>
      </w:r>
      <w:r w:rsidR="00DF45DA" w:rsidRPr="008065C8">
        <w:rPr>
          <w:rFonts w:ascii="Times New Roman" w:hAnsi="Times New Roman" w:cs="Times New Roman"/>
          <w:sz w:val="24"/>
          <w:szCs w:val="24"/>
        </w:rPr>
        <w:t xml:space="preserve"> (83% of </w:t>
      </w:r>
      <w:r w:rsidR="00CF3985">
        <w:rPr>
          <w:rFonts w:ascii="Times New Roman" w:hAnsi="Times New Roman" w:cs="Times New Roman"/>
          <w:sz w:val="24"/>
          <w:szCs w:val="24"/>
        </w:rPr>
        <w:t>individuals</w:t>
      </w:r>
      <w:r w:rsidR="00DF45DA" w:rsidRPr="008065C8">
        <w:rPr>
          <w:rFonts w:ascii="Times New Roman" w:hAnsi="Times New Roman" w:cs="Times New Roman"/>
          <w:sz w:val="24"/>
          <w:szCs w:val="24"/>
        </w:rPr>
        <w:t>)</w:t>
      </w:r>
      <w:r w:rsidR="0052341C" w:rsidRPr="008065C8">
        <w:rPr>
          <w:rFonts w:ascii="Times New Roman" w:hAnsi="Times New Roman" w:cs="Times New Roman"/>
          <w:sz w:val="24"/>
          <w:szCs w:val="24"/>
        </w:rPr>
        <w:t>. For this subset we recalculated the AUROC using 1, 2, 3, 4 or 5 images</w:t>
      </w:r>
      <w:r w:rsidR="00083DF1">
        <w:rPr>
          <w:rFonts w:ascii="Times New Roman" w:hAnsi="Times New Roman" w:cs="Times New Roman"/>
          <w:color w:val="FF0000"/>
          <w:sz w:val="24"/>
          <w:szCs w:val="24"/>
        </w:rPr>
        <w:t xml:space="preserve"> which were sampled randomly without replacement.</w:t>
      </w:r>
      <w:r w:rsidR="0052341C" w:rsidRPr="008065C8">
        <w:rPr>
          <w:rFonts w:ascii="Times New Roman" w:hAnsi="Times New Roman" w:cs="Times New Roman"/>
          <w:sz w:val="24"/>
          <w:szCs w:val="24"/>
        </w:rPr>
        <w:t xml:space="preserve"> </w:t>
      </w:r>
      <w:r w:rsidRPr="008065C8">
        <w:rPr>
          <w:rFonts w:ascii="Times New Roman" w:hAnsi="Times New Roman" w:cs="Times New Roman"/>
          <w:sz w:val="24"/>
          <w:szCs w:val="24"/>
        </w:rPr>
        <w:t xml:space="preserve">Results are shown in </w:t>
      </w:r>
      <w:r w:rsidRPr="008065C8">
        <w:rPr>
          <w:rFonts w:ascii="Times New Roman" w:hAnsi="Times New Roman" w:cs="Times New Roman"/>
          <w:sz w:val="24"/>
          <w:szCs w:val="24"/>
        </w:rPr>
        <w:fldChar w:fldCharType="begin"/>
      </w:r>
      <w:r w:rsidRPr="008065C8">
        <w:rPr>
          <w:rFonts w:ascii="Times New Roman" w:hAnsi="Times New Roman" w:cs="Times New Roman"/>
          <w:sz w:val="24"/>
          <w:szCs w:val="24"/>
        </w:rPr>
        <w:instrText xml:space="preserve"> REF _Ref85220318 \h  \* MERGEFORMAT </w:instrText>
      </w:r>
      <w:r w:rsidRPr="008065C8">
        <w:rPr>
          <w:rFonts w:ascii="Times New Roman" w:hAnsi="Times New Roman" w:cs="Times New Roman"/>
          <w:sz w:val="24"/>
          <w:szCs w:val="24"/>
        </w:rPr>
      </w:r>
      <w:r w:rsidRPr="008065C8">
        <w:rPr>
          <w:rFonts w:ascii="Times New Roman" w:hAnsi="Times New Roman" w:cs="Times New Roman"/>
          <w:sz w:val="24"/>
          <w:szCs w:val="24"/>
        </w:rPr>
        <w:fldChar w:fldCharType="separate"/>
      </w:r>
      <w:r w:rsidR="005009DE" w:rsidRPr="005009DE">
        <w:rPr>
          <w:rFonts w:ascii="Times New Roman" w:hAnsi="Times New Roman" w:cs="Times New Roman"/>
          <w:sz w:val="24"/>
          <w:szCs w:val="24"/>
        </w:rPr>
        <w:t>Figure 1</w:t>
      </w:r>
      <w:r w:rsidRPr="008065C8">
        <w:rPr>
          <w:rFonts w:ascii="Times New Roman" w:hAnsi="Times New Roman" w:cs="Times New Roman"/>
          <w:sz w:val="24"/>
          <w:szCs w:val="24"/>
        </w:rPr>
        <w:fldChar w:fldCharType="end"/>
      </w:r>
      <w:r w:rsidRPr="008065C8">
        <w:rPr>
          <w:rFonts w:ascii="Times New Roman" w:hAnsi="Times New Roman" w:cs="Times New Roman"/>
          <w:sz w:val="24"/>
          <w:szCs w:val="24"/>
        </w:rPr>
        <w:t>.</w:t>
      </w:r>
      <w:r w:rsidR="00D056EC" w:rsidRPr="008065C8">
        <w:rPr>
          <w:rFonts w:ascii="Times New Roman" w:hAnsi="Times New Roman" w:cs="Times New Roman"/>
          <w:sz w:val="24"/>
          <w:szCs w:val="24"/>
        </w:rPr>
        <w:t xml:space="preserve"> When only </w:t>
      </w:r>
      <w:r w:rsidR="00BE7667">
        <w:rPr>
          <w:rFonts w:ascii="Times New Roman" w:hAnsi="Times New Roman" w:cs="Times New Roman"/>
          <w:sz w:val="24"/>
          <w:szCs w:val="24"/>
        </w:rPr>
        <w:t>one</w:t>
      </w:r>
      <w:r w:rsidR="007F538C" w:rsidRPr="008065C8">
        <w:rPr>
          <w:rFonts w:ascii="Times New Roman" w:hAnsi="Times New Roman" w:cs="Times New Roman"/>
          <w:sz w:val="24"/>
          <w:szCs w:val="24"/>
        </w:rPr>
        <w:t xml:space="preserve"> </w:t>
      </w:r>
      <w:r w:rsidR="00D056EC" w:rsidRPr="008065C8">
        <w:rPr>
          <w:rFonts w:ascii="Times New Roman" w:hAnsi="Times New Roman" w:cs="Times New Roman"/>
          <w:sz w:val="24"/>
          <w:szCs w:val="24"/>
        </w:rPr>
        <w:t>image</w:t>
      </w:r>
      <w:r w:rsidR="007F538C" w:rsidRPr="008065C8">
        <w:rPr>
          <w:rFonts w:ascii="Times New Roman" w:hAnsi="Times New Roman" w:cs="Times New Roman"/>
          <w:sz w:val="24"/>
          <w:szCs w:val="24"/>
        </w:rPr>
        <w:t xml:space="preserve"> </w:t>
      </w:r>
      <w:r w:rsidR="00C15B2C" w:rsidRPr="008065C8">
        <w:rPr>
          <w:rFonts w:ascii="Times New Roman" w:hAnsi="Times New Roman" w:cs="Times New Roman"/>
          <w:sz w:val="24"/>
          <w:szCs w:val="24"/>
        </w:rPr>
        <w:t>is</w:t>
      </w:r>
      <w:r w:rsidR="007F538C" w:rsidRPr="008065C8">
        <w:rPr>
          <w:rFonts w:ascii="Times New Roman" w:hAnsi="Times New Roman" w:cs="Times New Roman"/>
          <w:sz w:val="24"/>
          <w:szCs w:val="24"/>
        </w:rPr>
        <w:t xml:space="preserve"> used per individual</w:t>
      </w:r>
      <w:r w:rsidR="00C82641" w:rsidRPr="008065C8">
        <w:rPr>
          <w:rFonts w:ascii="Times New Roman" w:hAnsi="Times New Roman" w:cs="Times New Roman"/>
          <w:sz w:val="24"/>
          <w:szCs w:val="24"/>
        </w:rPr>
        <w:t xml:space="preserve">, the </w:t>
      </w:r>
      <w:r w:rsidR="00C15B2C" w:rsidRPr="008065C8">
        <w:rPr>
          <w:rFonts w:ascii="Times New Roman" w:hAnsi="Times New Roman" w:cs="Times New Roman"/>
          <w:sz w:val="24"/>
          <w:szCs w:val="24"/>
        </w:rPr>
        <w:t xml:space="preserve">AUROC </w:t>
      </w:r>
      <w:r w:rsidR="000E4671" w:rsidRPr="008065C8">
        <w:rPr>
          <w:rFonts w:ascii="Times New Roman" w:hAnsi="Times New Roman" w:cs="Times New Roman"/>
          <w:sz w:val="24"/>
          <w:szCs w:val="24"/>
        </w:rPr>
        <w:t>decreases to</w:t>
      </w:r>
      <w:r w:rsidR="00C15B2C" w:rsidRPr="008065C8">
        <w:rPr>
          <w:rFonts w:ascii="Times New Roman" w:hAnsi="Times New Roman" w:cs="Times New Roman"/>
          <w:sz w:val="24"/>
          <w:szCs w:val="24"/>
        </w:rPr>
        <w:t xml:space="preserve"> 0.</w:t>
      </w:r>
      <w:r w:rsidR="00455A79" w:rsidRPr="008065C8">
        <w:rPr>
          <w:rFonts w:ascii="Times New Roman" w:hAnsi="Times New Roman" w:cs="Times New Roman"/>
          <w:sz w:val="24"/>
          <w:szCs w:val="24"/>
        </w:rPr>
        <w:t>715</w:t>
      </w:r>
      <w:r w:rsidR="00C15B2C" w:rsidRPr="008065C8">
        <w:rPr>
          <w:rFonts w:ascii="Times New Roman" w:hAnsi="Times New Roman" w:cs="Times New Roman"/>
          <w:sz w:val="24"/>
          <w:szCs w:val="24"/>
        </w:rPr>
        <w:t xml:space="preserve"> (95% CI 0.</w:t>
      </w:r>
      <w:r w:rsidR="00455A79" w:rsidRPr="008065C8">
        <w:rPr>
          <w:rFonts w:ascii="Times New Roman" w:hAnsi="Times New Roman" w:cs="Times New Roman"/>
          <w:sz w:val="24"/>
          <w:szCs w:val="24"/>
        </w:rPr>
        <w:t>685</w:t>
      </w:r>
      <w:r w:rsidR="00C15B2C" w:rsidRPr="008065C8">
        <w:rPr>
          <w:rFonts w:ascii="Times New Roman" w:hAnsi="Times New Roman" w:cs="Times New Roman"/>
          <w:sz w:val="24"/>
          <w:szCs w:val="24"/>
        </w:rPr>
        <w:t xml:space="preserve"> – 0.7</w:t>
      </w:r>
      <w:r w:rsidR="00455A79" w:rsidRPr="008065C8">
        <w:rPr>
          <w:rFonts w:ascii="Times New Roman" w:hAnsi="Times New Roman" w:cs="Times New Roman"/>
          <w:sz w:val="24"/>
          <w:szCs w:val="24"/>
        </w:rPr>
        <w:t>45</w:t>
      </w:r>
      <w:r w:rsidR="00C15B2C" w:rsidRPr="008065C8">
        <w:rPr>
          <w:rFonts w:ascii="Times New Roman" w:hAnsi="Times New Roman" w:cs="Times New Roman"/>
          <w:sz w:val="24"/>
          <w:szCs w:val="24"/>
        </w:rPr>
        <w:t>)</w:t>
      </w:r>
      <w:r w:rsidR="00760543">
        <w:rPr>
          <w:rFonts w:ascii="Times New Roman" w:hAnsi="Times New Roman" w:cs="Times New Roman"/>
          <w:sz w:val="24"/>
          <w:szCs w:val="24"/>
        </w:rPr>
        <w:t xml:space="preserve">. </w:t>
      </w:r>
      <w:r w:rsidR="00760543" w:rsidRPr="00760543">
        <w:rPr>
          <w:rFonts w:ascii="Times New Roman" w:hAnsi="Times New Roman" w:cs="Times New Roman"/>
          <w:color w:val="FF0000"/>
          <w:sz w:val="24"/>
          <w:szCs w:val="24"/>
        </w:rPr>
        <w:t>Starting at three images per individual, the AUROC is similar to t</w:t>
      </w:r>
      <w:r w:rsidR="00760543">
        <w:rPr>
          <w:rFonts w:ascii="Times New Roman" w:hAnsi="Times New Roman" w:cs="Times New Roman"/>
          <w:color w:val="FF0000"/>
          <w:sz w:val="24"/>
          <w:szCs w:val="24"/>
        </w:rPr>
        <w:t>he one obtained</w:t>
      </w:r>
      <w:r w:rsidR="00760543" w:rsidRPr="00760543">
        <w:rPr>
          <w:rFonts w:ascii="Times New Roman" w:hAnsi="Times New Roman" w:cs="Times New Roman"/>
          <w:color w:val="FF0000"/>
          <w:sz w:val="24"/>
          <w:szCs w:val="24"/>
        </w:rPr>
        <w:t xml:space="preserve"> when all images are used</w:t>
      </w:r>
      <w:r w:rsidR="00C15B2C" w:rsidRPr="00760543">
        <w:rPr>
          <w:rFonts w:ascii="Times New Roman" w:hAnsi="Times New Roman" w:cs="Times New Roman"/>
          <w:color w:val="FF0000"/>
          <w:sz w:val="24"/>
          <w:szCs w:val="24"/>
        </w:rPr>
        <w:t>.</w:t>
      </w:r>
    </w:p>
    <w:p w14:paraId="7194B8B3" w14:textId="77777777" w:rsidR="004755C7" w:rsidRDefault="004755C7">
      <w:pPr>
        <w:rPr>
          <w:rFonts w:ascii="Times New Roman" w:hAnsi="Times New Roman" w:cs="Times New Roman"/>
          <w:sz w:val="24"/>
          <w:szCs w:val="24"/>
        </w:rPr>
      </w:pPr>
      <w:r>
        <w:rPr>
          <w:rFonts w:ascii="Times New Roman" w:hAnsi="Times New Roman" w:cs="Times New Roman"/>
          <w:sz w:val="24"/>
          <w:szCs w:val="24"/>
        </w:rPr>
        <w:br w:type="page"/>
      </w:r>
    </w:p>
    <w:p w14:paraId="298723A3" w14:textId="50B035E5" w:rsidR="00455A79" w:rsidRPr="00E205E9" w:rsidRDefault="00455A79" w:rsidP="00453922">
      <w:pPr>
        <w:spacing w:line="480" w:lineRule="auto"/>
        <w:jc w:val="center"/>
        <w:rPr>
          <w:rFonts w:ascii="Times New Roman" w:hAnsi="Times New Roman" w:cs="Times New Roman"/>
          <w:b/>
          <w:bCs/>
          <w:sz w:val="24"/>
          <w:szCs w:val="24"/>
        </w:rPr>
      </w:pPr>
      <w:r w:rsidRPr="00E205E9">
        <w:rPr>
          <w:rFonts w:ascii="Times New Roman" w:hAnsi="Times New Roman" w:cs="Times New Roman"/>
          <w:noProof/>
          <w:lang w:val="nl-NL" w:eastAsia="nl-NL"/>
        </w:rPr>
        <w:lastRenderedPageBreak/>
        <w:drawing>
          <wp:inline distT="0" distB="0" distL="0" distR="0" wp14:anchorId="7C1CED7F" wp14:editId="7B53680A">
            <wp:extent cx="3388642" cy="3289300"/>
            <wp:effectExtent l="0" t="0" r="2540" b="635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0391" cy="3300705"/>
                    </a:xfrm>
                    <a:prstGeom prst="rect">
                      <a:avLst/>
                    </a:prstGeom>
                    <a:noFill/>
                    <a:ln>
                      <a:noFill/>
                    </a:ln>
                  </pic:spPr>
                </pic:pic>
              </a:graphicData>
            </a:graphic>
          </wp:inline>
        </w:drawing>
      </w:r>
    </w:p>
    <w:p w14:paraId="31FA1417" w14:textId="6869C2DE" w:rsidR="00E145EA" w:rsidRPr="00453922" w:rsidRDefault="008935C0" w:rsidP="00453922">
      <w:pPr>
        <w:pStyle w:val="Caption"/>
        <w:spacing w:line="480" w:lineRule="auto"/>
        <w:jc w:val="center"/>
        <w:rPr>
          <w:rFonts w:ascii="Times New Roman" w:hAnsi="Times New Roman" w:cs="Times New Roman"/>
          <w:b/>
          <w:bCs/>
          <w:i w:val="0"/>
          <w:iCs w:val="0"/>
          <w:color w:val="auto"/>
          <w:sz w:val="36"/>
          <w:szCs w:val="36"/>
        </w:rPr>
      </w:pPr>
      <w:bookmarkStart w:id="8" w:name="_Ref85220318"/>
      <w:r w:rsidRPr="00453922">
        <w:rPr>
          <w:rFonts w:ascii="Times New Roman" w:hAnsi="Times New Roman" w:cs="Times New Roman"/>
          <w:i w:val="0"/>
          <w:iCs w:val="0"/>
          <w:color w:val="auto"/>
          <w:sz w:val="24"/>
          <w:szCs w:val="24"/>
        </w:rPr>
        <w:t xml:space="preserve">Figure </w:t>
      </w:r>
      <w:r w:rsidR="004328EC" w:rsidRPr="00453922">
        <w:rPr>
          <w:rFonts w:ascii="Times New Roman" w:hAnsi="Times New Roman" w:cs="Times New Roman"/>
          <w:i w:val="0"/>
          <w:iCs w:val="0"/>
          <w:color w:val="auto"/>
          <w:sz w:val="24"/>
          <w:szCs w:val="24"/>
        </w:rPr>
        <w:fldChar w:fldCharType="begin"/>
      </w:r>
      <w:r w:rsidR="004328EC" w:rsidRPr="00453922">
        <w:rPr>
          <w:rFonts w:ascii="Times New Roman" w:hAnsi="Times New Roman" w:cs="Times New Roman"/>
          <w:i w:val="0"/>
          <w:iCs w:val="0"/>
          <w:color w:val="auto"/>
          <w:sz w:val="24"/>
          <w:szCs w:val="24"/>
        </w:rPr>
        <w:instrText xml:space="preserve"> SEQ Figure \* ARABIC </w:instrText>
      </w:r>
      <w:r w:rsidR="004328EC" w:rsidRPr="00453922">
        <w:rPr>
          <w:rFonts w:ascii="Times New Roman" w:hAnsi="Times New Roman" w:cs="Times New Roman"/>
          <w:i w:val="0"/>
          <w:iCs w:val="0"/>
          <w:color w:val="auto"/>
          <w:sz w:val="24"/>
          <w:szCs w:val="24"/>
        </w:rPr>
        <w:fldChar w:fldCharType="separate"/>
      </w:r>
      <w:r w:rsidR="005009DE" w:rsidRPr="00453922">
        <w:rPr>
          <w:rFonts w:ascii="Times New Roman" w:hAnsi="Times New Roman" w:cs="Times New Roman"/>
          <w:i w:val="0"/>
          <w:iCs w:val="0"/>
          <w:noProof/>
          <w:color w:val="auto"/>
          <w:sz w:val="24"/>
          <w:szCs w:val="24"/>
        </w:rPr>
        <w:t>1</w:t>
      </w:r>
      <w:r w:rsidR="004328EC" w:rsidRPr="00453922">
        <w:rPr>
          <w:rFonts w:ascii="Times New Roman" w:hAnsi="Times New Roman" w:cs="Times New Roman"/>
          <w:i w:val="0"/>
          <w:iCs w:val="0"/>
          <w:noProof/>
          <w:color w:val="auto"/>
          <w:sz w:val="24"/>
          <w:szCs w:val="24"/>
        </w:rPr>
        <w:fldChar w:fldCharType="end"/>
      </w:r>
      <w:bookmarkEnd w:id="8"/>
      <w:r w:rsidRPr="00453922">
        <w:rPr>
          <w:rFonts w:ascii="Times New Roman" w:hAnsi="Times New Roman" w:cs="Times New Roman"/>
          <w:i w:val="0"/>
          <w:iCs w:val="0"/>
          <w:color w:val="auto"/>
          <w:sz w:val="24"/>
          <w:szCs w:val="24"/>
        </w:rPr>
        <w:t>: Receiver operating characteristic (ROC) curve</w:t>
      </w:r>
      <w:r w:rsidR="002E2867" w:rsidRPr="00453922">
        <w:rPr>
          <w:rFonts w:ascii="Times New Roman" w:hAnsi="Times New Roman" w:cs="Times New Roman"/>
          <w:i w:val="0"/>
          <w:iCs w:val="0"/>
          <w:color w:val="auto"/>
          <w:sz w:val="24"/>
          <w:szCs w:val="24"/>
        </w:rPr>
        <w:t>. The light-blue area represents the 95% CI for the ROC calculated with all images.</w:t>
      </w:r>
    </w:p>
    <w:p w14:paraId="115E66EA" w14:textId="4881253F" w:rsidR="008F1E45" w:rsidRDefault="00A6485D" w:rsidP="008F1E45">
      <w:pPr>
        <w:spacing w:line="480" w:lineRule="auto"/>
        <w:rPr>
          <w:rFonts w:ascii="Times New Roman" w:hAnsi="Times New Roman" w:cs="Times New Roman"/>
          <w:sz w:val="24"/>
          <w:szCs w:val="24"/>
        </w:rPr>
      </w:pPr>
      <w:r w:rsidRPr="008065C8">
        <w:rPr>
          <w:rFonts w:ascii="Times New Roman" w:hAnsi="Times New Roman" w:cs="Times New Roman"/>
          <w:sz w:val="24"/>
          <w:szCs w:val="24"/>
        </w:rPr>
        <w:t xml:space="preserve">The performance stratified per different fixation of the images </w:t>
      </w:r>
      <w:r w:rsidR="0092230F" w:rsidRPr="008065C8">
        <w:rPr>
          <w:rFonts w:ascii="Times New Roman" w:hAnsi="Times New Roman" w:cs="Times New Roman"/>
          <w:sz w:val="24"/>
          <w:szCs w:val="24"/>
        </w:rPr>
        <w:t>varie</w:t>
      </w:r>
      <w:r w:rsidR="00BE7667">
        <w:rPr>
          <w:rFonts w:ascii="Times New Roman" w:hAnsi="Times New Roman" w:cs="Times New Roman"/>
          <w:sz w:val="24"/>
          <w:szCs w:val="24"/>
        </w:rPr>
        <w:t>d</w:t>
      </w:r>
      <w:r w:rsidRPr="008065C8">
        <w:rPr>
          <w:rFonts w:ascii="Times New Roman" w:hAnsi="Times New Roman" w:cs="Times New Roman"/>
          <w:sz w:val="24"/>
          <w:szCs w:val="24"/>
        </w:rPr>
        <w:t>. T</w:t>
      </w:r>
      <w:r w:rsidR="00455A79" w:rsidRPr="008065C8">
        <w:rPr>
          <w:rFonts w:ascii="Times New Roman" w:hAnsi="Times New Roman" w:cs="Times New Roman"/>
          <w:sz w:val="24"/>
          <w:szCs w:val="24"/>
        </w:rPr>
        <w:t xml:space="preserve">he </w:t>
      </w:r>
      <w:r w:rsidR="00455A79" w:rsidRPr="00E205E9">
        <w:rPr>
          <w:rFonts w:ascii="Times New Roman" w:hAnsi="Times New Roman" w:cs="Times New Roman"/>
          <w:sz w:val="24"/>
          <w:szCs w:val="24"/>
        </w:rPr>
        <w:t>image-level AUROC for images centered on the optic disc</w:t>
      </w:r>
      <w:r w:rsidR="00FB4EC8" w:rsidRPr="00E205E9">
        <w:rPr>
          <w:rFonts w:ascii="Times New Roman" w:hAnsi="Times New Roman" w:cs="Times New Roman"/>
          <w:sz w:val="24"/>
          <w:szCs w:val="24"/>
        </w:rPr>
        <w:t xml:space="preserve"> was found</w:t>
      </w:r>
      <w:r w:rsidR="00455A79" w:rsidRPr="00E205E9">
        <w:rPr>
          <w:rFonts w:ascii="Times New Roman" w:hAnsi="Times New Roman" w:cs="Times New Roman"/>
          <w:sz w:val="24"/>
          <w:szCs w:val="24"/>
        </w:rPr>
        <w:t xml:space="preserve"> to be 0.731 (95% CI 0.713 - 0.750); macula: 0.737 (95% CI 0.720 - 0.754); periphery: 0.715 (95% CI 0.690 - 0.740); and other: 0.713 (95% CI 0.688 - 0.738).</w:t>
      </w:r>
      <w:r w:rsidR="008F1E45" w:rsidRPr="008F1E45">
        <w:rPr>
          <w:rFonts w:ascii="Times New Roman" w:hAnsi="Times New Roman" w:cs="Times New Roman"/>
          <w:sz w:val="24"/>
          <w:szCs w:val="24"/>
        </w:rPr>
        <w:t xml:space="preserve"> </w:t>
      </w:r>
    </w:p>
    <w:p w14:paraId="442CD474" w14:textId="0C1097A0" w:rsidR="008F1E45" w:rsidRPr="00D202E8" w:rsidRDefault="008F1E45" w:rsidP="008F1E45">
      <w:pPr>
        <w:spacing w:line="480" w:lineRule="auto"/>
        <w:rPr>
          <w:rFonts w:ascii="Times New Roman" w:hAnsi="Times New Roman" w:cs="Times New Roman"/>
          <w:color w:val="FF0000"/>
          <w:sz w:val="24"/>
          <w:szCs w:val="24"/>
        </w:rPr>
      </w:pPr>
      <w:r w:rsidRPr="00E205E9">
        <w:rPr>
          <w:rFonts w:ascii="Times New Roman" w:hAnsi="Times New Roman" w:cs="Times New Roman"/>
          <w:sz w:val="24"/>
          <w:szCs w:val="24"/>
        </w:rPr>
        <w:fldChar w:fldCharType="begin"/>
      </w:r>
      <w:r w:rsidRPr="00E205E9">
        <w:rPr>
          <w:rFonts w:ascii="Times New Roman" w:hAnsi="Times New Roman" w:cs="Times New Roman"/>
          <w:sz w:val="24"/>
          <w:szCs w:val="24"/>
        </w:rPr>
        <w:instrText xml:space="preserve"> REF _Ref85464413 \h  \* MERGEFORMAT </w:instrText>
      </w:r>
      <w:r w:rsidRPr="00E205E9">
        <w:rPr>
          <w:rFonts w:ascii="Times New Roman" w:hAnsi="Times New Roman" w:cs="Times New Roman"/>
          <w:sz w:val="24"/>
          <w:szCs w:val="24"/>
        </w:rPr>
      </w:r>
      <w:r w:rsidRPr="00E205E9">
        <w:rPr>
          <w:rFonts w:ascii="Times New Roman" w:hAnsi="Times New Roman" w:cs="Times New Roman"/>
          <w:sz w:val="24"/>
          <w:szCs w:val="24"/>
        </w:rPr>
        <w:fldChar w:fldCharType="separate"/>
      </w:r>
      <w:r w:rsidRPr="005009DE">
        <w:rPr>
          <w:rFonts w:ascii="Times New Roman" w:hAnsi="Times New Roman" w:cs="Times New Roman"/>
          <w:sz w:val="24"/>
          <w:szCs w:val="24"/>
        </w:rPr>
        <w:t>Figure 2</w:t>
      </w:r>
      <w:r w:rsidRPr="00E205E9">
        <w:rPr>
          <w:rFonts w:ascii="Times New Roman" w:hAnsi="Times New Roman" w:cs="Times New Roman"/>
          <w:sz w:val="24"/>
          <w:szCs w:val="24"/>
        </w:rPr>
        <w:fldChar w:fldCharType="end"/>
      </w:r>
      <w:r w:rsidRPr="00E205E9">
        <w:rPr>
          <w:rFonts w:ascii="Times New Roman" w:hAnsi="Times New Roman" w:cs="Times New Roman"/>
          <w:sz w:val="24"/>
          <w:szCs w:val="24"/>
        </w:rPr>
        <w:t xml:space="preserve"> shows boxplots of the glucose metabolism scores as </w:t>
      </w:r>
      <w:del w:id="9" w:author="Veta, Mitko" w:date="2021-11-30T10:16:00Z">
        <w:r w:rsidRPr="00E205E9" w:rsidDel="003B6967">
          <w:rPr>
            <w:rFonts w:ascii="Times New Roman" w:hAnsi="Times New Roman" w:cs="Times New Roman"/>
            <w:sz w:val="24"/>
            <w:szCs w:val="24"/>
          </w:rPr>
          <w:delText xml:space="preserve">outputted </w:delText>
        </w:r>
      </w:del>
      <w:ins w:id="10" w:author="Veta, Mitko" w:date="2021-11-30T10:16:00Z">
        <w:r w:rsidR="003B6967">
          <w:rPr>
            <w:rFonts w:ascii="Times New Roman" w:hAnsi="Times New Roman" w:cs="Times New Roman"/>
            <w:sz w:val="24"/>
            <w:szCs w:val="24"/>
          </w:rPr>
          <w:t>computed</w:t>
        </w:r>
        <w:r w:rsidR="003B6967" w:rsidRPr="00E205E9">
          <w:rPr>
            <w:rFonts w:ascii="Times New Roman" w:hAnsi="Times New Roman" w:cs="Times New Roman"/>
            <w:sz w:val="24"/>
            <w:szCs w:val="24"/>
          </w:rPr>
          <w:t xml:space="preserve"> </w:t>
        </w:r>
      </w:ins>
      <w:r w:rsidRPr="00E205E9">
        <w:rPr>
          <w:rFonts w:ascii="Times New Roman" w:hAnsi="Times New Roman" w:cs="Times New Roman"/>
          <w:sz w:val="24"/>
          <w:szCs w:val="24"/>
        </w:rPr>
        <w:t>by the deep learning algorithm</w:t>
      </w:r>
      <w:r w:rsidR="00330C38">
        <w:rPr>
          <w:rFonts w:ascii="Times New Roman" w:hAnsi="Times New Roman" w:cs="Times New Roman"/>
          <w:sz w:val="24"/>
          <w:szCs w:val="24"/>
        </w:rPr>
        <w:t xml:space="preserve"> </w:t>
      </w:r>
      <w:r w:rsidR="00330C38">
        <w:rPr>
          <w:rFonts w:ascii="Times New Roman" w:hAnsi="Times New Roman" w:cs="Times New Roman"/>
          <w:color w:val="FF0000"/>
          <w:sz w:val="24"/>
          <w:szCs w:val="24"/>
        </w:rPr>
        <w:t>for the individuals of the validation set</w:t>
      </w:r>
      <w:r w:rsidRPr="00E205E9">
        <w:rPr>
          <w:rFonts w:ascii="Times New Roman" w:hAnsi="Times New Roman" w:cs="Times New Roman"/>
          <w:sz w:val="24"/>
          <w:szCs w:val="24"/>
        </w:rPr>
        <w:t>. Even though the algorithm was trained using only examples from individuals with normal glucose metabolism or type 2 diabetes, the prediabetes group has a distinct distribution, in between the two other groups. The means of the normal and prediabetes groups are significantly different (p-value &lt; 0.001</w:t>
      </w:r>
      <w:commentRangeStart w:id="11"/>
      <w:r w:rsidRPr="00E205E9">
        <w:rPr>
          <w:rFonts w:ascii="Times New Roman" w:hAnsi="Times New Roman" w:cs="Times New Roman"/>
          <w:sz w:val="24"/>
          <w:szCs w:val="24"/>
        </w:rPr>
        <w:t>).</w:t>
      </w:r>
      <w:r w:rsidR="00D202E8">
        <w:rPr>
          <w:rFonts w:ascii="Times New Roman" w:hAnsi="Times New Roman" w:cs="Times New Roman"/>
          <w:sz w:val="24"/>
          <w:szCs w:val="24"/>
        </w:rPr>
        <w:t xml:space="preserve"> </w:t>
      </w:r>
      <w:r w:rsidR="00D202E8">
        <w:rPr>
          <w:rFonts w:ascii="Times New Roman" w:hAnsi="Times New Roman" w:cs="Times New Roman"/>
          <w:color w:val="FF0000"/>
          <w:sz w:val="24"/>
          <w:szCs w:val="24"/>
        </w:rPr>
        <w:t xml:space="preserve">The AUROC for discriminating prediabetes individuals from individuals with normal glucose metabolism </w:t>
      </w:r>
      <w:r w:rsidR="00AF7194">
        <w:rPr>
          <w:rFonts w:ascii="Times New Roman" w:hAnsi="Times New Roman" w:cs="Times New Roman"/>
          <w:color w:val="FF0000"/>
          <w:sz w:val="24"/>
          <w:szCs w:val="24"/>
        </w:rPr>
        <w:t xml:space="preserve">was </w:t>
      </w:r>
      <w:r w:rsidR="00AF7194" w:rsidRPr="00AF7194">
        <w:rPr>
          <w:rFonts w:ascii="Times New Roman" w:hAnsi="Times New Roman" w:cs="Times New Roman"/>
          <w:color w:val="FF0000"/>
          <w:sz w:val="24"/>
          <w:szCs w:val="24"/>
        </w:rPr>
        <w:t>0.611 (95% CI 0.575 - 0.646)</w:t>
      </w:r>
      <w:r w:rsidR="00AF7194">
        <w:rPr>
          <w:rFonts w:ascii="Times New Roman" w:hAnsi="Times New Roman" w:cs="Times New Roman"/>
          <w:color w:val="FF0000"/>
          <w:sz w:val="24"/>
          <w:szCs w:val="24"/>
        </w:rPr>
        <w:t>.</w:t>
      </w:r>
      <w:commentRangeEnd w:id="11"/>
      <w:r w:rsidR="003B6967">
        <w:rPr>
          <w:rStyle w:val="CommentReference"/>
        </w:rPr>
        <w:commentReference w:id="11"/>
      </w:r>
    </w:p>
    <w:p w14:paraId="6AA49D88" w14:textId="06DF356B" w:rsidR="00455A79" w:rsidRPr="00E205E9" w:rsidRDefault="00455A79" w:rsidP="00453922">
      <w:pPr>
        <w:spacing w:line="480" w:lineRule="auto"/>
        <w:rPr>
          <w:rFonts w:ascii="Times New Roman" w:hAnsi="Times New Roman" w:cs="Times New Roman"/>
          <w:sz w:val="24"/>
          <w:szCs w:val="24"/>
        </w:rPr>
      </w:pPr>
    </w:p>
    <w:p w14:paraId="450A1C78" w14:textId="77777777" w:rsidR="00746E98" w:rsidRPr="00E205E9" w:rsidRDefault="0055292A" w:rsidP="00453922">
      <w:pPr>
        <w:keepNext/>
        <w:spacing w:line="480" w:lineRule="auto"/>
        <w:jc w:val="center"/>
        <w:rPr>
          <w:rFonts w:ascii="Times New Roman" w:hAnsi="Times New Roman" w:cs="Times New Roman"/>
        </w:rPr>
      </w:pPr>
      <w:r w:rsidRPr="00E205E9">
        <w:rPr>
          <w:rFonts w:ascii="Times New Roman" w:hAnsi="Times New Roman" w:cs="Times New Roman"/>
          <w:noProof/>
          <w:lang w:val="nl-NL" w:eastAsia="nl-NL"/>
        </w:rPr>
        <w:drawing>
          <wp:inline distT="0" distB="0" distL="0" distR="0" wp14:anchorId="7B99D48A" wp14:editId="562E615B">
            <wp:extent cx="3213100" cy="3025016"/>
            <wp:effectExtent l="0" t="0" r="6350" b="444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3100" cy="3025016"/>
                    </a:xfrm>
                    <a:prstGeom prst="rect">
                      <a:avLst/>
                    </a:prstGeom>
                    <a:noFill/>
                    <a:ln>
                      <a:noFill/>
                    </a:ln>
                  </pic:spPr>
                </pic:pic>
              </a:graphicData>
            </a:graphic>
          </wp:inline>
        </w:drawing>
      </w:r>
    </w:p>
    <w:p w14:paraId="6FD6B00D" w14:textId="753CF699" w:rsidR="00E145EA" w:rsidRPr="00453922" w:rsidRDefault="00746E98" w:rsidP="00453922">
      <w:pPr>
        <w:pStyle w:val="Caption"/>
        <w:spacing w:line="480" w:lineRule="auto"/>
        <w:jc w:val="center"/>
        <w:rPr>
          <w:rFonts w:ascii="Times New Roman" w:hAnsi="Times New Roman" w:cs="Times New Roman"/>
          <w:b/>
          <w:bCs/>
          <w:i w:val="0"/>
          <w:iCs w:val="0"/>
          <w:color w:val="auto"/>
          <w:sz w:val="36"/>
          <w:szCs w:val="36"/>
        </w:rPr>
      </w:pPr>
      <w:bookmarkStart w:id="12" w:name="_Ref85464413"/>
      <w:r w:rsidRPr="00453922">
        <w:rPr>
          <w:rFonts w:ascii="Times New Roman" w:hAnsi="Times New Roman" w:cs="Times New Roman"/>
          <w:i w:val="0"/>
          <w:iCs w:val="0"/>
          <w:color w:val="auto"/>
          <w:sz w:val="24"/>
          <w:szCs w:val="24"/>
        </w:rPr>
        <w:t xml:space="preserve">Figure </w:t>
      </w:r>
      <w:r w:rsidRPr="00453922">
        <w:rPr>
          <w:rFonts w:ascii="Times New Roman" w:hAnsi="Times New Roman" w:cs="Times New Roman"/>
          <w:i w:val="0"/>
          <w:iCs w:val="0"/>
          <w:color w:val="auto"/>
          <w:sz w:val="24"/>
          <w:szCs w:val="24"/>
        </w:rPr>
        <w:fldChar w:fldCharType="begin"/>
      </w:r>
      <w:r w:rsidRPr="00453922">
        <w:rPr>
          <w:rFonts w:ascii="Times New Roman" w:hAnsi="Times New Roman" w:cs="Times New Roman"/>
          <w:i w:val="0"/>
          <w:iCs w:val="0"/>
          <w:color w:val="auto"/>
          <w:sz w:val="24"/>
          <w:szCs w:val="24"/>
        </w:rPr>
        <w:instrText xml:space="preserve"> SEQ Figure \* ARABIC </w:instrText>
      </w:r>
      <w:r w:rsidRPr="00453922">
        <w:rPr>
          <w:rFonts w:ascii="Times New Roman" w:hAnsi="Times New Roman" w:cs="Times New Roman"/>
          <w:i w:val="0"/>
          <w:iCs w:val="0"/>
          <w:color w:val="auto"/>
          <w:sz w:val="24"/>
          <w:szCs w:val="24"/>
        </w:rPr>
        <w:fldChar w:fldCharType="separate"/>
      </w:r>
      <w:r w:rsidR="005009DE" w:rsidRPr="00453922">
        <w:rPr>
          <w:rFonts w:ascii="Times New Roman" w:hAnsi="Times New Roman" w:cs="Times New Roman"/>
          <w:i w:val="0"/>
          <w:iCs w:val="0"/>
          <w:noProof/>
          <w:color w:val="auto"/>
          <w:sz w:val="24"/>
          <w:szCs w:val="24"/>
        </w:rPr>
        <w:t>2</w:t>
      </w:r>
      <w:r w:rsidRPr="00453922">
        <w:rPr>
          <w:rFonts w:ascii="Times New Roman" w:hAnsi="Times New Roman" w:cs="Times New Roman"/>
          <w:i w:val="0"/>
          <w:iCs w:val="0"/>
          <w:color w:val="auto"/>
          <w:sz w:val="24"/>
          <w:szCs w:val="24"/>
        </w:rPr>
        <w:fldChar w:fldCharType="end"/>
      </w:r>
      <w:bookmarkEnd w:id="12"/>
      <w:r w:rsidRPr="00453922">
        <w:rPr>
          <w:rFonts w:ascii="Times New Roman" w:hAnsi="Times New Roman" w:cs="Times New Roman"/>
          <w:i w:val="0"/>
          <w:iCs w:val="0"/>
          <w:color w:val="auto"/>
          <w:sz w:val="24"/>
          <w:szCs w:val="24"/>
        </w:rPr>
        <w:t>: Boxplot</w:t>
      </w:r>
      <w:r w:rsidR="00791DE8" w:rsidRPr="00453922">
        <w:rPr>
          <w:rFonts w:ascii="Times New Roman" w:hAnsi="Times New Roman" w:cs="Times New Roman"/>
          <w:i w:val="0"/>
          <w:iCs w:val="0"/>
          <w:color w:val="auto"/>
          <w:sz w:val="24"/>
          <w:szCs w:val="24"/>
        </w:rPr>
        <w:t>s</w:t>
      </w:r>
      <w:r w:rsidRPr="00453922">
        <w:rPr>
          <w:rFonts w:ascii="Times New Roman" w:hAnsi="Times New Roman" w:cs="Times New Roman"/>
          <w:i w:val="0"/>
          <w:iCs w:val="0"/>
          <w:color w:val="auto"/>
          <w:sz w:val="24"/>
          <w:szCs w:val="24"/>
        </w:rPr>
        <w:t xml:space="preserve"> of glucose metabolism scores for </w:t>
      </w:r>
      <w:r w:rsidR="001364EC" w:rsidRPr="00453922">
        <w:rPr>
          <w:rFonts w:ascii="Times New Roman" w:hAnsi="Times New Roman" w:cs="Times New Roman"/>
          <w:i w:val="0"/>
          <w:iCs w:val="0"/>
          <w:color w:val="auto"/>
          <w:sz w:val="24"/>
          <w:szCs w:val="24"/>
        </w:rPr>
        <w:t xml:space="preserve">individuals with normal glucose metabolism, prediabetes, and </w:t>
      </w:r>
      <w:r w:rsidR="00BE7667" w:rsidRPr="00AF6534">
        <w:rPr>
          <w:rFonts w:ascii="Times New Roman" w:hAnsi="Times New Roman" w:cs="Times New Roman"/>
          <w:i w:val="0"/>
          <w:iCs w:val="0"/>
          <w:color w:val="FF0000"/>
          <w:sz w:val="24"/>
          <w:szCs w:val="24"/>
        </w:rPr>
        <w:t>known</w:t>
      </w:r>
      <w:r w:rsidR="00BE7667">
        <w:rPr>
          <w:rFonts w:ascii="Times New Roman" w:hAnsi="Times New Roman" w:cs="Times New Roman"/>
          <w:i w:val="0"/>
          <w:iCs w:val="0"/>
          <w:color w:val="auto"/>
          <w:sz w:val="24"/>
          <w:szCs w:val="24"/>
        </w:rPr>
        <w:t xml:space="preserve"> </w:t>
      </w:r>
      <w:r w:rsidR="001364EC" w:rsidRPr="00453922">
        <w:rPr>
          <w:rFonts w:ascii="Times New Roman" w:hAnsi="Times New Roman" w:cs="Times New Roman"/>
          <w:i w:val="0"/>
          <w:iCs w:val="0"/>
          <w:color w:val="auto"/>
          <w:sz w:val="24"/>
          <w:szCs w:val="24"/>
        </w:rPr>
        <w:t>type 2 diabetes</w:t>
      </w:r>
      <w:r w:rsidR="00791DE8" w:rsidRPr="00453922">
        <w:rPr>
          <w:rFonts w:ascii="Times New Roman" w:hAnsi="Times New Roman" w:cs="Times New Roman"/>
          <w:i w:val="0"/>
          <w:iCs w:val="0"/>
          <w:color w:val="auto"/>
          <w:sz w:val="24"/>
          <w:szCs w:val="24"/>
        </w:rPr>
        <w:t>.</w:t>
      </w:r>
    </w:p>
    <w:p w14:paraId="5686892C" w14:textId="57AF7FB6" w:rsidR="0055292A" w:rsidRPr="00E205E9" w:rsidRDefault="0020758A" w:rsidP="00453922">
      <w:pPr>
        <w:spacing w:line="480" w:lineRule="auto"/>
        <w:rPr>
          <w:rFonts w:ascii="Times New Roman" w:hAnsi="Times New Roman" w:cs="Times New Roman"/>
          <w:b/>
          <w:bCs/>
          <w:sz w:val="24"/>
          <w:szCs w:val="24"/>
        </w:rPr>
      </w:pPr>
      <w:r w:rsidRPr="00E205E9">
        <w:rPr>
          <w:rFonts w:ascii="Times New Roman" w:hAnsi="Times New Roman" w:cs="Times New Roman"/>
          <w:sz w:val="24"/>
          <w:szCs w:val="24"/>
        </w:rPr>
        <w:t xml:space="preserve">For the matching cohort experiment, the mean matching distance was 0.98 years (age) and 1.5 cm (waist </w:t>
      </w:r>
      <w:r w:rsidR="001518C3" w:rsidRPr="00E205E9">
        <w:rPr>
          <w:rFonts w:ascii="Times New Roman" w:hAnsi="Times New Roman" w:cs="Times New Roman"/>
          <w:sz w:val="24"/>
          <w:szCs w:val="24"/>
        </w:rPr>
        <w:t>circumference</w:t>
      </w:r>
      <w:r w:rsidRPr="00E205E9">
        <w:rPr>
          <w:rFonts w:ascii="Times New Roman" w:hAnsi="Times New Roman" w:cs="Times New Roman"/>
          <w:sz w:val="24"/>
          <w:szCs w:val="24"/>
        </w:rPr>
        <w:t>). The AUROC for discriminating between individuals with normal glucose</w:t>
      </w:r>
      <w:r w:rsidR="0092230F">
        <w:rPr>
          <w:rFonts w:ascii="Times New Roman" w:hAnsi="Times New Roman" w:cs="Times New Roman"/>
          <w:sz w:val="24"/>
          <w:szCs w:val="24"/>
        </w:rPr>
        <w:t xml:space="preserve"> metabolism</w:t>
      </w:r>
      <w:r w:rsidRPr="00E205E9">
        <w:rPr>
          <w:rFonts w:ascii="Times New Roman" w:hAnsi="Times New Roman" w:cs="Times New Roman"/>
          <w:sz w:val="24"/>
          <w:szCs w:val="24"/>
        </w:rPr>
        <w:t xml:space="preserve"> and </w:t>
      </w:r>
      <w:r w:rsidR="001B7E74">
        <w:rPr>
          <w:rFonts w:ascii="Times New Roman" w:hAnsi="Times New Roman" w:cs="Times New Roman"/>
          <w:sz w:val="24"/>
          <w:szCs w:val="24"/>
        </w:rPr>
        <w:t xml:space="preserve">newly discovered </w:t>
      </w:r>
      <w:r w:rsidRPr="00E205E9">
        <w:rPr>
          <w:rFonts w:ascii="Times New Roman" w:hAnsi="Times New Roman" w:cs="Times New Roman"/>
          <w:sz w:val="24"/>
          <w:szCs w:val="24"/>
        </w:rPr>
        <w:t xml:space="preserve">type 2 diabetes in this set was found to be </w:t>
      </w:r>
      <w:r w:rsidR="0055292A" w:rsidRPr="00E205E9">
        <w:rPr>
          <w:rFonts w:ascii="Times New Roman" w:hAnsi="Times New Roman" w:cs="Times New Roman"/>
          <w:sz w:val="24"/>
          <w:szCs w:val="24"/>
        </w:rPr>
        <w:t>0.549 (0.500-0.597)</w:t>
      </w:r>
      <w:r w:rsidRPr="00E205E9">
        <w:rPr>
          <w:rFonts w:ascii="Times New Roman" w:hAnsi="Times New Roman" w:cs="Times New Roman"/>
          <w:sz w:val="24"/>
          <w:szCs w:val="24"/>
        </w:rPr>
        <w:t>.</w:t>
      </w:r>
    </w:p>
    <w:p w14:paraId="42C86722" w14:textId="20BCC917" w:rsidR="00D017EB" w:rsidRPr="00E205E9" w:rsidRDefault="001E159A" w:rsidP="00453922">
      <w:pPr>
        <w:spacing w:line="480" w:lineRule="auto"/>
        <w:rPr>
          <w:rFonts w:ascii="Times New Roman" w:hAnsi="Times New Roman" w:cs="Times New Roman"/>
          <w:sz w:val="24"/>
          <w:szCs w:val="24"/>
        </w:rPr>
      </w:pPr>
      <w:r w:rsidRPr="00E205E9">
        <w:rPr>
          <w:rFonts w:ascii="Times New Roman" w:hAnsi="Times New Roman" w:cs="Times New Roman"/>
          <w:sz w:val="24"/>
          <w:szCs w:val="24"/>
        </w:rPr>
        <w:t>Heat maps</w:t>
      </w:r>
      <w:r w:rsidR="00EA2BA8" w:rsidRPr="00E205E9">
        <w:rPr>
          <w:rFonts w:ascii="Times New Roman" w:hAnsi="Times New Roman" w:cs="Times New Roman"/>
          <w:sz w:val="24"/>
          <w:szCs w:val="24"/>
        </w:rPr>
        <w:t xml:space="preserve"> (</w:t>
      </w:r>
      <w:r w:rsidR="00EA2BA8" w:rsidRPr="00E205E9">
        <w:rPr>
          <w:rFonts w:ascii="Times New Roman" w:hAnsi="Times New Roman" w:cs="Times New Roman"/>
          <w:sz w:val="24"/>
          <w:szCs w:val="24"/>
        </w:rPr>
        <w:fldChar w:fldCharType="begin"/>
      </w:r>
      <w:r w:rsidR="00EA2BA8" w:rsidRPr="00E205E9">
        <w:rPr>
          <w:rFonts w:ascii="Times New Roman" w:hAnsi="Times New Roman" w:cs="Times New Roman"/>
          <w:sz w:val="24"/>
          <w:szCs w:val="24"/>
        </w:rPr>
        <w:instrText xml:space="preserve"> REF _Ref85468726 \h  \* MERGEFORMAT </w:instrText>
      </w:r>
      <w:r w:rsidR="00EA2BA8" w:rsidRPr="00E205E9">
        <w:rPr>
          <w:rFonts w:ascii="Times New Roman" w:hAnsi="Times New Roman" w:cs="Times New Roman"/>
          <w:sz w:val="24"/>
          <w:szCs w:val="24"/>
        </w:rPr>
      </w:r>
      <w:r w:rsidR="00EA2BA8" w:rsidRPr="00E205E9">
        <w:rPr>
          <w:rFonts w:ascii="Times New Roman" w:hAnsi="Times New Roman" w:cs="Times New Roman"/>
          <w:sz w:val="24"/>
          <w:szCs w:val="24"/>
        </w:rPr>
        <w:fldChar w:fldCharType="separate"/>
      </w:r>
      <w:r w:rsidR="005009DE" w:rsidRPr="005009DE">
        <w:rPr>
          <w:rFonts w:ascii="Times New Roman" w:hAnsi="Times New Roman" w:cs="Times New Roman"/>
          <w:sz w:val="24"/>
          <w:szCs w:val="24"/>
        </w:rPr>
        <w:t>Figure 3</w:t>
      </w:r>
      <w:r w:rsidR="00EA2BA8" w:rsidRPr="00E205E9">
        <w:rPr>
          <w:rFonts w:ascii="Times New Roman" w:hAnsi="Times New Roman" w:cs="Times New Roman"/>
          <w:sz w:val="24"/>
          <w:szCs w:val="24"/>
        </w:rPr>
        <w:fldChar w:fldCharType="end"/>
      </w:r>
      <w:r w:rsidR="00EA2BA8" w:rsidRPr="00E205E9">
        <w:rPr>
          <w:rFonts w:ascii="Times New Roman" w:hAnsi="Times New Roman" w:cs="Times New Roman"/>
          <w:sz w:val="24"/>
          <w:szCs w:val="24"/>
        </w:rPr>
        <w:t>)</w:t>
      </w:r>
      <w:r w:rsidRPr="00E205E9">
        <w:rPr>
          <w:rFonts w:ascii="Times New Roman" w:hAnsi="Times New Roman" w:cs="Times New Roman"/>
          <w:sz w:val="24"/>
          <w:szCs w:val="24"/>
        </w:rPr>
        <w:t xml:space="preserve"> were constructed to visualize w</w:t>
      </w:r>
      <w:r w:rsidR="00A6485D">
        <w:rPr>
          <w:rFonts w:ascii="Times New Roman" w:hAnsi="Times New Roman" w:cs="Times New Roman"/>
          <w:sz w:val="24"/>
          <w:szCs w:val="24"/>
        </w:rPr>
        <w:t xml:space="preserve">hich </w:t>
      </w:r>
      <w:r w:rsidRPr="00E205E9">
        <w:rPr>
          <w:rFonts w:ascii="Times New Roman" w:hAnsi="Times New Roman" w:cs="Times New Roman"/>
          <w:sz w:val="24"/>
          <w:szCs w:val="24"/>
        </w:rPr>
        <w:t>regions of the fundus image contribute to high glucose</w:t>
      </w:r>
      <w:r w:rsidR="0092230F">
        <w:rPr>
          <w:rFonts w:ascii="Times New Roman" w:hAnsi="Times New Roman" w:cs="Times New Roman"/>
          <w:sz w:val="24"/>
          <w:szCs w:val="24"/>
        </w:rPr>
        <w:t xml:space="preserve"> metabolism</w:t>
      </w:r>
      <w:r w:rsidRPr="00E205E9">
        <w:rPr>
          <w:rFonts w:ascii="Times New Roman" w:hAnsi="Times New Roman" w:cs="Times New Roman"/>
          <w:sz w:val="24"/>
          <w:szCs w:val="24"/>
        </w:rPr>
        <w:t xml:space="preserve"> scores</w:t>
      </w:r>
      <w:r w:rsidR="00CC1E0F" w:rsidRPr="00E205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"/>
          <w:id w:val="-599567479"/>
          <w:placeholder>
            <w:docPart w:val="DefaultPlaceholder_-1854013440"/>
          </w:placeholder>
        </w:sdtPr>
        <w:sdtEndPr/>
        <w:sdtContent>
          <w:r w:rsidR="00715066" w:rsidRPr="00715066">
            <w:rPr>
              <w:rFonts w:ascii="Times New Roman" w:hAnsi="Times New Roman" w:cs="Times New Roman"/>
              <w:color w:val="000000"/>
              <w:sz w:val="24"/>
              <w:szCs w:val="24"/>
            </w:rPr>
            <w:t>(26)</w:t>
          </w:r>
        </w:sdtContent>
      </w:sdt>
      <w:r w:rsidRPr="00E205E9">
        <w:rPr>
          <w:rFonts w:ascii="Times New Roman" w:hAnsi="Times New Roman" w:cs="Times New Roman"/>
          <w:sz w:val="24"/>
          <w:szCs w:val="24"/>
        </w:rPr>
        <w:t xml:space="preserve">. Details about the heat maps are provided in </w:t>
      </w:r>
      <w:r w:rsidRPr="008065C8">
        <w:rPr>
          <w:rFonts w:ascii="Times New Roman" w:hAnsi="Times New Roman" w:cs="Times New Roman"/>
          <w:sz w:val="24"/>
          <w:szCs w:val="24"/>
        </w:rPr>
        <w:t>Supplementary 1.</w:t>
      </w:r>
      <w:r w:rsidR="00F448FE" w:rsidRPr="008065C8">
        <w:rPr>
          <w:rFonts w:ascii="Times New Roman" w:hAnsi="Times New Roman" w:cs="Times New Roman"/>
          <w:sz w:val="24"/>
          <w:szCs w:val="24"/>
        </w:rPr>
        <w:t xml:space="preserve"> The</w:t>
      </w:r>
      <w:r w:rsidR="00F448FE" w:rsidRPr="00E205E9">
        <w:rPr>
          <w:rFonts w:ascii="Times New Roman" w:hAnsi="Times New Roman" w:cs="Times New Roman"/>
          <w:sz w:val="24"/>
          <w:szCs w:val="24"/>
        </w:rPr>
        <w:t xml:space="preserve"> examples shown in </w:t>
      </w:r>
      <w:r w:rsidR="00F448FE" w:rsidRPr="00E205E9">
        <w:rPr>
          <w:rFonts w:ascii="Times New Roman" w:hAnsi="Times New Roman" w:cs="Times New Roman"/>
          <w:sz w:val="24"/>
          <w:szCs w:val="24"/>
        </w:rPr>
        <w:fldChar w:fldCharType="begin"/>
      </w:r>
      <w:r w:rsidR="00F448FE" w:rsidRPr="00E205E9">
        <w:rPr>
          <w:rFonts w:ascii="Times New Roman" w:hAnsi="Times New Roman" w:cs="Times New Roman"/>
          <w:sz w:val="24"/>
          <w:szCs w:val="24"/>
        </w:rPr>
        <w:instrText xml:space="preserve"> REF _Ref85468726 \h </w:instrText>
      </w:r>
      <w:r w:rsidR="009C3230" w:rsidRPr="00E205E9">
        <w:rPr>
          <w:rFonts w:ascii="Times New Roman" w:hAnsi="Times New Roman" w:cs="Times New Roman"/>
          <w:sz w:val="24"/>
          <w:szCs w:val="24"/>
        </w:rPr>
        <w:instrText xml:space="preserve"> \* MERGEFORMAT </w:instrText>
      </w:r>
      <w:r w:rsidR="00F448FE" w:rsidRPr="00E205E9">
        <w:rPr>
          <w:rFonts w:ascii="Times New Roman" w:hAnsi="Times New Roman" w:cs="Times New Roman"/>
          <w:sz w:val="24"/>
          <w:szCs w:val="24"/>
        </w:rPr>
      </w:r>
      <w:r w:rsidR="00F448FE" w:rsidRPr="00E205E9">
        <w:rPr>
          <w:rFonts w:ascii="Times New Roman" w:hAnsi="Times New Roman" w:cs="Times New Roman"/>
          <w:sz w:val="24"/>
          <w:szCs w:val="24"/>
        </w:rPr>
        <w:fldChar w:fldCharType="separate"/>
      </w:r>
      <w:r w:rsidR="005009DE" w:rsidRPr="005009DE">
        <w:rPr>
          <w:rFonts w:ascii="Times New Roman" w:hAnsi="Times New Roman" w:cs="Times New Roman"/>
          <w:sz w:val="24"/>
          <w:szCs w:val="24"/>
        </w:rPr>
        <w:t>Figure 3</w:t>
      </w:r>
      <w:r w:rsidR="00F448FE" w:rsidRPr="00E205E9">
        <w:rPr>
          <w:rFonts w:ascii="Times New Roman" w:hAnsi="Times New Roman" w:cs="Times New Roman"/>
          <w:sz w:val="24"/>
          <w:szCs w:val="24"/>
        </w:rPr>
        <w:fldChar w:fldCharType="end"/>
      </w:r>
      <w:r w:rsidR="00F448FE" w:rsidRPr="00E205E9">
        <w:rPr>
          <w:rFonts w:ascii="Times New Roman" w:hAnsi="Times New Roman" w:cs="Times New Roman"/>
          <w:sz w:val="24"/>
          <w:szCs w:val="24"/>
        </w:rPr>
        <w:t xml:space="preserve"> </w:t>
      </w:r>
      <w:r w:rsidR="00201000" w:rsidRPr="00E205E9">
        <w:rPr>
          <w:rFonts w:ascii="Times New Roman" w:hAnsi="Times New Roman" w:cs="Times New Roman"/>
          <w:sz w:val="24"/>
          <w:szCs w:val="24"/>
        </w:rPr>
        <w:t xml:space="preserve">are from </w:t>
      </w:r>
      <w:r w:rsidR="009C3230" w:rsidRPr="00E205E9">
        <w:rPr>
          <w:rFonts w:ascii="Times New Roman" w:hAnsi="Times New Roman" w:cs="Times New Roman"/>
          <w:sz w:val="24"/>
          <w:szCs w:val="24"/>
        </w:rPr>
        <w:t>individuals with type 2 diabetes, correctly identified</w:t>
      </w:r>
      <w:r w:rsidR="002F38FD" w:rsidRPr="00E205E9">
        <w:rPr>
          <w:rFonts w:ascii="Times New Roman" w:hAnsi="Times New Roman" w:cs="Times New Roman"/>
          <w:sz w:val="24"/>
          <w:szCs w:val="24"/>
        </w:rPr>
        <w:t xml:space="preserve"> as such (true positives)</w:t>
      </w:r>
      <w:r w:rsidR="009C3230" w:rsidRPr="00E205E9">
        <w:rPr>
          <w:rFonts w:ascii="Times New Roman" w:hAnsi="Times New Roman" w:cs="Times New Roman"/>
          <w:sz w:val="24"/>
          <w:szCs w:val="24"/>
        </w:rPr>
        <w:t xml:space="preserve">. </w:t>
      </w:r>
      <w:r w:rsidR="002F38FD" w:rsidRPr="00E205E9">
        <w:rPr>
          <w:rFonts w:ascii="Times New Roman" w:hAnsi="Times New Roman" w:cs="Times New Roman"/>
          <w:sz w:val="24"/>
          <w:szCs w:val="24"/>
        </w:rPr>
        <w:t xml:space="preserve">For these </w:t>
      </w:r>
      <w:r w:rsidR="00CF3985">
        <w:rPr>
          <w:rFonts w:ascii="Times New Roman" w:hAnsi="Times New Roman" w:cs="Times New Roman"/>
          <w:sz w:val="24"/>
          <w:szCs w:val="24"/>
        </w:rPr>
        <w:t>individuals</w:t>
      </w:r>
      <w:r w:rsidR="002F38FD" w:rsidRPr="00E205E9">
        <w:rPr>
          <w:rFonts w:ascii="Times New Roman" w:hAnsi="Times New Roman" w:cs="Times New Roman"/>
          <w:sz w:val="24"/>
          <w:szCs w:val="24"/>
        </w:rPr>
        <w:t>, the algorithm focusses on selective part</w:t>
      </w:r>
      <w:r w:rsidR="00BE7667">
        <w:rPr>
          <w:rFonts w:ascii="Times New Roman" w:hAnsi="Times New Roman" w:cs="Times New Roman"/>
          <w:sz w:val="24"/>
          <w:szCs w:val="24"/>
        </w:rPr>
        <w:t>s</w:t>
      </w:r>
      <w:r w:rsidR="002F38FD" w:rsidRPr="00E205E9">
        <w:rPr>
          <w:rFonts w:ascii="Times New Roman" w:hAnsi="Times New Roman" w:cs="Times New Roman"/>
          <w:sz w:val="24"/>
          <w:szCs w:val="24"/>
        </w:rPr>
        <w:t xml:space="preserve"> of the vascular tree. Although some of the heat maps are more diffuse than the presented examples, in general the focus seems to be on the venules and arterioles and not on the </w:t>
      </w:r>
      <w:r w:rsidR="002F38FD" w:rsidRPr="00E205E9">
        <w:rPr>
          <w:rFonts w:ascii="Times New Roman" w:hAnsi="Times New Roman" w:cs="Times New Roman"/>
          <w:sz w:val="24"/>
          <w:szCs w:val="24"/>
        </w:rPr>
        <w:lastRenderedPageBreak/>
        <w:t>optic disc.</w:t>
      </w:r>
      <w:r w:rsidR="009C3230" w:rsidRPr="00E205E9">
        <w:rPr>
          <w:rFonts w:ascii="Times New Roman" w:hAnsi="Times New Roman" w:cs="Times New Roman"/>
          <w:sz w:val="24"/>
          <w:szCs w:val="24"/>
        </w:rPr>
        <w:t xml:space="preserve"> We also looked at heat maps of false positives and observed that </w:t>
      </w:r>
      <w:r w:rsidR="002F38FD" w:rsidRPr="00E205E9">
        <w:rPr>
          <w:rFonts w:ascii="Times New Roman" w:hAnsi="Times New Roman" w:cs="Times New Roman"/>
          <w:sz w:val="24"/>
          <w:szCs w:val="24"/>
        </w:rPr>
        <w:t>they looked similar to those of true positives, focusing on parts of the vascular tree.</w:t>
      </w:r>
    </w:p>
    <w:p w14:paraId="588FC3DE" w14:textId="77777777" w:rsidR="00EA2BA8" w:rsidRPr="00E205E9" w:rsidRDefault="001E159A" w:rsidP="00453922">
      <w:pPr>
        <w:keepNext/>
        <w:spacing w:line="480" w:lineRule="auto"/>
        <w:rPr>
          <w:rFonts w:ascii="Times New Roman" w:hAnsi="Times New Roman" w:cs="Times New Roman"/>
        </w:rPr>
      </w:pPr>
      <w:r w:rsidRPr="00E205E9">
        <w:rPr>
          <w:rFonts w:ascii="Times New Roman" w:hAnsi="Times New Roman" w:cs="Times New Roman"/>
          <w:noProof/>
          <w:lang w:val="nl-NL" w:eastAsia="nl-NL"/>
        </w:rPr>
        <w:drawing>
          <wp:inline distT="0" distB="0" distL="0" distR="0" wp14:anchorId="74D8D51C" wp14:editId="4DDC830B">
            <wp:extent cx="5943600" cy="3882390"/>
            <wp:effectExtent l="0" t="0" r="0" b="3810"/>
            <wp:docPr id="10" name="Picture 10" descr="A picture containing colorful, bubble, red,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lorful, bubble, red, se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882390"/>
                    </a:xfrm>
                    <a:prstGeom prst="rect">
                      <a:avLst/>
                    </a:prstGeom>
                    <a:noFill/>
                    <a:ln>
                      <a:noFill/>
                    </a:ln>
                  </pic:spPr>
                </pic:pic>
              </a:graphicData>
            </a:graphic>
          </wp:inline>
        </w:drawing>
      </w:r>
    </w:p>
    <w:p w14:paraId="637F144F" w14:textId="06F9BE83" w:rsidR="00D916C7" w:rsidRPr="00453922" w:rsidRDefault="00EA2BA8" w:rsidP="00453922">
      <w:pPr>
        <w:pStyle w:val="Caption"/>
        <w:spacing w:line="480" w:lineRule="auto"/>
        <w:rPr>
          <w:rFonts w:ascii="Times New Roman" w:hAnsi="Times New Roman" w:cs="Times New Roman"/>
          <w:i w:val="0"/>
          <w:iCs w:val="0"/>
          <w:color w:val="auto"/>
          <w:sz w:val="24"/>
          <w:szCs w:val="24"/>
        </w:rPr>
      </w:pPr>
      <w:bookmarkStart w:id="13" w:name="_Ref85468726"/>
      <w:r w:rsidRPr="00453922">
        <w:rPr>
          <w:rFonts w:ascii="Times New Roman" w:hAnsi="Times New Roman" w:cs="Times New Roman"/>
          <w:i w:val="0"/>
          <w:iCs w:val="0"/>
          <w:color w:val="auto"/>
          <w:sz w:val="24"/>
          <w:szCs w:val="24"/>
        </w:rPr>
        <w:t xml:space="preserve">Figure </w:t>
      </w:r>
      <w:r w:rsidRPr="00453922">
        <w:rPr>
          <w:rFonts w:ascii="Times New Roman" w:hAnsi="Times New Roman" w:cs="Times New Roman"/>
          <w:i w:val="0"/>
          <w:iCs w:val="0"/>
          <w:color w:val="auto"/>
          <w:sz w:val="24"/>
          <w:szCs w:val="24"/>
        </w:rPr>
        <w:fldChar w:fldCharType="begin"/>
      </w:r>
      <w:r w:rsidRPr="00453922">
        <w:rPr>
          <w:rFonts w:ascii="Times New Roman" w:hAnsi="Times New Roman" w:cs="Times New Roman"/>
          <w:i w:val="0"/>
          <w:iCs w:val="0"/>
          <w:color w:val="auto"/>
          <w:sz w:val="24"/>
          <w:szCs w:val="24"/>
        </w:rPr>
        <w:instrText xml:space="preserve"> SEQ Figure \* ARABIC </w:instrText>
      </w:r>
      <w:r w:rsidRPr="00453922">
        <w:rPr>
          <w:rFonts w:ascii="Times New Roman" w:hAnsi="Times New Roman" w:cs="Times New Roman"/>
          <w:i w:val="0"/>
          <w:iCs w:val="0"/>
          <w:color w:val="auto"/>
          <w:sz w:val="24"/>
          <w:szCs w:val="24"/>
        </w:rPr>
        <w:fldChar w:fldCharType="separate"/>
      </w:r>
      <w:r w:rsidR="005009DE" w:rsidRPr="00453922">
        <w:rPr>
          <w:rFonts w:ascii="Times New Roman" w:hAnsi="Times New Roman" w:cs="Times New Roman"/>
          <w:i w:val="0"/>
          <w:iCs w:val="0"/>
          <w:noProof/>
          <w:color w:val="auto"/>
          <w:sz w:val="24"/>
          <w:szCs w:val="24"/>
        </w:rPr>
        <w:t>3</w:t>
      </w:r>
      <w:r w:rsidRPr="00453922">
        <w:rPr>
          <w:rFonts w:ascii="Times New Roman" w:hAnsi="Times New Roman" w:cs="Times New Roman"/>
          <w:i w:val="0"/>
          <w:iCs w:val="0"/>
          <w:color w:val="auto"/>
          <w:sz w:val="24"/>
          <w:szCs w:val="24"/>
        </w:rPr>
        <w:fldChar w:fldCharType="end"/>
      </w:r>
      <w:bookmarkEnd w:id="13"/>
      <w:r w:rsidRPr="00453922">
        <w:rPr>
          <w:rFonts w:ascii="Times New Roman" w:hAnsi="Times New Roman" w:cs="Times New Roman"/>
          <w:i w:val="0"/>
          <w:iCs w:val="0"/>
          <w:color w:val="auto"/>
          <w:sz w:val="24"/>
          <w:szCs w:val="24"/>
        </w:rPr>
        <w:t xml:space="preserve">: Heat maps (bottom) with corresponding fundus image (top) with high glucose metabolism scores from individuals with type 2 diabetes. Red regions in the heat map represent areas that contribute strongly to the glucose metabolism score. (A) </w:t>
      </w:r>
      <w:r w:rsidR="002E2EEC" w:rsidRPr="00453922">
        <w:rPr>
          <w:rFonts w:ascii="Times New Roman" w:hAnsi="Times New Roman" w:cs="Times New Roman"/>
          <w:i w:val="0"/>
          <w:iCs w:val="0"/>
          <w:color w:val="auto"/>
          <w:sz w:val="24"/>
          <w:szCs w:val="24"/>
        </w:rPr>
        <w:t>O</w:t>
      </w:r>
      <w:r w:rsidRPr="00453922">
        <w:rPr>
          <w:rFonts w:ascii="Times New Roman" w:hAnsi="Times New Roman" w:cs="Times New Roman"/>
          <w:i w:val="0"/>
          <w:iCs w:val="0"/>
          <w:color w:val="auto"/>
          <w:sz w:val="24"/>
          <w:szCs w:val="24"/>
        </w:rPr>
        <w:t>ptic</w:t>
      </w:r>
      <w:r w:rsidR="002F38FD" w:rsidRPr="00453922">
        <w:rPr>
          <w:rFonts w:ascii="Times New Roman" w:hAnsi="Times New Roman" w:cs="Times New Roman"/>
          <w:i w:val="0"/>
          <w:iCs w:val="0"/>
          <w:color w:val="auto"/>
          <w:sz w:val="24"/>
          <w:szCs w:val="24"/>
        </w:rPr>
        <w:t xml:space="preserve"> </w:t>
      </w:r>
      <w:r w:rsidRPr="00453922">
        <w:rPr>
          <w:rFonts w:ascii="Times New Roman" w:hAnsi="Times New Roman" w:cs="Times New Roman"/>
          <w:i w:val="0"/>
          <w:iCs w:val="0"/>
          <w:color w:val="auto"/>
          <w:sz w:val="24"/>
          <w:szCs w:val="24"/>
        </w:rPr>
        <w:t xml:space="preserve">disc centered. (B) </w:t>
      </w:r>
      <w:r w:rsidR="002E2EEC" w:rsidRPr="00453922">
        <w:rPr>
          <w:rFonts w:ascii="Times New Roman" w:hAnsi="Times New Roman" w:cs="Times New Roman"/>
          <w:i w:val="0"/>
          <w:iCs w:val="0"/>
          <w:color w:val="auto"/>
          <w:sz w:val="24"/>
          <w:szCs w:val="24"/>
        </w:rPr>
        <w:t>M</w:t>
      </w:r>
      <w:r w:rsidRPr="00453922">
        <w:rPr>
          <w:rFonts w:ascii="Times New Roman" w:hAnsi="Times New Roman" w:cs="Times New Roman"/>
          <w:i w:val="0"/>
          <w:iCs w:val="0"/>
          <w:color w:val="auto"/>
          <w:sz w:val="24"/>
          <w:szCs w:val="24"/>
        </w:rPr>
        <w:t xml:space="preserve">acula centered. (C) </w:t>
      </w:r>
      <w:r w:rsidR="002E2EEC" w:rsidRPr="00453922">
        <w:rPr>
          <w:rFonts w:ascii="Times New Roman" w:hAnsi="Times New Roman" w:cs="Times New Roman"/>
          <w:i w:val="0"/>
          <w:iCs w:val="0"/>
          <w:color w:val="auto"/>
          <w:sz w:val="24"/>
          <w:szCs w:val="24"/>
        </w:rPr>
        <w:t>P</w:t>
      </w:r>
      <w:r w:rsidRPr="00453922">
        <w:rPr>
          <w:rFonts w:ascii="Times New Roman" w:hAnsi="Times New Roman" w:cs="Times New Roman"/>
          <w:i w:val="0"/>
          <w:iCs w:val="0"/>
          <w:color w:val="auto"/>
          <w:sz w:val="24"/>
          <w:szCs w:val="24"/>
        </w:rPr>
        <w:t>eriphery centered.</w:t>
      </w:r>
    </w:p>
    <w:p w14:paraId="783B4E5C" w14:textId="77777777" w:rsidR="008F1E45" w:rsidRDefault="008F1E45">
      <w:pPr>
        <w:rPr>
          <w:rFonts w:ascii="Times New Roman" w:hAnsi="Times New Roman" w:cs="Times New Roman"/>
          <w:b/>
          <w:bCs/>
          <w:sz w:val="24"/>
          <w:szCs w:val="24"/>
        </w:rPr>
      </w:pPr>
      <w:r>
        <w:rPr>
          <w:rFonts w:ascii="Times New Roman" w:hAnsi="Times New Roman" w:cs="Times New Roman"/>
          <w:b/>
          <w:bCs/>
          <w:sz w:val="24"/>
          <w:szCs w:val="24"/>
        </w:rPr>
        <w:br w:type="page"/>
      </w:r>
    </w:p>
    <w:p w14:paraId="40A4A643" w14:textId="7573D83B" w:rsidR="00A4060F" w:rsidRDefault="00E205E9" w:rsidP="00453922">
      <w:pPr>
        <w:spacing w:line="480" w:lineRule="auto"/>
        <w:rPr>
          <w:rFonts w:ascii="Times New Roman" w:hAnsi="Times New Roman" w:cs="Times New Roman"/>
          <w:b/>
          <w:bCs/>
          <w:sz w:val="24"/>
          <w:szCs w:val="24"/>
        </w:rPr>
      </w:pPr>
      <w:r w:rsidRPr="00E205E9">
        <w:rPr>
          <w:rFonts w:ascii="Times New Roman" w:hAnsi="Times New Roman" w:cs="Times New Roman"/>
          <w:b/>
          <w:bCs/>
          <w:sz w:val="24"/>
          <w:szCs w:val="24"/>
        </w:rPr>
        <w:lastRenderedPageBreak/>
        <w:t>Conclusions</w:t>
      </w:r>
    </w:p>
    <w:p w14:paraId="2064421C" w14:textId="3449C27D" w:rsidR="000D0354" w:rsidRDefault="004B3B1C" w:rsidP="00453922">
      <w:pPr>
        <w:spacing w:line="480" w:lineRule="auto"/>
        <w:rPr>
          <w:rFonts w:ascii="Times New Roman" w:hAnsi="Times New Roman" w:cs="Times New Roman"/>
          <w:sz w:val="24"/>
          <w:szCs w:val="24"/>
        </w:rPr>
      </w:pPr>
      <w:r w:rsidRPr="008065C8">
        <w:rPr>
          <w:rFonts w:ascii="Times New Roman" w:hAnsi="Times New Roman" w:cs="Times New Roman"/>
          <w:sz w:val="24"/>
          <w:szCs w:val="24"/>
        </w:rPr>
        <w:t xml:space="preserve">In this study, a deep learning model </w:t>
      </w:r>
      <w:r w:rsidR="006B4782" w:rsidRPr="008065C8">
        <w:rPr>
          <w:rFonts w:ascii="Times New Roman" w:hAnsi="Times New Roman" w:cs="Times New Roman"/>
          <w:sz w:val="24"/>
          <w:szCs w:val="24"/>
        </w:rPr>
        <w:t xml:space="preserve">was </w:t>
      </w:r>
      <w:r w:rsidRPr="008065C8">
        <w:rPr>
          <w:rFonts w:ascii="Times New Roman" w:hAnsi="Times New Roman" w:cs="Times New Roman"/>
          <w:sz w:val="24"/>
          <w:szCs w:val="24"/>
        </w:rPr>
        <w:t>developed to obtain</w:t>
      </w:r>
      <w:r w:rsidR="006B4782" w:rsidRPr="008065C8">
        <w:rPr>
          <w:rFonts w:ascii="Times New Roman" w:hAnsi="Times New Roman" w:cs="Times New Roman"/>
          <w:sz w:val="24"/>
          <w:szCs w:val="24"/>
        </w:rPr>
        <w:t xml:space="preserve"> a glucose metabolism score</w:t>
      </w:r>
      <w:r w:rsidR="008B53C6" w:rsidRPr="008065C8">
        <w:rPr>
          <w:rFonts w:ascii="Times New Roman" w:hAnsi="Times New Roman" w:cs="Times New Roman"/>
          <w:sz w:val="24"/>
          <w:szCs w:val="24"/>
        </w:rPr>
        <w:t xml:space="preserve"> (GMS</w:t>
      </w:r>
      <w:r w:rsidR="00A6485D" w:rsidRPr="008065C8">
        <w:rPr>
          <w:rFonts w:ascii="Times New Roman" w:hAnsi="Times New Roman" w:cs="Times New Roman"/>
          <w:sz w:val="24"/>
          <w:szCs w:val="24"/>
        </w:rPr>
        <w:t>core</w:t>
      </w:r>
      <w:r w:rsidR="008B53C6" w:rsidRPr="008065C8">
        <w:rPr>
          <w:rFonts w:ascii="Times New Roman" w:hAnsi="Times New Roman" w:cs="Times New Roman"/>
          <w:sz w:val="24"/>
          <w:szCs w:val="24"/>
        </w:rPr>
        <w:t>)</w:t>
      </w:r>
      <w:r w:rsidR="006B4782" w:rsidRPr="008065C8">
        <w:rPr>
          <w:rFonts w:ascii="Times New Roman" w:hAnsi="Times New Roman" w:cs="Times New Roman"/>
          <w:sz w:val="24"/>
          <w:szCs w:val="24"/>
        </w:rPr>
        <w:t xml:space="preserve"> from fundus images</w:t>
      </w:r>
      <w:r w:rsidR="00E614B2" w:rsidRPr="008065C8">
        <w:rPr>
          <w:rFonts w:ascii="Times New Roman" w:hAnsi="Times New Roman" w:cs="Times New Roman"/>
          <w:sz w:val="24"/>
          <w:szCs w:val="24"/>
        </w:rPr>
        <w:t xml:space="preserve"> </w:t>
      </w:r>
      <w:r w:rsidR="00BE7667">
        <w:rPr>
          <w:rFonts w:ascii="Times New Roman" w:hAnsi="Times New Roman" w:cs="Times New Roman"/>
          <w:sz w:val="24"/>
          <w:szCs w:val="24"/>
        </w:rPr>
        <w:t>that</w:t>
      </w:r>
      <w:r w:rsidR="006B4782" w:rsidRPr="008065C8">
        <w:rPr>
          <w:rFonts w:ascii="Times New Roman" w:hAnsi="Times New Roman" w:cs="Times New Roman"/>
          <w:sz w:val="24"/>
          <w:szCs w:val="24"/>
        </w:rPr>
        <w:t xml:space="preserve"> can be used to discriminate </w:t>
      </w:r>
      <w:r w:rsidR="00BE7667">
        <w:rPr>
          <w:rFonts w:ascii="Times New Roman" w:hAnsi="Times New Roman" w:cs="Times New Roman"/>
          <w:sz w:val="24"/>
          <w:szCs w:val="24"/>
        </w:rPr>
        <w:t xml:space="preserve">between </w:t>
      </w:r>
      <w:r w:rsidR="006B4782" w:rsidRPr="008065C8">
        <w:rPr>
          <w:rFonts w:ascii="Times New Roman" w:hAnsi="Times New Roman" w:cs="Times New Roman"/>
          <w:sz w:val="24"/>
          <w:szCs w:val="24"/>
        </w:rPr>
        <w:t xml:space="preserve">individuals with normal glucose metabolism </w:t>
      </w:r>
      <w:r w:rsidR="00BE7667">
        <w:rPr>
          <w:rFonts w:ascii="Times New Roman" w:hAnsi="Times New Roman" w:cs="Times New Roman"/>
          <w:sz w:val="24"/>
          <w:szCs w:val="24"/>
        </w:rPr>
        <w:t>and</w:t>
      </w:r>
      <w:r w:rsidR="006B4782" w:rsidRPr="008065C8">
        <w:rPr>
          <w:rFonts w:ascii="Times New Roman" w:hAnsi="Times New Roman" w:cs="Times New Roman"/>
          <w:sz w:val="24"/>
          <w:szCs w:val="24"/>
        </w:rPr>
        <w:t xml:space="preserve"> those with</w:t>
      </w:r>
      <w:r w:rsidR="00BE7667">
        <w:rPr>
          <w:rFonts w:ascii="Times New Roman" w:hAnsi="Times New Roman" w:cs="Times New Roman"/>
          <w:sz w:val="24"/>
          <w:szCs w:val="24"/>
        </w:rPr>
        <w:t xml:space="preserve"> </w:t>
      </w:r>
      <w:r w:rsidR="00BE7667" w:rsidRPr="00AF6534">
        <w:rPr>
          <w:rFonts w:ascii="Times New Roman" w:hAnsi="Times New Roman" w:cs="Times New Roman"/>
          <w:color w:val="FF0000"/>
          <w:sz w:val="24"/>
          <w:szCs w:val="24"/>
        </w:rPr>
        <w:t>known</w:t>
      </w:r>
      <w:r w:rsidR="006B4782" w:rsidRPr="008065C8">
        <w:rPr>
          <w:rFonts w:ascii="Times New Roman" w:hAnsi="Times New Roman" w:cs="Times New Roman"/>
          <w:sz w:val="24"/>
          <w:szCs w:val="24"/>
        </w:rPr>
        <w:t xml:space="preserve"> type 2 diabetes. </w:t>
      </w:r>
      <w:r w:rsidR="00366EA2" w:rsidRPr="008065C8">
        <w:rPr>
          <w:rFonts w:ascii="Times New Roman" w:hAnsi="Times New Roman" w:cs="Times New Roman"/>
          <w:sz w:val="24"/>
          <w:szCs w:val="24"/>
        </w:rPr>
        <w:t>T</w:t>
      </w:r>
      <w:r w:rsidR="006B4782" w:rsidRPr="008065C8">
        <w:rPr>
          <w:rFonts w:ascii="Times New Roman" w:hAnsi="Times New Roman" w:cs="Times New Roman"/>
          <w:sz w:val="24"/>
          <w:szCs w:val="24"/>
        </w:rPr>
        <w:t>he AUROC obtained</w:t>
      </w:r>
      <w:r w:rsidR="008B53C6" w:rsidRPr="008065C8">
        <w:rPr>
          <w:rFonts w:ascii="Times New Roman" w:hAnsi="Times New Roman" w:cs="Times New Roman"/>
          <w:sz w:val="24"/>
          <w:szCs w:val="24"/>
        </w:rPr>
        <w:t xml:space="preserve"> with the GM</w:t>
      </w:r>
      <w:r w:rsidR="00E614B2" w:rsidRPr="008065C8">
        <w:rPr>
          <w:rFonts w:ascii="Times New Roman" w:hAnsi="Times New Roman" w:cs="Times New Roman"/>
          <w:sz w:val="24"/>
          <w:szCs w:val="24"/>
        </w:rPr>
        <w:t>Score</w:t>
      </w:r>
      <w:r w:rsidR="008B53C6" w:rsidRPr="008065C8">
        <w:rPr>
          <w:rFonts w:ascii="Times New Roman" w:hAnsi="Times New Roman" w:cs="Times New Roman"/>
          <w:sz w:val="24"/>
          <w:szCs w:val="24"/>
        </w:rPr>
        <w:t xml:space="preserve"> is higher</w:t>
      </w:r>
      <w:r w:rsidR="006B4782" w:rsidRPr="008065C8">
        <w:rPr>
          <w:rFonts w:ascii="Times New Roman" w:hAnsi="Times New Roman" w:cs="Times New Roman"/>
          <w:sz w:val="24"/>
          <w:szCs w:val="24"/>
        </w:rPr>
        <w:t xml:space="preserve"> </w:t>
      </w:r>
      <w:r w:rsidR="008B53C6" w:rsidRPr="008065C8">
        <w:rPr>
          <w:rFonts w:ascii="Times New Roman" w:hAnsi="Times New Roman" w:cs="Times New Roman"/>
          <w:sz w:val="24"/>
          <w:szCs w:val="24"/>
        </w:rPr>
        <w:t xml:space="preserve">than those obtained with age, sex, smoking, hypertension, and family history. Only waist circumference provided a higher AUROC. These results indicate </w:t>
      </w:r>
      <w:r w:rsidR="008B53C6">
        <w:rPr>
          <w:rFonts w:ascii="Times New Roman" w:hAnsi="Times New Roman" w:cs="Times New Roman"/>
          <w:sz w:val="24"/>
          <w:szCs w:val="24"/>
        </w:rPr>
        <w:t xml:space="preserve">that fundus images </w:t>
      </w:r>
      <w:r w:rsidR="004C7923">
        <w:rPr>
          <w:rFonts w:ascii="Times New Roman" w:hAnsi="Times New Roman" w:cs="Times New Roman"/>
          <w:sz w:val="24"/>
          <w:szCs w:val="24"/>
        </w:rPr>
        <w:t>could be</w:t>
      </w:r>
      <w:r w:rsidR="008B53C6">
        <w:rPr>
          <w:rFonts w:ascii="Times New Roman" w:hAnsi="Times New Roman" w:cs="Times New Roman"/>
          <w:sz w:val="24"/>
          <w:szCs w:val="24"/>
        </w:rPr>
        <w:t xml:space="preserve"> more informative for discriminating type 2 diabetes than some of the other well-known risk factors.</w:t>
      </w:r>
      <w:r w:rsidR="004C7923">
        <w:rPr>
          <w:rFonts w:ascii="Times New Roman" w:hAnsi="Times New Roman" w:cs="Times New Roman"/>
          <w:sz w:val="24"/>
          <w:szCs w:val="24"/>
        </w:rPr>
        <w:t xml:space="preserve"> A possible explanation</w:t>
      </w:r>
      <w:r w:rsidR="00CF3985">
        <w:rPr>
          <w:rFonts w:ascii="Times New Roman" w:hAnsi="Times New Roman" w:cs="Times New Roman"/>
          <w:sz w:val="24"/>
          <w:szCs w:val="24"/>
        </w:rPr>
        <w:t xml:space="preserve"> is that the</w:t>
      </w:r>
      <w:r w:rsidR="004C7923">
        <w:rPr>
          <w:rFonts w:ascii="Times New Roman" w:hAnsi="Times New Roman" w:cs="Times New Roman"/>
          <w:sz w:val="24"/>
          <w:szCs w:val="24"/>
        </w:rPr>
        <w:t xml:space="preserve"> retina contains information about multiple of these factors. For example, Poplin et al</w:t>
      </w:r>
      <w:r w:rsidR="00E614B2">
        <w:rPr>
          <w:rFonts w:ascii="Times New Roman" w:hAnsi="Times New Roman" w:cs="Times New Roman"/>
          <w:sz w:val="24"/>
          <w:szCs w:val="24"/>
        </w:rPr>
        <w:t>.</w:t>
      </w:r>
      <w:r w:rsidR="004C792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"/>
          <w:id w:val="1650020455"/>
          <w:placeholder>
            <w:docPart w:val="DefaultPlaceholder_-1854013440"/>
          </w:placeholder>
        </w:sdtPr>
        <w:sdtEndPr/>
        <w:sdtContent>
          <w:r w:rsidR="00715066" w:rsidRPr="00715066">
            <w:rPr>
              <w:rFonts w:ascii="Times New Roman" w:hAnsi="Times New Roman" w:cs="Times New Roman"/>
              <w:color w:val="000000"/>
              <w:sz w:val="24"/>
              <w:szCs w:val="24"/>
            </w:rPr>
            <w:t>(24)</w:t>
          </w:r>
        </w:sdtContent>
      </w:sdt>
      <w:r w:rsidR="004C7923">
        <w:rPr>
          <w:rFonts w:ascii="Times New Roman" w:hAnsi="Times New Roman" w:cs="Times New Roman"/>
          <w:sz w:val="24"/>
          <w:szCs w:val="24"/>
        </w:rPr>
        <w:t xml:space="preserve"> showed that deep learning can be used to determine age, </w:t>
      </w:r>
      <w:r w:rsidR="009A0777">
        <w:rPr>
          <w:rFonts w:ascii="Times New Roman" w:hAnsi="Times New Roman" w:cs="Times New Roman"/>
          <w:sz w:val="24"/>
          <w:szCs w:val="24"/>
        </w:rPr>
        <w:t>sex</w:t>
      </w:r>
      <w:r w:rsidR="00366EA2">
        <w:rPr>
          <w:rFonts w:ascii="Times New Roman" w:hAnsi="Times New Roman" w:cs="Times New Roman"/>
          <w:sz w:val="24"/>
          <w:szCs w:val="24"/>
        </w:rPr>
        <w:t>, and smoking status from fundus images relatively well.</w:t>
      </w:r>
      <w:r w:rsidR="000D0354">
        <w:rPr>
          <w:rFonts w:ascii="Times New Roman" w:hAnsi="Times New Roman" w:cs="Times New Roman"/>
          <w:sz w:val="24"/>
          <w:szCs w:val="24"/>
        </w:rPr>
        <w:t xml:space="preserve"> However, fundus images seem to contain additional information about </w:t>
      </w:r>
      <w:r w:rsidR="00E614B2">
        <w:rPr>
          <w:rFonts w:ascii="Times New Roman" w:hAnsi="Times New Roman" w:cs="Times New Roman"/>
          <w:sz w:val="24"/>
          <w:szCs w:val="24"/>
        </w:rPr>
        <w:t>the</w:t>
      </w:r>
      <w:r w:rsidR="000D0354">
        <w:rPr>
          <w:rFonts w:ascii="Times New Roman" w:hAnsi="Times New Roman" w:cs="Times New Roman"/>
          <w:sz w:val="24"/>
          <w:szCs w:val="24"/>
        </w:rPr>
        <w:t xml:space="preserve"> glucose tolerance status</w:t>
      </w:r>
      <w:r w:rsidR="00E614B2">
        <w:rPr>
          <w:rFonts w:ascii="Times New Roman" w:hAnsi="Times New Roman" w:cs="Times New Roman"/>
          <w:sz w:val="24"/>
          <w:szCs w:val="24"/>
        </w:rPr>
        <w:t xml:space="preserve"> of individuals</w:t>
      </w:r>
      <w:r w:rsidR="000D0354">
        <w:rPr>
          <w:rFonts w:ascii="Times New Roman" w:hAnsi="Times New Roman" w:cs="Times New Roman"/>
          <w:sz w:val="24"/>
          <w:szCs w:val="24"/>
        </w:rPr>
        <w:t>. This is supported by our results, which show that e</w:t>
      </w:r>
      <w:r w:rsidR="00366EA2">
        <w:rPr>
          <w:rFonts w:ascii="Times New Roman" w:hAnsi="Times New Roman" w:cs="Times New Roman"/>
          <w:sz w:val="24"/>
          <w:szCs w:val="24"/>
        </w:rPr>
        <w:t xml:space="preserve">ven when multiple risk factors are combined, the AUROC increases </w:t>
      </w:r>
      <w:r w:rsidR="00CF3985">
        <w:rPr>
          <w:rFonts w:ascii="Times New Roman" w:hAnsi="Times New Roman" w:cs="Times New Roman"/>
          <w:sz w:val="24"/>
          <w:szCs w:val="24"/>
        </w:rPr>
        <w:t>when</w:t>
      </w:r>
      <w:r w:rsidR="00366EA2">
        <w:rPr>
          <w:rFonts w:ascii="Times New Roman" w:hAnsi="Times New Roman" w:cs="Times New Roman"/>
          <w:sz w:val="24"/>
          <w:szCs w:val="24"/>
        </w:rPr>
        <w:t xml:space="preserve"> </w:t>
      </w:r>
      <w:r w:rsidR="008E07D9">
        <w:rPr>
          <w:rFonts w:ascii="Times New Roman" w:hAnsi="Times New Roman" w:cs="Times New Roman"/>
          <w:sz w:val="24"/>
          <w:szCs w:val="24"/>
        </w:rPr>
        <w:t xml:space="preserve">the </w:t>
      </w:r>
      <w:r w:rsidR="00366EA2">
        <w:rPr>
          <w:rFonts w:ascii="Times New Roman" w:hAnsi="Times New Roman" w:cs="Times New Roman"/>
          <w:sz w:val="24"/>
          <w:szCs w:val="24"/>
        </w:rPr>
        <w:t>GMS</w:t>
      </w:r>
      <w:r w:rsidR="008E07D9">
        <w:rPr>
          <w:rFonts w:ascii="Times New Roman" w:hAnsi="Times New Roman" w:cs="Times New Roman"/>
          <w:sz w:val="24"/>
          <w:szCs w:val="24"/>
        </w:rPr>
        <w:t>core</w:t>
      </w:r>
      <w:r w:rsidR="00366EA2">
        <w:rPr>
          <w:rFonts w:ascii="Times New Roman" w:hAnsi="Times New Roman" w:cs="Times New Roman"/>
          <w:sz w:val="24"/>
          <w:szCs w:val="24"/>
        </w:rPr>
        <w:t xml:space="preserve"> is added</w:t>
      </w:r>
      <w:r w:rsidR="000D0354">
        <w:rPr>
          <w:rFonts w:ascii="Times New Roman" w:hAnsi="Times New Roman" w:cs="Times New Roman"/>
          <w:sz w:val="24"/>
          <w:szCs w:val="24"/>
        </w:rPr>
        <w:t>.</w:t>
      </w:r>
      <w:r w:rsidR="00366EA2">
        <w:rPr>
          <w:rFonts w:ascii="Times New Roman" w:hAnsi="Times New Roman" w:cs="Times New Roman"/>
          <w:sz w:val="24"/>
          <w:szCs w:val="24"/>
        </w:rPr>
        <w:t xml:space="preserve"> </w:t>
      </w:r>
      <w:r w:rsidR="000B49D2">
        <w:rPr>
          <w:rFonts w:ascii="Times New Roman" w:hAnsi="Times New Roman" w:cs="Times New Roman"/>
          <w:sz w:val="24"/>
          <w:szCs w:val="24"/>
        </w:rPr>
        <w:t xml:space="preserve">Similarly, this finding is supported by the matching cohort experiment </w:t>
      </w:r>
      <w:r w:rsidR="003C6B13">
        <w:rPr>
          <w:rFonts w:ascii="Times New Roman" w:hAnsi="Times New Roman" w:cs="Times New Roman"/>
          <w:sz w:val="24"/>
          <w:szCs w:val="24"/>
        </w:rPr>
        <w:t xml:space="preserve">results </w:t>
      </w:r>
      <w:r w:rsidR="00CF3985">
        <w:rPr>
          <w:rFonts w:ascii="Times New Roman" w:hAnsi="Times New Roman" w:cs="Times New Roman"/>
          <w:sz w:val="24"/>
          <w:szCs w:val="24"/>
        </w:rPr>
        <w:t>that showed</w:t>
      </w:r>
      <w:r w:rsidR="000B49D2">
        <w:rPr>
          <w:rFonts w:ascii="Times New Roman" w:hAnsi="Times New Roman" w:cs="Times New Roman"/>
          <w:sz w:val="24"/>
          <w:szCs w:val="24"/>
        </w:rPr>
        <w:t xml:space="preserve"> </w:t>
      </w:r>
      <w:r w:rsidR="003C6B13">
        <w:rPr>
          <w:rFonts w:ascii="Times New Roman" w:hAnsi="Times New Roman" w:cs="Times New Roman"/>
          <w:sz w:val="24"/>
          <w:szCs w:val="24"/>
        </w:rPr>
        <w:t>that the AUROC is modestly higher than 0.5, even though matching was done for age, sex, and waist circumference.</w:t>
      </w:r>
    </w:p>
    <w:p w14:paraId="6A7A857F" w14:textId="7E758ED9" w:rsidR="000C128A" w:rsidRDefault="000C128A" w:rsidP="00453922">
      <w:pPr>
        <w:spacing w:line="480" w:lineRule="auto"/>
        <w:rPr>
          <w:rFonts w:ascii="Times New Roman" w:hAnsi="Times New Roman" w:cs="Times New Roman"/>
          <w:sz w:val="24"/>
          <w:szCs w:val="24"/>
        </w:rPr>
      </w:pPr>
      <w:r>
        <w:rPr>
          <w:rFonts w:ascii="Times New Roman" w:hAnsi="Times New Roman" w:cs="Times New Roman"/>
          <w:sz w:val="24"/>
          <w:szCs w:val="24"/>
        </w:rPr>
        <w:t>Averaging across multiple fundus images per individual seems to have a beneficial effect on the quality of the GMS</w:t>
      </w:r>
      <w:r w:rsidR="008E07D9">
        <w:rPr>
          <w:rFonts w:ascii="Times New Roman" w:hAnsi="Times New Roman" w:cs="Times New Roman"/>
          <w:sz w:val="24"/>
          <w:szCs w:val="24"/>
        </w:rPr>
        <w:t>core</w:t>
      </w:r>
      <w:r>
        <w:rPr>
          <w:rFonts w:ascii="Times New Roman" w:hAnsi="Times New Roman" w:cs="Times New Roman"/>
          <w:sz w:val="24"/>
          <w:szCs w:val="24"/>
        </w:rPr>
        <w:t xml:space="preserve"> score, as it leads to a higher AUROC. </w:t>
      </w:r>
      <w:r w:rsidR="005D6B74">
        <w:rPr>
          <w:rFonts w:ascii="Times New Roman" w:hAnsi="Times New Roman" w:cs="Times New Roman"/>
          <w:sz w:val="24"/>
          <w:szCs w:val="24"/>
        </w:rPr>
        <w:t>T</w:t>
      </w:r>
      <w:r>
        <w:rPr>
          <w:rFonts w:ascii="Times New Roman" w:hAnsi="Times New Roman" w:cs="Times New Roman"/>
          <w:sz w:val="24"/>
          <w:szCs w:val="24"/>
        </w:rPr>
        <w:t xml:space="preserve">here </w:t>
      </w:r>
      <w:r w:rsidR="00E614B2">
        <w:rPr>
          <w:rFonts w:ascii="Times New Roman" w:hAnsi="Times New Roman" w:cs="Times New Roman"/>
          <w:sz w:val="24"/>
          <w:szCs w:val="24"/>
        </w:rPr>
        <w:t xml:space="preserve">is </w:t>
      </w:r>
      <w:r>
        <w:rPr>
          <w:rFonts w:ascii="Times New Roman" w:hAnsi="Times New Roman" w:cs="Times New Roman"/>
          <w:sz w:val="24"/>
          <w:szCs w:val="24"/>
        </w:rPr>
        <w:t>a</w:t>
      </w:r>
      <w:r w:rsidR="005D6B74">
        <w:rPr>
          <w:rFonts w:ascii="Times New Roman" w:hAnsi="Times New Roman" w:cs="Times New Roman"/>
          <w:sz w:val="24"/>
          <w:szCs w:val="24"/>
        </w:rPr>
        <w:t xml:space="preserve"> </w:t>
      </w:r>
      <w:r w:rsidR="004755C7">
        <w:rPr>
          <w:rFonts w:ascii="Times New Roman" w:hAnsi="Times New Roman" w:cs="Times New Roman"/>
          <w:sz w:val="24"/>
          <w:szCs w:val="24"/>
        </w:rPr>
        <w:t>flattening effect</w:t>
      </w:r>
      <w:r w:rsidR="005D6B74">
        <w:rPr>
          <w:rFonts w:ascii="Times New Roman" w:hAnsi="Times New Roman" w:cs="Times New Roman"/>
          <w:sz w:val="24"/>
          <w:szCs w:val="24"/>
        </w:rPr>
        <w:t xml:space="preserve"> from 3 images onwards, and future research could consider including 3 images instead of just one per individual</w:t>
      </w:r>
      <w:r>
        <w:rPr>
          <w:rFonts w:ascii="Times New Roman" w:hAnsi="Times New Roman" w:cs="Times New Roman"/>
          <w:sz w:val="24"/>
          <w:szCs w:val="24"/>
        </w:rPr>
        <w:t xml:space="preserve">. It should be noted that for this analysis only </w:t>
      </w:r>
      <w:r w:rsidR="00CF3985">
        <w:rPr>
          <w:rFonts w:ascii="Times New Roman" w:hAnsi="Times New Roman" w:cs="Times New Roman"/>
          <w:sz w:val="24"/>
          <w:szCs w:val="24"/>
        </w:rPr>
        <w:t>individuals</w:t>
      </w:r>
      <w:r>
        <w:rPr>
          <w:rFonts w:ascii="Times New Roman" w:hAnsi="Times New Roman" w:cs="Times New Roman"/>
          <w:sz w:val="24"/>
          <w:szCs w:val="24"/>
        </w:rPr>
        <w:t xml:space="preserve"> were included that had at least 5 fundus images </w:t>
      </w:r>
      <w:r w:rsidRPr="008065C8">
        <w:rPr>
          <w:rFonts w:ascii="Times New Roman" w:hAnsi="Times New Roman" w:cs="Times New Roman"/>
          <w:sz w:val="24"/>
          <w:szCs w:val="24"/>
        </w:rPr>
        <w:t>available</w:t>
      </w:r>
      <w:r w:rsidR="000751D7" w:rsidRPr="008065C8">
        <w:rPr>
          <w:rFonts w:ascii="Times New Roman" w:hAnsi="Times New Roman" w:cs="Times New Roman"/>
          <w:sz w:val="24"/>
          <w:szCs w:val="24"/>
        </w:rPr>
        <w:t xml:space="preserve"> which could introduce a selection bias</w:t>
      </w:r>
      <w:r w:rsidR="005D6B74" w:rsidRPr="008065C8">
        <w:rPr>
          <w:rFonts w:ascii="Times New Roman" w:hAnsi="Times New Roman" w:cs="Times New Roman"/>
          <w:sz w:val="24"/>
          <w:szCs w:val="24"/>
        </w:rPr>
        <w:t xml:space="preserve">. However, since the subset for this analysis contains 83% of </w:t>
      </w:r>
      <w:r w:rsidR="00CF3985">
        <w:rPr>
          <w:rFonts w:ascii="Times New Roman" w:hAnsi="Times New Roman" w:cs="Times New Roman"/>
          <w:sz w:val="24"/>
          <w:szCs w:val="24"/>
        </w:rPr>
        <w:t>individuals</w:t>
      </w:r>
      <w:r w:rsidR="005D6B74" w:rsidRPr="008065C8">
        <w:rPr>
          <w:rFonts w:ascii="Times New Roman" w:hAnsi="Times New Roman" w:cs="Times New Roman"/>
          <w:sz w:val="24"/>
          <w:szCs w:val="24"/>
        </w:rPr>
        <w:t xml:space="preserve">, the effect on the AUROC should be small. We also found that the fixation of fundus images influences the image-level AUROC. </w:t>
      </w:r>
      <w:r w:rsidR="008E07D9" w:rsidRPr="008065C8">
        <w:rPr>
          <w:rFonts w:ascii="Times New Roman" w:hAnsi="Times New Roman" w:cs="Times New Roman"/>
          <w:sz w:val="24"/>
          <w:szCs w:val="24"/>
        </w:rPr>
        <w:t xml:space="preserve">The </w:t>
      </w:r>
      <w:r w:rsidR="00A0100C" w:rsidRPr="008065C8">
        <w:rPr>
          <w:rFonts w:ascii="Times New Roman" w:hAnsi="Times New Roman" w:cs="Times New Roman"/>
          <w:sz w:val="24"/>
          <w:szCs w:val="24"/>
        </w:rPr>
        <w:t>GM</w:t>
      </w:r>
      <w:r w:rsidR="00E2263F" w:rsidRPr="008065C8">
        <w:rPr>
          <w:rFonts w:ascii="Times New Roman" w:hAnsi="Times New Roman" w:cs="Times New Roman"/>
          <w:sz w:val="24"/>
          <w:szCs w:val="24"/>
        </w:rPr>
        <w:t>S</w:t>
      </w:r>
      <w:r w:rsidR="008E07D9" w:rsidRPr="008065C8">
        <w:rPr>
          <w:rFonts w:ascii="Times New Roman" w:hAnsi="Times New Roman" w:cs="Times New Roman"/>
          <w:sz w:val="24"/>
          <w:szCs w:val="24"/>
        </w:rPr>
        <w:t>core</w:t>
      </w:r>
      <w:r w:rsidR="00A0100C" w:rsidRPr="008065C8">
        <w:rPr>
          <w:rFonts w:ascii="Times New Roman" w:hAnsi="Times New Roman" w:cs="Times New Roman"/>
          <w:sz w:val="24"/>
          <w:szCs w:val="24"/>
        </w:rPr>
        <w:t xml:space="preserve"> </w:t>
      </w:r>
      <w:r w:rsidR="00A0100C">
        <w:rPr>
          <w:rFonts w:ascii="Times New Roman" w:hAnsi="Times New Roman" w:cs="Times New Roman"/>
          <w:sz w:val="24"/>
          <w:szCs w:val="24"/>
        </w:rPr>
        <w:t>obtained from f</w:t>
      </w:r>
      <w:r w:rsidR="005D6B74">
        <w:rPr>
          <w:rFonts w:ascii="Times New Roman" w:hAnsi="Times New Roman" w:cs="Times New Roman"/>
          <w:sz w:val="24"/>
          <w:szCs w:val="24"/>
        </w:rPr>
        <w:t xml:space="preserve">undus images centered at the optic disc or macula </w:t>
      </w:r>
      <w:r w:rsidR="00A0100C">
        <w:rPr>
          <w:rFonts w:ascii="Times New Roman" w:hAnsi="Times New Roman" w:cs="Times New Roman"/>
          <w:sz w:val="24"/>
          <w:szCs w:val="24"/>
        </w:rPr>
        <w:t xml:space="preserve">results in a higher AUROC </w:t>
      </w:r>
      <w:r w:rsidR="00A0100C">
        <w:rPr>
          <w:rFonts w:ascii="Times New Roman" w:hAnsi="Times New Roman" w:cs="Times New Roman"/>
          <w:sz w:val="24"/>
          <w:szCs w:val="24"/>
        </w:rPr>
        <w:lastRenderedPageBreak/>
        <w:t>than those obtained from the periphery</w:t>
      </w:r>
      <w:r w:rsidR="005D6B74">
        <w:rPr>
          <w:rFonts w:ascii="Times New Roman" w:hAnsi="Times New Roman" w:cs="Times New Roman"/>
          <w:sz w:val="24"/>
          <w:szCs w:val="24"/>
        </w:rPr>
        <w:t xml:space="preserve">. </w:t>
      </w:r>
      <w:r w:rsidR="00A0100C">
        <w:rPr>
          <w:rFonts w:ascii="Times New Roman" w:hAnsi="Times New Roman" w:cs="Times New Roman"/>
          <w:sz w:val="24"/>
          <w:szCs w:val="24"/>
        </w:rPr>
        <w:t>A possible explanation for this is that</w:t>
      </w:r>
      <w:r w:rsidR="005D6B74">
        <w:rPr>
          <w:rFonts w:ascii="Times New Roman" w:hAnsi="Times New Roman" w:cs="Times New Roman"/>
          <w:sz w:val="24"/>
          <w:szCs w:val="24"/>
        </w:rPr>
        <w:t xml:space="preserve"> more of the vascular tree is visible in </w:t>
      </w:r>
      <w:r w:rsidR="00A0100C">
        <w:rPr>
          <w:rFonts w:ascii="Times New Roman" w:hAnsi="Times New Roman" w:cs="Times New Roman"/>
          <w:sz w:val="24"/>
          <w:szCs w:val="24"/>
        </w:rPr>
        <w:t>optic disc and macula centered images</w:t>
      </w:r>
      <w:r w:rsidR="005D6B74">
        <w:rPr>
          <w:rFonts w:ascii="Times New Roman" w:hAnsi="Times New Roman" w:cs="Times New Roman"/>
          <w:sz w:val="24"/>
          <w:szCs w:val="24"/>
        </w:rPr>
        <w:t xml:space="preserve">, compared to </w:t>
      </w:r>
      <w:r w:rsidR="00A0100C">
        <w:rPr>
          <w:rFonts w:ascii="Times New Roman" w:hAnsi="Times New Roman" w:cs="Times New Roman"/>
          <w:sz w:val="24"/>
          <w:szCs w:val="24"/>
        </w:rPr>
        <w:t>other fixations.</w:t>
      </w:r>
    </w:p>
    <w:p w14:paraId="34B6CC7F" w14:textId="7161F6E4" w:rsidR="00A0100C" w:rsidRDefault="00A0100C" w:rsidP="00453922">
      <w:pPr>
        <w:spacing w:line="480" w:lineRule="auto"/>
        <w:rPr>
          <w:rFonts w:ascii="Times New Roman" w:hAnsi="Times New Roman" w:cs="Times New Roman"/>
          <w:sz w:val="24"/>
          <w:szCs w:val="24"/>
        </w:rPr>
      </w:pPr>
      <w:r>
        <w:rPr>
          <w:rFonts w:ascii="Times New Roman" w:hAnsi="Times New Roman" w:cs="Times New Roman"/>
          <w:sz w:val="24"/>
          <w:szCs w:val="24"/>
        </w:rPr>
        <w:t xml:space="preserve">Even though </w:t>
      </w:r>
      <w:r w:rsidR="00D56E8D">
        <w:rPr>
          <w:rFonts w:ascii="Times New Roman" w:hAnsi="Times New Roman" w:cs="Times New Roman"/>
          <w:sz w:val="24"/>
          <w:szCs w:val="24"/>
        </w:rPr>
        <w:t>the</w:t>
      </w:r>
      <w:r>
        <w:rPr>
          <w:rFonts w:ascii="Times New Roman" w:hAnsi="Times New Roman" w:cs="Times New Roman"/>
          <w:sz w:val="24"/>
          <w:szCs w:val="24"/>
        </w:rPr>
        <w:t xml:space="preserve"> </w:t>
      </w:r>
      <w:r w:rsidR="00D56E8D">
        <w:rPr>
          <w:rFonts w:ascii="Times New Roman" w:hAnsi="Times New Roman" w:cs="Times New Roman"/>
          <w:sz w:val="24"/>
          <w:szCs w:val="24"/>
        </w:rPr>
        <w:t>algorithm</w:t>
      </w:r>
      <w:r>
        <w:rPr>
          <w:rFonts w:ascii="Times New Roman" w:hAnsi="Times New Roman" w:cs="Times New Roman"/>
          <w:sz w:val="24"/>
          <w:szCs w:val="24"/>
        </w:rPr>
        <w:t xml:space="preserve"> was trained to separate normal glucose metabolism from type 2 diabetes</w:t>
      </w:r>
      <w:r w:rsidR="00E4418C">
        <w:rPr>
          <w:rFonts w:ascii="Times New Roman" w:hAnsi="Times New Roman" w:cs="Times New Roman"/>
          <w:sz w:val="24"/>
          <w:szCs w:val="24"/>
        </w:rPr>
        <w:t xml:space="preserve"> fundus images</w:t>
      </w:r>
      <w:r>
        <w:rPr>
          <w:rFonts w:ascii="Times New Roman" w:hAnsi="Times New Roman" w:cs="Times New Roman"/>
          <w:sz w:val="24"/>
          <w:szCs w:val="24"/>
        </w:rPr>
        <w:t xml:space="preserve">, </w:t>
      </w:r>
      <w:r w:rsidR="005E08C3">
        <w:rPr>
          <w:rFonts w:ascii="Times New Roman" w:hAnsi="Times New Roman" w:cs="Times New Roman"/>
          <w:sz w:val="24"/>
          <w:szCs w:val="24"/>
        </w:rPr>
        <w:t xml:space="preserve">we found that </w:t>
      </w:r>
      <w:r>
        <w:rPr>
          <w:rFonts w:ascii="Times New Roman" w:hAnsi="Times New Roman" w:cs="Times New Roman"/>
          <w:sz w:val="24"/>
          <w:szCs w:val="24"/>
        </w:rPr>
        <w:t>the GM</w:t>
      </w:r>
      <w:r w:rsidR="008E07D9">
        <w:rPr>
          <w:rFonts w:ascii="Times New Roman" w:hAnsi="Times New Roman" w:cs="Times New Roman"/>
          <w:sz w:val="24"/>
          <w:szCs w:val="24"/>
        </w:rPr>
        <w:t>score</w:t>
      </w:r>
      <w:r>
        <w:rPr>
          <w:rFonts w:ascii="Times New Roman" w:hAnsi="Times New Roman" w:cs="Times New Roman"/>
          <w:sz w:val="24"/>
          <w:szCs w:val="24"/>
        </w:rPr>
        <w:t xml:space="preserve"> can actually be used to discriminate prediabetes from normal glucose</w:t>
      </w:r>
      <w:r w:rsidR="002E2EEC">
        <w:rPr>
          <w:rFonts w:ascii="Times New Roman" w:hAnsi="Times New Roman" w:cs="Times New Roman"/>
          <w:sz w:val="24"/>
          <w:szCs w:val="24"/>
        </w:rPr>
        <w:t xml:space="preserve"> metabolism individuals</w:t>
      </w:r>
      <w:r w:rsidR="00E4418C">
        <w:rPr>
          <w:rFonts w:ascii="Times New Roman" w:hAnsi="Times New Roman" w:cs="Times New Roman"/>
          <w:sz w:val="24"/>
          <w:szCs w:val="24"/>
        </w:rPr>
        <w:t xml:space="preserve"> </w:t>
      </w:r>
      <w:r w:rsidR="00E4418C" w:rsidRPr="00E4418C">
        <w:rPr>
          <w:rFonts w:ascii="Times New Roman" w:hAnsi="Times New Roman" w:cs="Times New Roman"/>
          <w:color w:val="FF0000"/>
          <w:sz w:val="24"/>
          <w:szCs w:val="24"/>
        </w:rPr>
        <w:t>to some extent, with an AUROC of 0.61</w:t>
      </w:r>
      <w:r w:rsidR="00E4418C">
        <w:rPr>
          <w:rFonts w:ascii="Times New Roman" w:hAnsi="Times New Roman" w:cs="Times New Roman"/>
          <w:color w:val="FF0000"/>
          <w:sz w:val="24"/>
          <w:szCs w:val="24"/>
        </w:rPr>
        <w:t>1.</w:t>
      </w:r>
      <w:r w:rsidRPr="00E4418C">
        <w:rPr>
          <w:rFonts w:ascii="Times New Roman" w:hAnsi="Times New Roman" w:cs="Times New Roman"/>
          <w:color w:val="FF0000"/>
          <w:sz w:val="24"/>
          <w:szCs w:val="24"/>
        </w:rPr>
        <w:t xml:space="preserve"> </w:t>
      </w:r>
      <w:r>
        <w:rPr>
          <w:rFonts w:ascii="Times New Roman" w:hAnsi="Times New Roman" w:cs="Times New Roman"/>
          <w:sz w:val="24"/>
          <w:szCs w:val="24"/>
        </w:rPr>
        <w:t>The distribution of GMS</w:t>
      </w:r>
      <w:r w:rsidR="008E07D9">
        <w:rPr>
          <w:rFonts w:ascii="Times New Roman" w:hAnsi="Times New Roman" w:cs="Times New Roman"/>
          <w:sz w:val="24"/>
          <w:szCs w:val="24"/>
        </w:rPr>
        <w:t>cores</w:t>
      </w:r>
      <w:r>
        <w:rPr>
          <w:rFonts w:ascii="Times New Roman" w:hAnsi="Times New Roman" w:cs="Times New Roman"/>
          <w:sz w:val="24"/>
          <w:szCs w:val="24"/>
        </w:rPr>
        <w:t xml:space="preserve"> for prediabetes </w:t>
      </w:r>
      <w:r w:rsidR="00CF3985">
        <w:rPr>
          <w:rFonts w:ascii="Times New Roman" w:hAnsi="Times New Roman" w:cs="Times New Roman"/>
          <w:sz w:val="24"/>
          <w:szCs w:val="24"/>
        </w:rPr>
        <w:t>individuals</w:t>
      </w:r>
      <w:r>
        <w:rPr>
          <w:rFonts w:ascii="Times New Roman" w:hAnsi="Times New Roman" w:cs="Times New Roman"/>
          <w:sz w:val="24"/>
          <w:szCs w:val="24"/>
        </w:rPr>
        <w:t xml:space="preserve"> falls in between type 2 diabetes and normal glucose</w:t>
      </w:r>
      <w:r w:rsidR="0092230F">
        <w:rPr>
          <w:rFonts w:ascii="Times New Roman" w:hAnsi="Times New Roman" w:cs="Times New Roman"/>
          <w:sz w:val="24"/>
          <w:szCs w:val="24"/>
        </w:rPr>
        <w:t xml:space="preserve"> </w:t>
      </w:r>
      <w:r w:rsidR="00981E18">
        <w:rPr>
          <w:rFonts w:ascii="Times New Roman" w:hAnsi="Times New Roman" w:cs="Times New Roman"/>
          <w:sz w:val="24"/>
          <w:szCs w:val="24"/>
        </w:rPr>
        <w:t>metabolism</w:t>
      </w:r>
      <w:r>
        <w:rPr>
          <w:rFonts w:ascii="Times New Roman" w:hAnsi="Times New Roman" w:cs="Times New Roman"/>
          <w:sz w:val="24"/>
          <w:szCs w:val="24"/>
        </w:rPr>
        <w:t xml:space="preserve">, indicating that the deep learning model finds </w:t>
      </w:r>
      <w:r w:rsidR="005E08C3">
        <w:rPr>
          <w:rFonts w:ascii="Times New Roman" w:hAnsi="Times New Roman" w:cs="Times New Roman"/>
          <w:sz w:val="24"/>
          <w:szCs w:val="24"/>
        </w:rPr>
        <w:t>modest signs of type 2 diabetes for the prediabetes group.</w:t>
      </w:r>
    </w:p>
    <w:p w14:paraId="0D981610" w14:textId="447346DB" w:rsidR="005E08C3" w:rsidRPr="001E506A" w:rsidRDefault="005E08C3" w:rsidP="0045392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deep learning approach does not require any handcrafted features, such as arteriolar width, but learns the relevant features directly from the data. An advantage of this strategy is that no </w:t>
      </w:r>
      <w:r w:rsidR="00D56E8D">
        <w:rPr>
          <w:rFonts w:ascii="Times New Roman" w:hAnsi="Times New Roman" w:cs="Times New Roman"/>
          <w:sz w:val="24"/>
          <w:szCs w:val="24"/>
        </w:rPr>
        <w:t>priors are needed and that no unknown features are missed.</w:t>
      </w:r>
      <w:r w:rsidR="008065C8">
        <w:rPr>
          <w:rFonts w:ascii="Times New Roman" w:hAnsi="Times New Roman" w:cs="Times New Roman"/>
          <w:sz w:val="24"/>
          <w:szCs w:val="24"/>
        </w:rPr>
        <w:t xml:space="preserve"> A disadvantage </w:t>
      </w:r>
      <w:r w:rsidR="001E506A">
        <w:rPr>
          <w:rFonts w:ascii="Times New Roman" w:hAnsi="Times New Roman" w:cs="Times New Roman"/>
          <w:sz w:val="24"/>
          <w:szCs w:val="24"/>
        </w:rPr>
        <w:t xml:space="preserve">that is often attributed to </w:t>
      </w:r>
      <w:r w:rsidR="008065C8">
        <w:rPr>
          <w:rFonts w:ascii="Times New Roman" w:hAnsi="Times New Roman" w:cs="Times New Roman"/>
          <w:sz w:val="24"/>
          <w:szCs w:val="24"/>
        </w:rPr>
        <w:t xml:space="preserve">deep learning is </w:t>
      </w:r>
      <w:r w:rsidR="001E506A">
        <w:rPr>
          <w:rFonts w:ascii="Times New Roman" w:hAnsi="Times New Roman" w:cs="Times New Roman"/>
          <w:sz w:val="24"/>
          <w:szCs w:val="24"/>
        </w:rPr>
        <w:t xml:space="preserve">the limited explainability of the decision making due to the large </w:t>
      </w:r>
      <w:r w:rsidR="00E4418C">
        <w:rPr>
          <w:rFonts w:ascii="Times New Roman" w:hAnsi="Times New Roman" w:cs="Times New Roman"/>
          <w:sz w:val="24"/>
          <w:szCs w:val="24"/>
        </w:rPr>
        <w:t>number</w:t>
      </w:r>
      <w:r w:rsidR="001E506A">
        <w:rPr>
          <w:rFonts w:ascii="Times New Roman" w:hAnsi="Times New Roman" w:cs="Times New Roman"/>
          <w:sz w:val="24"/>
          <w:szCs w:val="24"/>
        </w:rPr>
        <w:t xml:space="preserve"> of model weights. </w:t>
      </w:r>
      <w:r w:rsidR="00D56E8D">
        <w:rPr>
          <w:rFonts w:ascii="Times New Roman" w:hAnsi="Times New Roman" w:cs="Times New Roman"/>
          <w:sz w:val="24"/>
          <w:szCs w:val="24"/>
        </w:rPr>
        <w:t xml:space="preserve">The use of heat maps </w:t>
      </w:r>
      <w:sdt>
        <w:sdtPr>
          <w:rPr>
            <w:rFonts w:ascii="Times New Roman" w:hAnsi="Times New Roman" w:cs="Times New Roman"/>
            <w:color w:val="000000"/>
            <w:sz w:val="24"/>
            <w:szCs w:val="24"/>
          </w:rPr>
          <w:tag w:val="MENDELEY_CITATION_v3_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"/>
          <w:id w:val="92678478"/>
          <w:placeholder>
            <w:docPart w:val="DefaultPlaceholder_-1854013440"/>
          </w:placeholder>
        </w:sdtPr>
        <w:sdtEndPr/>
        <w:sdtContent>
          <w:r w:rsidR="00715066" w:rsidRPr="00715066">
            <w:rPr>
              <w:rFonts w:ascii="Times New Roman" w:hAnsi="Times New Roman" w:cs="Times New Roman"/>
              <w:color w:val="000000"/>
              <w:sz w:val="24"/>
              <w:szCs w:val="24"/>
            </w:rPr>
            <w:t>(26)</w:t>
          </w:r>
        </w:sdtContent>
      </w:sdt>
      <w:r w:rsidR="00D56E8D">
        <w:rPr>
          <w:rFonts w:ascii="Times New Roman" w:hAnsi="Times New Roman" w:cs="Times New Roman"/>
          <w:sz w:val="24"/>
          <w:szCs w:val="24"/>
        </w:rPr>
        <w:t xml:space="preserve"> in this study allows for insight into the focus of the algorithm. For </w:t>
      </w:r>
      <w:r w:rsidR="00CF3985">
        <w:rPr>
          <w:rFonts w:ascii="Times New Roman" w:hAnsi="Times New Roman" w:cs="Times New Roman"/>
          <w:sz w:val="24"/>
          <w:szCs w:val="24"/>
        </w:rPr>
        <w:t>individuals</w:t>
      </w:r>
      <w:r w:rsidR="00D56E8D">
        <w:rPr>
          <w:rFonts w:ascii="Times New Roman" w:hAnsi="Times New Roman" w:cs="Times New Roman"/>
          <w:sz w:val="24"/>
          <w:szCs w:val="24"/>
        </w:rPr>
        <w:t xml:space="preserve"> with a high GMS</w:t>
      </w:r>
      <w:r w:rsidR="00981E18">
        <w:rPr>
          <w:rFonts w:ascii="Times New Roman" w:hAnsi="Times New Roman" w:cs="Times New Roman"/>
          <w:sz w:val="24"/>
          <w:szCs w:val="24"/>
        </w:rPr>
        <w:t>core</w:t>
      </w:r>
      <w:r w:rsidR="00D56E8D">
        <w:rPr>
          <w:rFonts w:ascii="Times New Roman" w:hAnsi="Times New Roman" w:cs="Times New Roman"/>
          <w:sz w:val="24"/>
          <w:szCs w:val="24"/>
        </w:rPr>
        <w:t xml:space="preserve">, the prediction often seems to originate from selective parts of the vascular tree. This makes sense, since studies have shown the effect of (pre)diabetes on the microvessels, such as the </w:t>
      </w:r>
      <w:r w:rsidR="00D56E8D" w:rsidRPr="00FA0F47">
        <w:rPr>
          <w:rFonts w:ascii="Times New Roman" w:hAnsi="Times New Roman" w:cs="Times New Roman"/>
          <w:sz w:val="24"/>
          <w:szCs w:val="24"/>
        </w:rPr>
        <w:t>impaired microvascular function</w:t>
      </w:r>
      <w:r w:rsidR="00D56E8D">
        <w:rPr>
          <w:rFonts w:ascii="Times New Roman" w:hAnsi="Times New Roman" w:cs="Times New Roman"/>
          <w:sz w:val="24"/>
          <w:szCs w:val="24"/>
        </w:rPr>
        <w:t xml:space="preserve"> </w:t>
      </w:r>
      <w:r w:rsidR="00BD263E">
        <w:rPr>
          <w:rFonts w:ascii="Times New Roman" w:hAnsi="Times New Roman" w:cs="Times New Roman"/>
          <w:sz w:val="24"/>
          <w:szCs w:val="24"/>
        </w:rPr>
        <w:t xml:space="preserve">and different calibers as </w:t>
      </w:r>
      <w:r w:rsidR="00D56E8D">
        <w:rPr>
          <w:rFonts w:ascii="Times New Roman" w:hAnsi="Times New Roman" w:cs="Times New Roman"/>
          <w:sz w:val="24"/>
          <w:szCs w:val="24"/>
        </w:rPr>
        <w:t>described by S</w:t>
      </w:r>
      <w:r w:rsidR="00715066" w:rsidRPr="00715066">
        <w:rPr>
          <w:rFonts w:ascii="Times New Roman" w:hAnsi="Times New Roman" w:cs="Times New Roman"/>
          <w:sz w:val="24"/>
          <w:szCs w:val="24"/>
        </w:rPr>
        <w:t>ö</w:t>
      </w:r>
      <w:r w:rsidR="00D56E8D">
        <w:rPr>
          <w:rFonts w:ascii="Times New Roman" w:hAnsi="Times New Roman" w:cs="Times New Roman"/>
          <w:sz w:val="24"/>
          <w:szCs w:val="24"/>
        </w:rPr>
        <w:t>rensen</w:t>
      </w:r>
      <w:r w:rsidR="000D686E">
        <w:rPr>
          <w:rFonts w:ascii="Times New Roman" w:hAnsi="Times New Roman" w:cs="Times New Roman"/>
          <w:sz w:val="24"/>
          <w:szCs w:val="24"/>
        </w:rPr>
        <w:t xml:space="preserve"> et al.</w:t>
      </w:r>
      <w:r w:rsidR="00D56E8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"/>
          <w:id w:val="1564611851"/>
          <w:placeholder>
            <w:docPart w:val="23A755A7CCAA4FA6BFC6472F6CDDA8ED"/>
          </w:placeholder>
        </w:sdtPr>
        <w:sdtEndPr/>
        <w:sdtContent>
          <w:r w:rsidR="00715066" w:rsidRPr="00715066">
            <w:rPr>
              <w:rFonts w:ascii="Times New Roman" w:hAnsi="Times New Roman" w:cs="Times New Roman"/>
              <w:color w:val="000000"/>
              <w:sz w:val="24"/>
              <w:szCs w:val="24"/>
            </w:rPr>
            <w:t>(27)</w:t>
          </w:r>
        </w:sdtContent>
      </w:sdt>
      <w:r w:rsidR="007751CE">
        <w:rPr>
          <w:rFonts w:ascii="Times New Roman" w:hAnsi="Times New Roman" w:cs="Times New Roman"/>
          <w:color w:val="000000"/>
          <w:sz w:val="24"/>
          <w:szCs w:val="24"/>
        </w:rPr>
        <w:t xml:space="preserve"> and Li et al. </w:t>
      </w:r>
      <w:sdt>
        <w:sdtPr>
          <w:rPr>
            <w:rFonts w:ascii="Times New Roman" w:hAnsi="Times New Roman" w:cs="Times New Roman"/>
            <w:color w:val="000000"/>
            <w:sz w:val="24"/>
            <w:szCs w:val="24"/>
          </w:rPr>
          <w:tag w:val="MENDELEY_CITATION_v3_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"/>
          <w:id w:val="1629049122"/>
          <w:placeholder>
            <w:docPart w:val="DefaultPlaceholder_-1854013440"/>
          </w:placeholder>
        </w:sdtPr>
        <w:sdtEndPr/>
        <w:sdtContent>
          <w:r w:rsidR="00715066" w:rsidRPr="00715066">
            <w:rPr>
              <w:rFonts w:ascii="Times New Roman" w:hAnsi="Times New Roman" w:cs="Times New Roman"/>
              <w:color w:val="000000"/>
              <w:sz w:val="24"/>
              <w:szCs w:val="24"/>
            </w:rPr>
            <w:t>(21).</w:t>
          </w:r>
        </w:sdtContent>
      </w:sdt>
    </w:p>
    <w:p w14:paraId="1B5A0E68" w14:textId="1AE42A10" w:rsidR="00D56E8D" w:rsidRDefault="00A05D17" w:rsidP="00453922">
      <w:pPr>
        <w:spacing w:line="480" w:lineRule="auto"/>
        <w:rPr>
          <w:rFonts w:ascii="Times New Roman" w:hAnsi="Times New Roman" w:cs="Times New Roman"/>
          <w:color w:val="000000"/>
          <w:sz w:val="24"/>
          <w:szCs w:val="24"/>
        </w:rPr>
      </w:pPr>
      <w:r>
        <w:rPr>
          <w:rFonts w:ascii="Times New Roman" w:hAnsi="Times New Roman" w:cs="Times New Roman"/>
          <w:sz w:val="24"/>
          <w:szCs w:val="24"/>
        </w:rPr>
        <w:t>In contrast to the exten</w:t>
      </w:r>
      <w:r w:rsidR="0066726C">
        <w:rPr>
          <w:rFonts w:ascii="Times New Roman" w:hAnsi="Times New Roman" w:cs="Times New Roman"/>
          <w:sz w:val="24"/>
          <w:szCs w:val="24"/>
        </w:rPr>
        <w:t xml:space="preserve">sive </w:t>
      </w:r>
      <w:r>
        <w:rPr>
          <w:rFonts w:ascii="Times New Roman" w:hAnsi="Times New Roman" w:cs="Times New Roman"/>
          <w:sz w:val="24"/>
          <w:szCs w:val="24"/>
        </w:rPr>
        <w:t xml:space="preserve">research on diabetic retinopathy detection </w:t>
      </w:r>
      <w:sdt>
        <w:sdtPr>
          <w:rPr>
            <w:rFonts w:ascii="Times New Roman" w:hAnsi="Times New Roman" w:cs="Times New Roman"/>
            <w:color w:val="000000"/>
            <w:sz w:val="24"/>
            <w:szCs w:val="24"/>
          </w:rPr>
          <w:tag w:val="MENDELEY_CITATION_v3_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"/>
          <w:id w:val="784315400"/>
          <w:placeholder>
            <w:docPart w:val="DefaultPlaceholder_-1854013440"/>
          </w:placeholder>
        </w:sdtPr>
        <w:sdtEndPr/>
        <w:sdtContent>
          <w:r w:rsidR="00715066" w:rsidRPr="00715066">
            <w:rPr>
              <w:rFonts w:ascii="Times New Roman" w:hAnsi="Times New Roman" w:cs="Times New Roman"/>
              <w:color w:val="000000"/>
              <w:sz w:val="24"/>
              <w:szCs w:val="24"/>
            </w:rPr>
            <w:t>(29,30)</w:t>
          </w:r>
        </w:sdtContent>
      </w:sdt>
      <w:r>
        <w:rPr>
          <w:rFonts w:ascii="Times New Roman" w:hAnsi="Times New Roman" w:cs="Times New Roman"/>
          <w:sz w:val="24"/>
          <w:szCs w:val="24"/>
        </w:rPr>
        <w:t xml:space="preserve">, </w:t>
      </w:r>
      <w:r w:rsidR="009D64A7">
        <w:rPr>
          <w:rFonts w:ascii="Times New Roman" w:hAnsi="Times New Roman" w:cs="Times New Roman"/>
          <w:sz w:val="24"/>
          <w:szCs w:val="24"/>
        </w:rPr>
        <w:t xml:space="preserve">only limited work has been done on direct classification of type 2 diabetes from fundus images via deep learning. Exploratory studies </w:t>
      </w:r>
      <w:sdt>
        <w:sdtPr>
          <w:rPr>
            <w:rFonts w:ascii="Times New Roman" w:hAnsi="Times New Roman" w:cs="Times New Roman"/>
            <w:color w:val="000000"/>
            <w:sz w:val="24"/>
            <w:szCs w:val="24"/>
          </w:rPr>
          <w:tag w:val="MENDELEY_CITATION_v3_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"/>
          <w:id w:val="-2140950697"/>
          <w:placeholder>
            <w:docPart w:val="DefaultPlaceholder_-1854013440"/>
          </w:placeholder>
        </w:sdtPr>
        <w:sdtEndPr/>
        <w:sdtContent>
          <w:r w:rsidR="00715066" w:rsidRPr="00715066">
            <w:rPr>
              <w:rFonts w:ascii="Times New Roman" w:hAnsi="Times New Roman" w:cs="Times New Roman"/>
              <w:color w:val="000000"/>
              <w:sz w:val="24"/>
              <w:szCs w:val="24"/>
            </w:rPr>
            <w:t>(31,32)</w:t>
          </w:r>
        </w:sdtContent>
      </w:sdt>
      <w:r w:rsidR="009D64A7">
        <w:rPr>
          <w:rFonts w:ascii="Times New Roman" w:hAnsi="Times New Roman" w:cs="Times New Roman"/>
          <w:sz w:val="24"/>
          <w:szCs w:val="24"/>
        </w:rPr>
        <w:t xml:space="preserve"> have shown the feasibility of deep learning for type 2 diabetes detection, while one other study</w:t>
      </w:r>
      <w:r w:rsidR="00C072E1">
        <w:rPr>
          <w:rFonts w:ascii="Times New Roman" w:hAnsi="Times New Roman" w:cs="Times New Roman"/>
          <w:sz w:val="24"/>
          <w:szCs w:val="24"/>
        </w:rPr>
        <w:t xml:space="preserve"> tried to determine</w:t>
      </w:r>
      <w:r w:rsidR="00C072E1" w:rsidRPr="00C072E1">
        <w:t xml:space="preserve"> </w:t>
      </w:r>
      <w:r w:rsidR="00C072E1">
        <w:rPr>
          <w:rFonts w:ascii="Times New Roman" w:hAnsi="Times New Roman" w:cs="Times New Roman"/>
          <w:sz w:val="24"/>
          <w:szCs w:val="24"/>
        </w:rPr>
        <w:t>h</w:t>
      </w:r>
      <w:r w:rsidR="00C072E1" w:rsidRPr="00C072E1">
        <w:rPr>
          <w:rFonts w:ascii="Times New Roman" w:hAnsi="Times New Roman" w:cs="Times New Roman"/>
          <w:sz w:val="24"/>
          <w:szCs w:val="24"/>
        </w:rPr>
        <w:t>aemoglobin A1c (HbA1c)</w:t>
      </w:r>
      <w:r w:rsidR="00C072E1">
        <w:rPr>
          <w:rFonts w:ascii="Times New Roman" w:hAnsi="Times New Roman" w:cs="Times New Roman"/>
          <w:sz w:val="24"/>
          <w:szCs w:val="24"/>
        </w:rPr>
        <w:t xml:space="preserve"> levels</w:t>
      </w:r>
      <w:r w:rsidR="009D64A7">
        <w:rPr>
          <w:rFonts w:ascii="Times New Roman" w:hAnsi="Times New Roman" w:cs="Times New Roman"/>
          <w:sz w:val="24"/>
          <w:szCs w:val="24"/>
        </w:rPr>
        <w:t xml:space="preserve"> </w:t>
      </w:r>
      <w:r w:rsidR="00C072E1">
        <w:rPr>
          <w:rFonts w:ascii="Times New Roman" w:hAnsi="Times New Roman" w:cs="Times New Roman"/>
          <w:sz w:val="24"/>
          <w:szCs w:val="24"/>
        </w:rPr>
        <w:t>with limited success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"/>
          <w:id w:val="-1251724167"/>
          <w:placeholder>
            <w:docPart w:val="DefaultPlaceholder_-1854013440"/>
          </w:placeholder>
        </w:sdtPr>
        <w:sdtEndPr/>
        <w:sdtContent>
          <w:r w:rsidR="00715066" w:rsidRPr="00715066">
            <w:rPr>
              <w:rFonts w:ascii="Times New Roman" w:hAnsi="Times New Roman" w:cs="Times New Roman"/>
              <w:color w:val="000000"/>
              <w:sz w:val="24"/>
              <w:szCs w:val="24"/>
            </w:rPr>
            <w:t>(24)</w:t>
          </w:r>
        </w:sdtContent>
      </w:sdt>
      <w:r w:rsidR="00C072E1">
        <w:rPr>
          <w:rFonts w:ascii="Times New Roman" w:hAnsi="Times New Roman" w:cs="Times New Roman"/>
          <w:sz w:val="24"/>
          <w:szCs w:val="24"/>
        </w:rPr>
        <w:t xml:space="preserve">. </w:t>
      </w:r>
      <w:r w:rsidR="009D64A7">
        <w:rPr>
          <w:rFonts w:ascii="Times New Roman" w:hAnsi="Times New Roman" w:cs="Times New Roman"/>
          <w:sz w:val="24"/>
          <w:szCs w:val="24"/>
        </w:rPr>
        <w:t xml:space="preserve">We used the results from </w:t>
      </w:r>
      <w:r w:rsidR="007751CE">
        <w:rPr>
          <w:rFonts w:ascii="Times New Roman" w:hAnsi="Times New Roman" w:cs="Times New Roman"/>
          <w:sz w:val="24"/>
          <w:szCs w:val="24"/>
        </w:rPr>
        <w:t>previous research</w:t>
      </w:r>
      <w:r w:rsidR="009D64A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"/>
          <w:id w:val="296338363"/>
          <w:placeholder>
            <w:docPart w:val="DefaultPlaceholder_-1854013440"/>
          </w:placeholder>
        </w:sdtPr>
        <w:sdtEndPr/>
        <w:sdtContent>
          <w:r w:rsidR="00715066" w:rsidRPr="00715066">
            <w:rPr>
              <w:rFonts w:ascii="Times New Roman" w:hAnsi="Times New Roman" w:cs="Times New Roman"/>
              <w:color w:val="000000"/>
              <w:sz w:val="24"/>
              <w:szCs w:val="24"/>
            </w:rPr>
            <w:t>(31)</w:t>
          </w:r>
        </w:sdtContent>
      </w:sdt>
      <w:r w:rsidR="009D64A7">
        <w:rPr>
          <w:rFonts w:ascii="Times New Roman" w:hAnsi="Times New Roman" w:cs="Times New Roman"/>
          <w:color w:val="000000"/>
          <w:sz w:val="24"/>
          <w:szCs w:val="24"/>
        </w:rPr>
        <w:t xml:space="preserve"> for model design choice, including weight initialization, image preprocessing, data augmentation, training strategies</w:t>
      </w:r>
      <w:r>
        <w:rPr>
          <w:rFonts w:ascii="Times New Roman" w:hAnsi="Times New Roman" w:cs="Times New Roman"/>
          <w:color w:val="000000"/>
          <w:sz w:val="24"/>
          <w:szCs w:val="24"/>
        </w:rPr>
        <w:t>,</w:t>
      </w:r>
      <w:r w:rsidR="009D64A7">
        <w:rPr>
          <w:rFonts w:ascii="Times New Roman" w:hAnsi="Times New Roman" w:cs="Times New Roman"/>
          <w:color w:val="000000"/>
          <w:sz w:val="24"/>
          <w:szCs w:val="24"/>
        </w:rPr>
        <w:t xml:space="preserve"> and </w:t>
      </w:r>
      <w:r w:rsidR="009D64A7">
        <w:rPr>
          <w:rFonts w:ascii="Times New Roman" w:hAnsi="Times New Roman" w:cs="Times New Roman"/>
          <w:color w:val="000000"/>
          <w:sz w:val="24"/>
          <w:szCs w:val="24"/>
        </w:rPr>
        <w:lastRenderedPageBreak/>
        <w:t>patient-level aggregation of GMS</w:t>
      </w:r>
      <w:r w:rsidR="008E07D9">
        <w:rPr>
          <w:rFonts w:ascii="Times New Roman" w:hAnsi="Times New Roman" w:cs="Times New Roman"/>
          <w:color w:val="000000"/>
          <w:sz w:val="24"/>
          <w:szCs w:val="24"/>
        </w:rPr>
        <w:t>cores</w:t>
      </w:r>
      <w:r w:rsidR="009D64A7">
        <w:rPr>
          <w:rFonts w:ascii="Times New Roman" w:hAnsi="Times New Roman" w:cs="Times New Roman"/>
          <w:color w:val="000000"/>
          <w:sz w:val="24"/>
          <w:szCs w:val="24"/>
        </w:rPr>
        <w:t xml:space="preserve">. </w:t>
      </w:r>
      <w:commentRangeStart w:id="14"/>
      <w:r>
        <w:rPr>
          <w:rFonts w:ascii="Times New Roman" w:hAnsi="Times New Roman" w:cs="Times New Roman"/>
          <w:color w:val="000000"/>
          <w:sz w:val="24"/>
          <w:szCs w:val="24"/>
        </w:rPr>
        <w:t>To the best of our knowledge, t</w:t>
      </w:r>
      <w:r w:rsidR="004E436F">
        <w:rPr>
          <w:rFonts w:ascii="Times New Roman" w:hAnsi="Times New Roman" w:cs="Times New Roman"/>
          <w:color w:val="000000"/>
          <w:sz w:val="24"/>
          <w:szCs w:val="24"/>
        </w:rPr>
        <w:t>he</w:t>
      </w:r>
      <w:r>
        <w:rPr>
          <w:rFonts w:ascii="Times New Roman" w:hAnsi="Times New Roman" w:cs="Times New Roman"/>
          <w:color w:val="000000"/>
          <w:sz w:val="24"/>
          <w:szCs w:val="24"/>
        </w:rPr>
        <w:t xml:space="preserve"> </w:t>
      </w:r>
      <w:r w:rsidR="004E436F">
        <w:rPr>
          <w:rFonts w:ascii="Times New Roman" w:hAnsi="Times New Roman" w:cs="Times New Roman"/>
          <w:color w:val="000000"/>
          <w:sz w:val="24"/>
          <w:szCs w:val="24"/>
        </w:rPr>
        <w:t>study presented here is the first clinical evaluation of the value of deep learning on fundus images for type 2 diabetes detection</w:t>
      </w:r>
      <w:commentRangeEnd w:id="14"/>
      <w:r w:rsidR="00330FC4">
        <w:rPr>
          <w:rStyle w:val="CommentReference"/>
        </w:rPr>
        <w:commentReference w:id="14"/>
      </w:r>
      <w:r w:rsidR="004E436F">
        <w:rPr>
          <w:rFonts w:ascii="Times New Roman" w:hAnsi="Times New Roman" w:cs="Times New Roman"/>
          <w:color w:val="000000"/>
          <w:sz w:val="24"/>
          <w:szCs w:val="24"/>
        </w:rPr>
        <w:t>.</w:t>
      </w:r>
    </w:p>
    <w:p w14:paraId="1E6571E5" w14:textId="408DE50F" w:rsidR="00C279AB" w:rsidRPr="00DE192A" w:rsidRDefault="00850DA6" w:rsidP="00453922">
      <w:pPr>
        <w:spacing w:line="480" w:lineRule="auto"/>
        <w:rPr>
          <w:rFonts w:ascii="Times New Roman" w:hAnsi="Times New Roman" w:cs="Times New Roman"/>
          <w:color w:val="000000"/>
          <w:sz w:val="24"/>
          <w:szCs w:val="24"/>
        </w:rPr>
      </w:pPr>
      <w:r w:rsidRPr="00CE0AD1">
        <w:rPr>
          <w:rFonts w:ascii="Times New Roman" w:hAnsi="Times New Roman" w:cs="Times New Roman"/>
          <w:color w:val="FF0000"/>
          <w:sz w:val="24"/>
          <w:szCs w:val="24"/>
        </w:rPr>
        <w:t xml:space="preserve">We showed that the AUROC obtained with </w:t>
      </w:r>
      <w:r w:rsidR="00CE0AD1" w:rsidRPr="00CE0AD1">
        <w:rPr>
          <w:rFonts w:ascii="Times New Roman" w:hAnsi="Times New Roman" w:cs="Times New Roman"/>
          <w:color w:val="FF0000"/>
          <w:sz w:val="24"/>
          <w:szCs w:val="24"/>
        </w:rPr>
        <w:t>waist</w:t>
      </w:r>
      <w:r w:rsidR="00CE0AD1">
        <w:rPr>
          <w:rFonts w:ascii="Times New Roman" w:hAnsi="Times New Roman" w:cs="Times New Roman"/>
          <w:color w:val="FF0000"/>
          <w:sz w:val="24"/>
          <w:szCs w:val="24"/>
        </w:rPr>
        <w:t xml:space="preserve"> circumference</w:t>
      </w:r>
      <w:r w:rsidRPr="00CE0AD1">
        <w:rPr>
          <w:rFonts w:ascii="Times New Roman" w:hAnsi="Times New Roman" w:cs="Times New Roman"/>
          <w:color w:val="FF0000"/>
          <w:sz w:val="24"/>
          <w:szCs w:val="24"/>
        </w:rPr>
        <w:t xml:space="preserve"> decreased from 0.</w:t>
      </w:r>
      <w:r w:rsidR="00CE0AD1" w:rsidRPr="00CE0AD1">
        <w:rPr>
          <w:rFonts w:ascii="Times New Roman" w:hAnsi="Times New Roman" w:cs="Times New Roman"/>
          <w:color w:val="FF0000"/>
          <w:sz w:val="24"/>
          <w:szCs w:val="24"/>
        </w:rPr>
        <w:t>832</w:t>
      </w:r>
      <w:r w:rsidRPr="00CE0AD1">
        <w:rPr>
          <w:rFonts w:ascii="Times New Roman" w:hAnsi="Times New Roman" w:cs="Times New Roman"/>
          <w:color w:val="FF0000"/>
          <w:sz w:val="24"/>
          <w:szCs w:val="24"/>
        </w:rPr>
        <w:t xml:space="preserve"> to 0.7</w:t>
      </w:r>
      <w:r w:rsidR="00CE0AD1" w:rsidRPr="00CE0AD1">
        <w:rPr>
          <w:rFonts w:ascii="Times New Roman" w:hAnsi="Times New Roman" w:cs="Times New Roman"/>
          <w:color w:val="FF0000"/>
          <w:sz w:val="24"/>
          <w:szCs w:val="24"/>
        </w:rPr>
        <w:t>92</w:t>
      </w:r>
      <w:r w:rsidRPr="00CE0AD1">
        <w:rPr>
          <w:rFonts w:ascii="Times New Roman" w:hAnsi="Times New Roman" w:cs="Times New Roman"/>
          <w:color w:val="FF0000"/>
          <w:sz w:val="24"/>
          <w:szCs w:val="24"/>
        </w:rPr>
        <w:t xml:space="preserve"> if the</w:t>
      </w:r>
      <w:r w:rsidR="00CE0AD1" w:rsidRPr="00CE0AD1">
        <w:rPr>
          <w:rFonts w:ascii="Times New Roman" w:hAnsi="Times New Roman" w:cs="Times New Roman"/>
          <w:color w:val="FF0000"/>
          <w:sz w:val="24"/>
          <w:szCs w:val="24"/>
        </w:rPr>
        <w:t xml:space="preserve"> prediabetes group was added to those with normal glucose metabolism. </w:t>
      </w:r>
      <w:r w:rsidR="00033E80" w:rsidRPr="003F670B">
        <w:rPr>
          <w:rFonts w:ascii="Times New Roman" w:hAnsi="Times New Roman" w:cs="Times New Roman"/>
          <w:sz w:val="24"/>
          <w:szCs w:val="24"/>
        </w:rPr>
        <w:t xml:space="preserve">Interestingly </w:t>
      </w:r>
      <w:r w:rsidR="00033E80">
        <w:rPr>
          <w:rFonts w:ascii="Times New Roman" w:hAnsi="Times New Roman" w:cs="Times New Roman"/>
          <w:sz w:val="24"/>
          <w:szCs w:val="24"/>
        </w:rPr>
        <w:t xml:space="preserve">this is still higher than reported by others. For example, in a meta-analysis by Lee et al. the AUROC for waist circumference was reported to be </w:t>
      </w:r>
      <w:r w:rsidR="003C6B13">
        <w:rPr>
          <w:rFonts w:ascii="Times New Roman" w:hAnsi="Times New Roman" w:cs="Times New Roman"/>
          <w:color w:val="000000"/>
          <w:sz w:val="24"/>
          <w:szCs w:val="24"/>
        </w:rPr>
        <w:t>0.70 for men and 0.74</w:t>
      </w:r>
      <w:r w:rsidR="00033E80">
        <w:rPr>
          <w:rFonts w:ascii="Times New Roman" w:hAnsi="Times New Roman" w:cs="Times New Roman"/>
          <w:color w:val="000000"/>
          <w:sz w:val="24"/>
          <w:szCs w:val="24"/>
        </w:rPr>
        <w:t xml:space="preserve"> for wom</w:t>
      </w:r>
      <w:r w:rsidR="007751CE">
        <w:rPr>
          <w:rFonts w:ascii="Times New Roman" w:hAnsi="Times New Roman" w:cs="Times New Roman"/>
          <w:color w:val="000000"/>
          <w:sz w:val="24"/>
          <w:szCs w:val="24"/>
        </w:rPr>
        <w:t>e</w:t>
      </w:r>
      <w:r w:rsidR="00033E80">
        <w:rPr>
          <w:rFonts w:ascii="Times New Roman" w:hAnsi="Times New Roman" w:cs="Times New Roman"/>
          <w:color w:val="000000"/>
          <w:sz w:val="24"/>
          <w:szCs w:val="24"/>
        </w:rPr>
        <w:t>n</w:t>
      </w:r>
      <w:r w:rsidR="003C6B13">
        <w:rPr>
          <w:rFonts w:ascii="Times New Roman" w:hAnsi="Times New Roman" w:cs="Times New Roman"/>
          <w:color w:val="000000"/>
          <w:sz w:val="24"/>
          <w:szCs w:val="24"/>
        </w:rPr>
        <w:t xml:space="preserve">, although with </w:t>
      </w:r>
      <w:r w:rsidR="003C6B13" w:rsidRPr="003C6B13">
        <w:rPr>
          <w:rFonts w:ascii="Times New Roman" w:hAnsi="Times New Roman" w:cs="Times New Roman"/>
          <w:color w:val="000000"/>
          <w:sz w:val="24"/>
          <w:szCs w:val="24"/>
        </w:rPr>
        <w:t>great disparity</w:t>
      </w:r>
      <w:r w:rsidR="003C6B13">
        <w:rPr>
          <w:rFonts w:ascii="Times New Roman" w:hAnsi="Times New Roman" w:cs="Times New Roman"/>
          <w:color w:val="000000"/>
          <w:sz w:val="24"/>
          <w:szCs w:val="24"/>
        </w:rPr>
        <w:t xml:space="preserve"> </w:t>
      </w:r>
      <w:r w:rsidR="003C6B13" w:rsidRPr="003C6B13">
        <w:rPr>
          <w:rFonts w:ascii="Times New Roman" w:hAnsi="Times New Roman" w:cs="Times New Roman"/>
          <w:color w:val="000000"/>
          <w:sz w:val="24"/>
          <w:szCs w:val="24"/>
        </w:rPr>
        <w:t>between ethnic groups</w:t>
      </w:r>
      <w:r w:rsidR="00A05D1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"/>
          <w:id w:val="1971236760"/>
          <w:placeholder>
            <w:docPart w:val="DefaultPlaceholder_-1854013440"/>
          </w:placeholder>
        </w:sdtPr>
        <w:sdtEndPr/>
        <w:sdtContent>
          <w:r w:rsidR="00715066" w:rsidRPr="00715066">
            <w:rPr>
              <w:rFonts w:ascii="Times New Roman" w:hAnsi="Times New Roman" w:cs="Times New Roman"/>
              <w:color w:val="000000"/>
              <w:sz w:val="24"/>
              <w:szCs w:val="24"/>
            </w:rPr>
            <w:t>(25)</w:t>
          </w:r>
        </w:sdtContent>
      </w:sdt>
    </w:p>
    <w:p w14:paraId="6B1CE2A0" w14:textId="77777777" w:rsidR="002E2975" w:rsidRDefault="00283C2F" w:rsidP="00453922">
      <w:pPr>
        <w:spacing w:line="480" w:lineRule="auto"/>
        <w:rPr>
          <w:rFonts w:ascii="Times New Roman" w:hAnsi="Times New Roman" w:cs="Times New Roman"/>
          <w:sz w:val="24"/>
          <w:szCs w:val="24"/>
        </w:rPr>
      </w:pPr>
      <w:r>
        <w:rPr>
          <w:rFonts w:ascii="Times New Roman" w:hAnsi="Times New Roman" w:cs="Times New Roman"/>
          <w:sz w:val="24"/>
          <w:szCs w:val="24"/>
        </w:rPr>
        <w:t>One</w:t>
      </w:r>
      <w:r w:rsidR="00033E80">
        <w:rPr>
          <w:rFonts w:ascii="Times New Roman" w:hAnsi="Times New Roman" w:cs="Times New Roman"/>
          <w:sz w:val="24"/>
          <w:szCs w:val="24"/>
        </w:rPr>
        <w:t xml:space="preserve"> limitation of </w:t>
      </w:r>
      <w:r w:rsidR="002E7C52">
        <w:rPr>
          <w:rFonts w:ascii="Times New Roman" w:hAnsi="Times New Roman" w:cs="Times New Roman"/>
          <w:sz w:val="24"/>
          <w:szCs w:val="24"/>
        </w:rPr>
        <w:t>our</w:t>
      </w:r>
      <w:r w:rsidR="00033E80">
        <w:rPr>
          <w:rFonts w:ascii="Times New Roman" w:hAnsi="Times New Roman" w:cs="Times New Roman"/>
          <w:sz w:val="24"/>
          <w:szCs w:val="24"/>
        </w:rPr>
        <w:t xml:space="preserve"> study is th</w:t>
      </w:r>
      <w:r w:rsidR="009D2792">
        <w:rPr>
          <w:rFonts w:ascii="Times New Roman" w:hAnsi="Times New Roman" w:cs="Times New Roman"/>
          <w:sz w:val="24"/>
          <w:szCs w:val="24"/>
        </w:rPr>
        <w:t>at we developed our methods and validated our results on data from the same distribution</w:t>
      </w:r>
      <w:r w:rsidR="004B1B20">
        <w:rPr>
          <w:rFonts w:ascii="Times New Roman" w:hAnsi="Times New Roman" w:cs="Times New Roman"/>
          <w:sz w:val="24"/>
          <w:szCs w:val="24"/>
        </w:rPr>
        <w:t xml:space="preserve"> (e.g. demographics, fundus photography settings). </w:t>
      </w:r>
      <w:r w:rsidR="009D2792">
        <w:rPr>
          <w:rFonts w:ascii="Times New Roman" w:hAnsi="Times New Roman" w:cs="Times New Roman"/>
          <w:sz w:val="24"/>
          <w:szCs w:val="24"/>
        </w:rPr>
        <w:t xml:space="preserve">Future research </w:t>
      </w:r>
      <w:r w:rsidR="007751CE">
        <w:rPr>
          <w:rFonts w:ascii="Times New Roman" w:hAnsi="Times New Roman" w:cs="Times New Roman"/>
          <w:sz w:val="24"/>
          <w:szCs w:val="24"/>
        </w:rPr>
        <w:t>sh</w:t>
      </w:r>
      <w:r w:rsidR="009D2792">
        <w:rPr>
          <w:rFonts w:ascii="Times New Roman" w:hAnsi="Times New Roman" w:cs="Times New Roman"/>
          <w:sz w:val="24"/>
          <w:szCs w:val="24"/>
        </w:rPr>
        <w:t xml:space="preserve">ould focus on applying these </w:t>
      </w:r>
      <w:r w:rsidR="004B1B20">
        <w:rPr>
          <w:rFonts w:ascii="Times New Roman" w:hAnsi="Times New Roman" w:cs="Times New Roman"/>
          <w:sz w:val="24"/>
          <w:szCs w:val="24"/>
        </w:rPr>
        <w:t xml:space="preserve">models to fundus and glucose </w:t>
      </w:r>
      <w:r w:rsidR="002E7C52">
        <w:rPr>
          <w:rFonts w:ascii="Times New Roman" w:hAnsi="Times New Roman" w:cs="Times New Roman"/>
          <w:sz w:val="24"/>
          <w:szCs w:val="24"/>
        </w:rPr>
        <w:t xml:space="preserve">metabolism </w:t>
      </w:r>
      <w:r w:rsidR="004B1B20">
        <w:rPr>
          <w:rFonts w:ascii="Times New Roman" w:hAnsi="Times New Roman" w:cs="Times New Roman"/>
          <w:sz w:val="24"/>
          <w:szCs w:val="24"/>
        </w:rPr>
        <w:t>status data collected at different centers.</w:t>
      </w:r>
    </w:p>
    <w:p w14:paraId="1528BC7E" w14:textId="0CB19A1E" w:rsidR="00D90ADB" w:rsidRDefault="002E2975" w:rsidP="00453922">
      <w:pPr>
        <w:spacing w:line="480" w:lineRule="auto"/>
        <w:rPr>
          <w:rFonts w:ascii="Times New Roman" w:hAnsi="Times New Roman" w:cs="Times New Roman"/>
          <w:color w:val="FF0000"/>
          <w:sz w:val="24"/>
          <w:szCs w:val="24"/>
        </w:rPr>
      </w:pPr>
      <w:r w:rsidRPr="002E2975">
        <w:rPr>
          <w:rFonts w:ascii="Times New Roman" w:hAnsi="Times New Roman" w:cs="Times New Roman"/>
          <w:color w:val="FF0000"/>
          <w:sz w:val="24"/>
          <w:szCs w:val="24"/>
        </w:rPr>
        <w:t>Another limitation is th</w:t>
      </w:r>
      <w:r w:rsidR="0065261F">
        <w:rPr>
          <w:rFonts w:ascii="Times New Roman" w:hAnsi="Times New Roman" w:cs="Times New Roman"/>
          <w:color w:val="FF0000"/>
          <w:sz w:val="24"/>
          <w:szCs w:val="24"/>
        </w:rPr>
        <w:t>at we did not take into account the length of</w:t>
      </w:r>
      <w:r w:rsidR="00E73E91">
        <w:rPr>
          <w:rFonts w:ascii="Times New Roman" w:hAnsi="Times New Roman" w:cs="Times New Roman"/>
          <w:color w:val="FF0000"/>
          <w:sz w:val="24"/>
          <w:szCs w:val="24"/>
        </w:rPr>
        <w:t xml:space="preserve"> an individual’s diabetes history, nor the delay between</w:t>
      </w:r>
      <w:r w:rsidR="006304C6">
        <w:rPr>
          <w:rFonts w:ascii="Times New Roman" w:hAnsi="Times New Roman" w:cs="Times New Roman"/>
          <w:color w:val="FF0000"/>
          <w:sz w:val="24"/>
          <w:szCs w:val="24"/>
        </w:rPr>
        <w:t xml:space="preserve"> the</w:t>
      </w:r>
      <w:r w:rsidR="00E73E91">
        <w:rPr>
          <w:rFonts w:ascii="Times New Roman" w:hAnsi="Times New Roman" w:cs="Times New Roman"/>
          <w:color w:val="FF0000"/>
          <w:sz w:val="24"/>
          <w:szCs w:val="24"/>
        </w:rPr>
        <w:t xml:space="preserve"> </w:t>
      </w:r>
      <w:r w:rsidR="006304C6">
        <w:rPr>
          <w:rFonts w:ascii="Times New Roman" w:hAnsi="Times New Roman" w:cs="Times New Roman"/>
          <w:color w:val="FF0000"/>
          <w:sz w:val="24"/>
          <w:szCs w:val="24"/>
        </w:rPr>
        <w:t>glucose fasting measurements and the fundus photo acquisition. Both time components can</w:t>
      </w:r>
      <w:r w:rsidR="00E73E91">
        <w:rPr>
          <w:rFonts w:ascii="Times New Roman" w:hAnsi="Times New Roman" w:cs="Times New Roman"/>
          <w:color w:val="FF0000"/>
          <w:sz w:val="24"/>
          <w:szCs w:val="24"/>
        </w:rPr>
        <w:t xml:space="preserve"> potentially impact the manifestation in the retinal microvessels.</w:t>
      </w:r>
      <w:r w:rsidR="009302CF">
        <w:rPr>
          <w:rFonts w:ascii="Times New Roman" w:hAnsi="Times New Roman" w:cs="Times New Roman"/>
          <w:color w:val="FF0000"/>
          <w:sz w:val="24"/>
          <w:szCs w:val="24"/>
        </w:rPr>
        <w:t xml:space="preserve"> </w:t>
      </w:r>
      <w:r w:rsidR="00E73E91">
        <w:rPr>
          <w:rFonts w:ascii="Times New Roman" w:hAnsi="Times New Roman" w:cs="Times New Roman"/>
          <w:color w:val="FF0000"/>
          <w:sz w:val="24"/>
          <w:szCs w:val="24"/>
        </w:rPr>
        <w:t>Similarly</w:t>
      </w:r>
      <w:r w:rsidR="009302CF">
        <w:rPr>
          <w:rFonts w:ascii="Times New Roman" w:hAnsi="Times New Roman" w:cs="Times New Roman"/>
          <w:color w:val="FF0000"/>
          <w:sz w:val="24"/>
          <w:szCs w:val="24"/>
        </w:rPr>
        <w:t xml:space="preserve">, we did </w:t>
      </w:r>
      <w:r w:rsidR="009302CF" w:rsidRPr="00283C2F">
        <w:rPr>
          <w:rFonts w:ascii="Times New Roman" w:hAnsi="Times New Roman" w:cs="Times New Roman"/>
          <w:color w:val="FF0000"/>
          <w:sz w:val="24"/>
          <w:szCs w:val="24"/>
        </w:rPr>
        <w:t>not consider the effect of diabetes treatment on the microvascular system</w:t>
      </w:r>
      <w:r w:rsidR="00CA62DA">
        <w:rPr>
          <w:rFonts w:ascii="Times New Roman" w:hAnsi="Times New Roman" w:cs="Times New Roman"/>
          <w:color w:val="FF0000"/>
          <w:sz w:val="24"/>
          <w:szCs w:val="24"/>
        </w:rPr>
        <w:t>, even though medication reduces</w:t>
      </w:r>
      <w:r w:rsidR="00D90ADB">
        <w:rPr>
          <w:rFonts w:ascii="Times New Roman" w:hAnsi="Times New Roman" w:cs="Times New Roman"/>
          <w:color w:val="FF0000"/>
          <w:sz w:val="24"/>
          <w:szCs w:val="24"/>
        </w:rPr>
        <w:t xml:space="preserve"> the harmful effects of high blood glucose, </w:t>
      </w:r>
      <w:r w:rsidR="00D90ADB" w:rsidRPr="00283C2F">
        <w:rPr>
          <w:rFonts w:ascii="Times New Roman" w:hAnsi="Times New Roman" w:cs="Times New Roman"/>
          <w:color w:val="FF0000"/>
          <w:sz w:val="24"/>
          <w:szCs w:val="24"/>
        </w:rPr>
        <w:t>potentially</w:t>
      </w:r>
      <w:r w:rsidR="00D90ADB">
        <w:rPr>
          <w:rFonts w:ascii="Times New Roman" w:hAnsi="Times New Roman" w:cs="Times New Roman"/>
          <w:color w:val="FF0000"/>
          <w:sz w:val="24"/>
          <w:szCs w:val="24"/>
        </w:rPr>
        <w:t xml:space="preserve"> partly</w:t>
      </w:r>
      <w:r w:rsidR="00D90ADB" w:rsidRPr="00283C2F">
        <w:rPr>
          <w:rFonts w:ascii="Times New Roman" w:hAnsi="Times New Roman" w:cs="Times New Roman"/>
          <w:color w:val="FF0000"/>
          <w:sz w:val="24"/>
          <w:szCs w:val="24"/>
        </w:rPr>
        <w:t xml:space="preserve"> reversing the impaired microvascular function and the changes in the fundus images</w:t>
      </w:r>
      <w:r w:rsidR="00D90ADB">
        <w:rPr>
          <w:rFonts w:ascii="Times New Roman" w:hAnsi="Times New Roman" w:cs="Times New Roman"/>
          <w:color w:val="FF0000"/>
          <w:sz w:val="24"/>
          <w:szCs w:val="24"/>
        </w:rPr>
        <w:t xml:space="preserve">. </w:t>
      </w:r>
      <w:r w:rsidR="00CA62DA">
        <w:rPr>
          <w:rFonts w:ascii="Times New Roman" w:hAnsi="Times New Roman" w:cs="Times New Roman"/>
          <w:color w:val="FF0000"/>
          <w:sz w:val="24"/>
          <w:szCs w:val="24"/>
        </w:rPr>
        <w:t>The effect of the</w:t>
      </w:r>
      <w:r w:rsidR="00CA62DA" w:rsidRPr="00283C2F">
        <w:rPr>
          <w:rFonts w:ascii="Times New Roman" w:hAnsi="Times New Roman" w:cs="Times New Roman"/>
          <w:color w:val="FF0000"/>
          <w:sz w:val="24"/>
          <w:szCs w:val="24"/>
        </w:rPr>
        <w:t xml:space="preserve"> reversibility</w:t>
      </w:r>
      <w:r w:rsidR="00D90ADB">
        <w:rPr>
          <w:rFonts w:ascii="Times New Roman" w:hAnsi="Times New Roman" w:cs="Times New Roman"/>
          <w:color w:val="FF0000"/>
          <w:sz w:val="24"/>
          <w:szCs w:val="24"/>
        </w:rPr>
        <w:t xml:space="preserve"> and time components</w:t>
      </w:r>
      <w:r w:rsidR="00CA62DA" w:rsidRPr="00283C2F">
        <w:rPr>
          <w:rFonts w:ascii="Times New Roman" w:hAnsi="Times New Roman" w:cs="Times New Roman"/>
          <w:color w:val="FF0000"/>
          <w:sz w:val="24"/>
          <w:szCs w:val="24"/>
        </w:rPr>
        <w:t xml:space="preserve"> could be topic of future research</w:t>
      </w:r>
      <w:r w:rsidR="00CA62DA">
        <w:rPr>
          <w:rFonts w:ascii="Times New Roman" w:hAnsi="Times New Roman" w:cs="Times New Roman"/>
          <w:color w:val="FF0000"/>
          <w:sz w:val="24"/>
          <w:szCs w:val="24"/>
        </w:rPr>
        <w:t>, for example by specifying groups for which medication is (in)effective</w:t>
      </w:r>
      <w:r w:rsidR="00D90ADB">
        <w:rPr>
          <w:rFonts w:ascii="Times New Roman" w:hAnsi="Times New Roman" w:cs="Times New Roman"/>
          <w:color w:val="FF0000"/>
          <w:sz w:val="24"/>
          <w:szCs w:val="24"/>
        </w:rPr>
        <w:t>, or by grouping participants by length of their diabetes history.</w:t>
      </w:r>
    </w:p>
    <w:p w14:paraId="4DA8152D" w14:textId="14722C8B" w:rsidR="000F5EAC" w:rsidRDefault="004B1B20" w:rsidP="0045392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conclusion, </w:t>
      </w:r>
      <w:r w:rsidR="0066726C">
        <w:rPr>
          <w:rFonts w:ascii="Times New Roman" w:hAnsi="Times New Roman" w:cs="Times New Roman"/>
          <w:sz w:val="24"/>
          <w:szCs w:val="24"/>
        </w:rPr>
        <w:t xml:space="preserve">it was shown that fundus images are informative for discriminating individuals with normal glucose metabolism, prediabetes, and type 2 diabetes. Using deep learning, a glucose metabolism score was obtained that proved more predictive than </w:t>
      </w:r>
      <w:r w:rsidR="000F5EAC">
        <w:rPr>
          <w:rFonts w:ascii="Times New Roman" w:hAnsi="Times New Roman" w:cs="Times New Roman"/>
          <w:sz w:val="24"/>
          <w:szCs w:val="24"/>
        </w:rPr>
        <w:t xml:space="preserve">other </w:t>
      </w:r>
      <w:r w:rsidR="0066726C">
        <w:rPr>
          <w:rFonts w:ascii="Times New Roman" w:hAnsi="Times New Roman" w:cs="Times New Roman"/>
          <w:sz w:val="24"/>
          <w:szCs w:val="24"/>
        </w:rPr>
        <w:t>risk factors</w:t>
      </w:r>
      <w:r w:rsidR="000F5EAC">
        <w:rPr>
          <w:rFonts w:ascii="Times New Roman" w:hAnsi="Times New Roman" w:cs="Times New Roman"/>
          <w:sz w:val="24"/>
          <w:szCs w:val="24"/>
        </w:rPr>
        <w:t xml:space="preserve">, </w:t>
      </w:r>
      <w:r w:rsidR="000F5EAC" w:rsidRPr="0017657F">
        <w:rPr>
          <w:rFonts w:ascii="Times New Roman" w:hAnsi="Times New Roman" w:cs="Times New Roman"/>
          <w:color w:val="FF0000"/>
          <w:sz w:val="24"/>
          <w:szCs w:val="24"/>
          <w:rPrChange w:id="15" w:author="Liao Shiqi" w:date="2022-01-07T23:12:00Z">
            <w:rPr>
              <w:rFonts w:ascii="Times New Roman" w:hAnsi="Times New Roman" w:cs="Times New Roman"/>
              <w:sz w:val="24"/>
              <w:szCs w:val="24"/>
            </w:rPr>
          </w:rPrChange>
        </w:rPr>
        <w:t>except for waist circumference.</w:t>
      </w:r>
    </w:p>
    <w:p w14:paraId="04508A71" w14:textId="1FE91255" w:rsidR="008F1E45" w:rsidRDefault="008F1E45">
      <w:pPr>
        <w:rPr>
          <w:rFonts w:ascii="Times New Roman" w:hAnsi="Times New Roman" w:cs="Times New Roman"/>
          <w:b/>
          <w:bCs/>
          <w:sz w:val="24"/>
          <w:szCs w:val="24"/>
        </w:rPr>
      </w:pPr>
    </w:p>
    <w:p w14:paraId="2300B030" w14:textId="6D9EE8A9" w:rsidR="001D0F1B" w:rsidRPr="00E205E9" w:rsidRDefault="00E205E9" w:rsidP="00453922">
      <w:pPr>
        <w:spacing w:line="480" w:lineRule="auto"/>
        <w:rPr>
          <w:rFonts w:ascii="Times New Roman" w:hAnsi="Times New Roman" w:cs="Times New Roman"/>
          <w:b/>
          <w:bCs/>
          <w:sz w:val="24"/>
          <w:szCs w:val="24"/>
        </w:rPr>
      </w:pPr>
      <w:r w:rsidRPr="00E205E9">
        <w:rPr>
          <w:rFonts w:ascii="Times New Roman" w:hAnsi="Times New Roman" w:cs="Times New Roman"/>
          <w:b/>
          <w:bCs/>
          <w:sz w:val="24"/>
          <w:szCs w:val="24"/>
        </w:rPr>
        <w:t>Acknowledgements</w:t>
      </w:r>
    </w:p>
    <w:p w14:paraId="40563D36" w14:textId="392179A1" w:rsidR="00E205E9" w:rsidRDefault="00E205E9" w:rsidP="00453922">
      <w:pPr>
        <w:autoSpaceDE w:val="0"/>
        <w:autoSpaceDN w:val="0"/>
        <w:adjustRightInd w:val="0"/>
        <w:spacing w:after="0" w:line="480" w:lineRule="auto"/>
        <w:rPr>
          <w:rFonts w:ascii="Times New Roman" w:hAnsi="Times New Roman" w:cs="Times New Roman"/>
          <w:sz w:val="24"/>
          <w:szCs w:val="24"/>
        </w:rPr>
      </w:pPr>
      <w:r w:rsidRPr="00E205E9">
        <w:rPr>
          <w:rFonts w:ascii="Times New Roman" w:hAnsi="Times New Roman" w:cs="Times New Roman"/>
          <w:sz w:val="24"/>
          <w:szCs w:val="24"/>
        </w:rPr>
        <w:t xml:space="preserve">This research is </w:t>
      </w:r>
      <w:r>
        <w:rPr>
          <w:rFonts w:ascii="Times New Roman" w:hAnsi="Times New Roman" w:cs="Times New Roman"/>
          <w:sz w:val="24"/>
          <w:szCs w:val="24"/>
        </w:rPr>
        <w:t>fi</w:t>
      </w:r>
      <w:r w:rsidRPr="00E205E9">
        <w:rPr>
          <w:rFonts w:ascii="Times New Roman" w:hAnsi="Times New Roman" w:cs="Times New Roman"/>
          <w:sz w:val="24"/>
          <w:szCs w:val="24"/>
        </w:rPr>
        <w:t xml:space="preserve">nancially supported by the TTW Perspectief program and Philips Research. The clinical data used in the research originates from </w:t>
      </w:r>
      <w:r>
        <w:rPr>
          <w:rFonts w:ascii="Times New Roman" w:hAnsi="Times New Roman" w:cs="Times New Roman"/>
          <w:sz w:val="24"/>
          <w:szCs w:val="24"/>
        </w:rPr>
        <w:t>T</w:t>
      </w:r>
      <w:r w:rsidRPr="00E205E9">
        <w:rPr>
          <w:rFonts w:ascii="Times New Roman" w:hAnsi="Times New Roman" w:cs="Times New Roman"/>
          <w:sz w:val="24"/>
          <w:szCs w:val="24"/>
        </w:rPr>
        <w:t>he Maastricht Study</w:t>
      </w:r>
      <w:r>
        <w:rPr>
          <w:rFonts w:ascii="Times New Roman" w:hAnsi="Times New Roman" w:cs="Times New Roman"/>
          <w:sz w:val="24"/>
          <w:szCs w:val="24"/>
        </w:rPr>
        <w:t xml:space="preserve"> which</w:t>
      </w:r>
      <w:r w:rsidRPr="00E205E9">
        <w:rPr>
          <w:rFonts w:ascii="Times New Roman" w:hAnsi="Times New Roman" w:cs="Times New Roman"/>
          <w:sz w:val="24"/>
          <w:szCs w:val="24"/>
        </w:rPr>
        <w:t xml:space="preserve"> was supported by the European Regional Development Fund via OP-Zuid, the Province of Limburg, the Dutch Ministry of Economic A</w:t>
      </w:r>
      <w:r>
        <w:rPr>
          <w:rFonts w:ascii="Times New Roman" w:hAnsi="Times New Roman" w:cs="Times New Roman"/>
          <w:sz w:val="24"/>
          <w:szCs w:val="24"/>
        </w:rPr>
        <w:t>ff</w:t>
      </w:r>
      <w:r w:rsidRPr="00E205E9">
        <w:rPr>
          <w:rFonts w:ascii="Times New Roman" w:hAnsi="Times New Roman" w:cs="Times New Roman"/>
          <w:sz w:val="24"/>
          <w:szCs w:val="24"/>
        </w:rPr>
        <w:t xml:space="preserve">airs (grant 31O.041), Stichting De Weijerhorst (Maastricht, The Netherlands), the Pearl String Initiative Diabetes (Amsterdam, The Netherlands), CARIM School for Cardiovascular Diseases (Maastricht, The Netherlands), Stichting Annadal </w:t>
      </w:r>
      <w:r>
        <w:rPr>
          <w:rFonts w:ascii="Times New Roman" w:hAnsi="Times New Roman" w:cs="Times New Roman"/>
          <w:sz w:val="24"/>
          <w:szCs w:val="24"/>
        </w:rPr>
        <w:t>(</w:t>
      </w:r>
      <w:r w:rsidRPr="00E205E9">
        <w:rPr>
          <w:rFonts w:ascii="Times New Roman" w:hAnsi="Times New Roman" w:cs="Times New Roman"/>
          <w:sz w:val="24"/>
          <w:szCs w:val="24"/>
        </w:rPr>
        <w:t>Maastricht, The Netherlands), Health Foundation Limburg (Maastricht,The Netherlands) and by unrestricted grants from Janssen-Cilag B.V. (Tilburg, The Netherlands), Novo Nordisk Farma B.V. (Alphen aan den Rijn, The Netherlands), and Sano-Aventis Netherlands B.V. (Gouda, The Netherlands).</w:t>
      </w:r>
      <w:r>
        <w:rPr>
          <w:rFonts w:ascii="Times New Roman" w:hAnsi="Times New Roman" w:cs="Times New Roman"/>
          <w:sz w:val="24"/>
          <w:szCs w:val="24"/>
        </w:rPr>
        <w:t xml:space="preserve"> </w:t>
      </w:r>
    </w:p>
    <w:p w14:paraId="3E1F591C" w14:textId="77777777" w:rsidR="00E205E9" w:rsidRDefault="00E205E9" w:rsidP="00453922">
      <w:pPr>
        <w:autoSpaceDE w:val="0"/>
        <w:autoSpaceDN w:val="0"/>
        <w:adjustRightInd w:val="0"/>
        <w:spacing w:after="0" w:line="480" w:lineRule="auto"/>
        <w:rPr>
          <w:rFonts w:ascii="Times New Roman" w:hAnsi="Times New Roman" w:cs="Times New Roman"/>
          <w:sz w:val="24"/>
          <w:szCs w:val="24"/>
        </w:rPr>
      </w:pPr>
    </w:p>
    <w:p w14:paraId="28B515EB" w14:textId="3EE95B07" w:rsidR="00E205E9" w:rsidRDefault="00E205E9" w:rsidP="00453922">
      <w:pPr>
        <w:autoSpaceDE w:val="0"/>
        <w:autoSpaceDN w:val="0"/>
        <w:adjustRightInd w:val="0"/>
        <w:spacing w:after="0" w:line="480" w:lineRule="auto"/>
        <w:rPr>
          <w:rFonts w:ascii="Times New Roman" w:hAnsi="Times New Roman" w:cs="Times New Roman"/>
          <w:sz w:val="24"/>
          <w:szCs w:val="24"/>
        </w:rPr>
      </w:pPr>
      <w:r w:rsidRPr="00E205E9">
        <w:rPr>
          <w:rFonts w:ascii="Times New Roman" w:hAnsi="Times New Roman" w:cs="Times New Roman"/>
          <w:sz w:val="24"/>
          <w:szCs w:val="24"/>
        </w:rPr>
        <w:t>The authors</w:t>
      </w:r>
      <w:r>
        <w:rPr>
          <w:rFonts w:ascii="Times New Roman" w:hAnsi="Times New Roman" w:cs="Times New Roman"/>
          <w:sz w:val="24"/>
          <w:szCs w:val="24"/>
        </w:rPr>
        <w:t xml:space="preserve"> </w:t>
      </w:r>
      <w:r w:rsidRPr="00E205E9">
        <w:rPr>
          <w:rFonts w:ascii="Times New Roman" w:hAnsi="Times New Roman" w:cs="Times New Roman"/>
          <w:sz w:val="24"/>
          <w:szCs w:val="24"/>
        </w:rPr>
        <w:t>have no con</w:t>
      </w:r>
      <w:r>
        <w:rPr>
          <w:rFonts w:ascii="Times New Roman" w:hAnsi="Times New Roman" w:cs="Times New Roman"/>
          <w:sz w:val="24"/>
          <w:szCs w:val="24"/>
        </w:rPr>
        <w:t>fl</w:t>
      </w:r>
      <w:r w:rsidRPr="00E205E9">
        <w:rPr>
          <w:rFonts w:ascii="Times New Roman" w:hAnsi="Times New Roman" w:cs="Times New Roman"/>
          <w:sz w:val="24"/>
          <w:szCs w:val="24"/>
        </w:rPr>
        <w:t>icts of interests to report.</w:t>
      </w:r>
    </w:p>
    <w:p w14:paraId="655F32ED" w14:textId="2A6DB99E" w:rsidR="00723CFB" w:rsidRDefault="00723CFB" w:rsidP="00453922">
      <w:pPr>
        <w:autoSpaceDE w:val="0"/>
        <w:autoSpaceDN w:val="0"/>
        <w:adjustRightInd w:val="0"/>
        <w:spacing w:after="0" w:line="480" w:lineRule="auto"/>
        <w:rPr>
          <w:rFonts w:ascii="Times New Roman" w:hAnsi="Times New Roman" w:cs="Times New Roman"/>
          <w:sz w:val="24"/>
          <w:szCs w:val="24"/>
        </w:rPr>
      </w:pPr>
    </w:p>
    <w:p w14:paraId="4E76A3E3" w14:textId="5519065F" w:rsidR="00D92ADA" w:rsidRPr="00D92ADA" w:rsidRDefault="00D92ADA" w:rsidP="00453922">
      <w:pPr>
        <w:autoSpaceDE w:val="0"/>
        <w:autoSpaceDN w:val="0"/>
        <w:adjustRightInd w:val="0"/>
        <w:spacing w:after="0" w:line="480" w:lineRule="auto"/>
        <w:rPr>
          <w:rFonts w:ascii="Times New Roman" w:hAnsi="Times New Roman" w:cs="Times New Roman"/>
          <w:b/>
          <w:bCs/>
          <w:sz w:val="24"/>
          <w:szCs w:val="24"/>
        </w:rPr>
      </w:pPr>
      <w:r w:rsidRPr="00D92ADA">
        <w:rPr>
          <w:rFonts w:ascii="Times New Roman" w:hAnsi="Times New Roman" w:cs="Times New Roman"/>
          <w:b/>
          <w:bCs/>
          <w:sz w:val="24"/>
          <w:szCs w:val="24"/>
        </w:rPr>
        <w:t>Contributions</w:t>
      </w:r>
    </w:p>
    <w:p w14:paraId="5943FC52" w14:textId="316BE623" w:rsidR="00723CFB" w:rsidRPr="000A733A" w:rsidRDefault="00723CFB" w:rsidP="00453922">
      <w:pPr>
        <w:spacing w:line="480" w:lineRule="auto"/>
        <w:rPr>
          <w:rFonts w:ascii="Times New Roman" w:hAnsi="Times New Roman" w:cs="Times New Roman"/>
          <w:sz w:val="24"/>
          <w:szCs w:val="24"/>
        </w:rPr>
      </w:pPr>
      <w:r>
        <w:rPr>
          <w:rFonts w:ascii="Times New Roman" w:hAnsi="Times New Roman" w:cs="Times New Roman"/>
          <w:sz w:val="24"/>
          <w:szCs w:val="24"/>
        </w:rPr>
        <w:t>F.</w:t>
      </w:r>
      <w:r w:rsidR="006F7F49">
        <w:rPr>
          <w:rFonts w:ascii="Times New Roman" w:hAnsi="Times New Roman" w:cs="Times New Roman"/>
          <w:sz w:val="24"/>
          <w:szCs w:val="24"/>
        </w:rPr>
        <w:t>H</w:t>
      </w:r>
      <w:r>
        <w:rPr>
          <w:rFonts w:ascii="Times New Roman" w:hAnsi="Times New Roman" w:cs="Times New Roman"/>
          <w:sz w:val="24"/>
          <w:szCs w:val="24"/>
        </w:rPr>
        <w:t>., T.B.,</w:t>
      </w:r>
      <w:r w:rsidR="006F7F49">
        <w:rPr>
          <w:rFonts w:ascii="Times New Roman" w:hAnsi="Times New Roman" w:cs="Times New Roman"/>
          <w:sz w:val="24"/>
          <w:szCs w:val="24"/>
        </w:rPr>
        <w:t xml:space="preserve"> </w:t>
      </w:r>
      <w:r w:rsidRPr="00E205E9">
        <w:rPr>
          <w:rFonts w:ascii="Times New Roman" w:hAnsi="Times New Roman" w:cs="Times New Roman"/>
          <w:sz w:val="24"/>
          <w:szCs w:val="24"/>
        </w:rPr>
        <w:t>A.H</w:t>
      </w:r>
      <w:r>
        <w:rPr>
          <w:rFonts w:ascii="Times New Roman" w:hAnsi="Times New Roman" w:cs="Times New Roman"/>
          <w:sz w:val="24"/>
          <w:szCs w:val="24"/>
        </w:rPr>
        <w:t>.</w:t>
      </w:r>
      <w:r w:rsidR="006F7F49">
        <w:rPr>
          <w:rFonts w:ascii="Times New Roman" w:hAnsi="Times New Roman" w:cs="Times New Roman"/>
          <w:sz w:val="24"/>
          <w:szCs w:val="24"/>
        </w:rPr>
        <w:t xml:space="preserve">, and M.V. </w:t>
      </w:r>
      <w:r w:rsidR="006F7F49" w:rsidRPr="00723CFB">
        <w:rPr>
          <w:rFonts w:ascii="Times New Roman" w:hAnsi="Times New Roman" w:cs="Times New Roman"/>
          <w:sz w:val="24"/>
          <w:szCs w:val="24"/>
        </w:rPr>
        <w:t>conceptualized the study design</w:t>
      </w:r>
      <w:r w:rsidR="006F7F49">
        <w:rPr>
          <w:rFonts w:ascii="Times New Roman" w:hAnsi="Times New Roman" w:cs="Times New Roman"/>
          <w:sz w:val="24"/>
          <w:szCs w:val="24"/>
        </w:rPr>
        <w:t>. F.H. implemented the deep learning models</w:t>
      </w:r>
      <w:r w:rsidR="006930B5">
        <w:rPr>
          <w:rFonts w:ascii="Times New Roman" w:hAnsi="Times New Roman" w:cs="Times New Roman"/>
          <w:sz w:val="24"/>
          <w:szCs w:val="24"/>
        </w:rPr>
        <w:t xml:space="preserve"> and conducted the analyses</w:t>
      </w:r>
      <w:r w:rsidR="006F7F49">
        <w:rPr>
          <w:rFonts w:ascii="Times New Roman" w:hAnsi="Times New Roman" w:cs="Times New Roman"/>
          <w:sz w:val="24"/>
          <w:szCs w:val="24"/>
        </w:rPr>
        <w:t xml:space="preserve">. </w:t>
      </w:r>
      <w:r w:rsidR="006930B5">
        <w:rPr>
          <w:rFonts w:ascii="Times New Roman" w:hAnsi="Times New Roman" w:cs="Times New Roman"/>
          <w:sz w:val="24"/>
          <w:szCs w:val="24"/>
        </w:rPr>
        <w:t xml:space="preserve">F.H., T.B., </w:t>
      </w:r>
      <w:r w:rsidR="006930B5" w:rsidRPr="00E205E9">
        <w:rPr>
          <w:rFonts w:ascii="Times New Roman" w:hAnsi="Times New Roman" w:cs="Times New Roman"/>
          <w:sz w:val="24"/>
          <w:szCs w:val="24"/>
        </w:rPr>
        <w:t>A.H</w:t>
      </w:r>
      <w:r w:rsidR="006930B5">
        <w:rPr>
          <w:rFonts w:ascii="Times New Roman" w:hAnsi="Times New Roman" w:cs="Times New Roman"/>
          <w:sz w:val="24"/>
          <w:szCs w:val="24"/>
        </w:rPr>
        <w:t xml:space="preserve">., </w:t>
      </w:r>
      <w:r w:rsidR="00B80370">
        <w:rPr>
          <w:rFonts w:ascii="Times New Roman" w:hAnsi="Times New Roman" w:cs="Times New Roman"/>
          <w:sz w:val="24"/>
          <w:szCs w:val="24"/>
        </w:rPr>
        <w:t xml:space="preserve">and </w:t>
      </w:r>
      <w:r w:rsidR="006930B5">
        <w:rPr>
          <w:rFonts w:ascii="Times New Roman" w:hAnsi="Times New Roman" w:cs="Times New Roman"/>
          <w:sz w:val="24"/>
          <w:szCs w:val="24"/>
        </w:rPr>
        <w:t xml:space="preserve">M.V. </w:t>
      </w:r>
      <w:r w:rsidR="006930B5" w:rsidRPr="006930B5">
        <w:rPr>
          <w:rFonts w:ascii="Times New Roman" w:hAnsi="Times New Roman" w:cs="Times New Roman"/>
          <w:sz w:val="24"/>
          <w:szCs w:val="24"/>
        </w:rPr>
        <w:t>interpreted the analyses, and drafted the manuscrip</w:t>
      </w:r>
      <w:r w:rsidR="006930B5">
        <w:rPr>
          <w:rFonts w:ascii="Times New Roman" w:hAnsi="Times New Roman" w:cs="Times New Roman"/>
          <w:sz w:val="24"/>
          <w:szCs w:val="24"/>
        </w:rPr>
        <w:t>t. M.S., C.S., M.G.,</w:t>
      </w:r>
      <w:r w:rsidR="006930B5" w:rsidRPr="006930B5">
        <w:rPr>
          <w:rFonts w:ascii="Times New Roman" w:hAnsi="Times New Roman" w:cs="Times New Roman"/>
          <w:sz w:val="24"/>
          <w:szCs w:val="24"/>
        </w:rPr>
        <w:t xml:space="preserve"> </w:t>
      </w:r>
      <w:r w:rsidR="006930B5">
        <w:rPr>
          <w:rFonts w:ascii="Times New Roman" w:hAnsi="Times New Roman" w:cs="Times New Roman"/>
          <w:sz w:val="24"/>
          <w:szCs w:val="24"/>
        </w:rPr>
        <w:t xml:space="preserve">and </w:t>
      </w:r>
      <w:r w:rsidR="0054736C">
        <w:rPr>
          <w:rFonts w:ascii="Times New Roman" w:hAnsi="Times New Roman" w:cs="Times New Roman"/>
          <w:sz w:val="24"/>
          <w:szCs w:val="24"/>
        </w:rPr>
        <w:t>J.P.</w:t>
      </w:r>
      <w:r w:rsidR="006930B5" w:rsidRPr="00723CFB">
        <w:rPr>
          <w:rFonts w:ascii="Times New Roman" w:hAnsi="Times New Roman" w:cs="Times New Roman"/>
          <w:sz w:val="24"/>
          <w:szCs w:val="24"/>
        </w:rPr>
        <w:t xml:space="preserve"> interpreted</w:t>
      </w:r>
      <w:r w:rsidR="006930B5">
        <w:rPr>
          <w:rFonts w:ascii="Times New Roman" w:hAnsi="Times New Roman" w:cs="Times New Roman"/>
          <w:sz w:val="24"/>
          <w:szCs w:val="24"/>
        </w:rPr>
        <w:t xml:space="preserve"> </w:t>
      </w:r>
      <w:r w:rsidR="006930B5" w:rsidRPr="00723CFB">
        <w:rPr>
          <w:rFonts w:ascii="Times New Roman" w:hAnsi="Times New Roman" w:cs="Times New Roman"/>
          <w:sz w:val="24"/>
          <w:szCs w:val="24"/>
        </w:rPr>
        <w:t xml:space="preserve">the analyses and revised the </w:t>
      </w:r>
      <w:r w:rsidR="006930B5">
        <w:rPr>
          <w:rFonts w:ascii="Times New Roman" w:hAnsi="Times New Roman" w:cs="Times New Roman"/>
          <w:sz w:val="24"/>
          <w:szCs w:val="24"/>
        </w:rPr>
        <w:lastRenderedPageBreak/>
        <w:t xml:space="preserve">manuscript. </w:t>
      </w:r>
      <w:r w:rsidRPr="00723CFB">
        <w:rPr>
          <w:rFonts w:ascii="Times New Roman" w:hAnsi="Times New Roman" w:cs="Times New Roman"/>
          <w:sz w:val="24"/>
          <w:szCs w:val="24"/>
        </w:rPr>
        <w:t>All authors approved the final version of the</w:t>
      </w:r>
      <w:r>
        <w:rPr>
          <w:rFonts w:ascii="Times New Roman" w:hAnsi="Times New Roman" w:cs="Times New Roman"/>
          <w:sz w:val="24"/>
          <w:szCs w:val="24"/>
        </w:rPr>
        <w:t xml:space="preserve"> </w:t>
      </w:r>
      <w:r w:rsidRPr="00723CFB">
        <w:rPr>
          <w:rFonts w:ascii="Times New Roman" w:hAnsi="Times New Roman" w:cs="Times New Roman"/>
          <w:sz w:val="24"/>
          <w:szCs w:val="24"/>
        </w:rPr>
        <w:t xml:space="preserve">article. </w:t>
      </w:r>
      <w:r>
        <w:rPr>
          <w:rFonts w:ascii="Times New Roman" w:hAnsi="Times New Roman" w:cs="Times New Roman"/>
          <w:sz w:val="24"/>
          <w:szCs w:val="24"/>
        </w:rPr>
        <w:t>F</w:t>
      </w:r>
      <w:r w:rsidRPr="00723CFB">
        <w:rPr>
          <w:rFonts w:ascii="Times New Roman" w:hAnsi="Times New Roman" w:cs="Times New Roman"/>
          <w:sz w:val="24"/>
          <w:szCs w:val="24"/>
        </w:rPr>
        <w:t>.</w:t>
      </w:r>
      <w:r>
        <w:rPr>
          <w:rFonts w:ascii="Times New Roman" w:hAnsi="Times New Roman" w:cs="Times New Roman"/>
          <w:sz w:val="24"/>
          <w:szCs w:val="24"/>
        </w:rPr>
        <w:t>G.H</w:t>
      </w:r>
      <w:r w:rsidRPr="00723CFB">
        <w:rPr>
          <w:rFonts w:ascii="Times New Roman" w:hAnsi="Times New Roman" w:cs="Times New Roman"/>
          <w:sz w:val="24"/>
          <w:szCs w:val="24"/>
        </w:rPr>
        <w:t>. is the guarantor of this work</w:t>
      </w:r>
      <w:r>
        <w:rPr>
          <w:rFonts w:ascii="Times New Roman" w:hAnsi="Times New Roman" w:cs="Times New Roman"/>
          <w:sz w:val="24"/>
          <w:szCs w:val="24"/>
        </w:rPr>
        <w:t xml:space="preserve"> </w:t>
      </w:r>
      <w:r w:rsidRPr="00723CFB">
        <w:rPr>
          <w:rFonts w:ascii="Times New Roman" w:hAnsi="Times New Roman" w:cs="Times New Roman"/>
          <w:sz w:val="24"/>
          <w:szCs w:val="24"/>
        </w:rPr>
        <w:t>and, as such, had full access to all the data in</w:t>
      </w:r>
      <w:r>
        <w:rPr>
          <w:rFonts w:ascii="Times New Roman" w:hAnsi="Times New Roman" w:cs="Times New Roman"/>
          <w:sz w:val="24"/>
          <w:szCs w:val="24"/>
        </w:rPr>
        <w:t xml:space="preserve"> </w:t>
      </w:r>
      <w:r w:rsidRPr="00723CFB">
        <w:rPr>
          <w:rFonts w:ascii="Times New Roman" w:hAnsi="Times New Roman" w:cs="Times New Roman"/>
          <w:sz w:val="24"/>
          <w:szCs w:val="24"/>
        </w:rPr>
        <w:t>the study and takes responsibility for the</w:t>
      </w:r>
      <w:r w:rsidR="006930B5">
        <w:rPr>
          <w:rFonts w:ascii="Times New Roman" w:hAnsi="Times New Roman" w:cs="Times New Roman"/>
          <w:sz w:val="24"/>
          <w:szCs w:val="24"/>
        </w:rPr>
        <w:t xml:space="preserve"> </w:t>
      </w:r>
      <w:r w:rsidRPr="000A733A">
        <w:rPr>
          <w:rFonts w:ascii="Times New Roman" w:hAnsi="Times New Roman" w:cs="Times New Roman"/>
          <w:sz w:val="24"/>
          <w:szCs w:val="24"/>
        </w:rPr>
        <w:t>integrity of the data and the accuracy of the data analysis.</w:t>
      </w:r>
    </w:p>
    <w:p w14:paraId="71E425ED" w14:textId="1DB9E569" w:rsidR="00E205E9" w:rsidRPr="000A733A" w:rsidRDefault="00E205E9" w:rsidP="00E205E9">
      <w:pPr>
        <w:autoSpaceDE w:val="0"/>
        <w:autoSpaceDN w:val="0"/>
        <w:adjustRightInd w:val="0"/>
        <w:spacing w:after="0" w:line="240" w:lineRule="auto"/>
        <w:rPr>
          <w:rFonts w:ascii="Times New Roman" w:hAnsi="Times New Roman" w:cs="Times New Roman"/>
          <w:sz w:val="24"/>
          <w:szCs w:val="24"/>
        </w:rPr>
      </w:pPr>
    </w:p>
    <w:p w14:paraId="0FFB9A1C" w14:textId="36E9F2F1" w:rsidR="001D0F1B" w:rsidRPr="00A5337F" w:rsidRDefault="001D0F1B" w:rsidP="002434AA">
      <w:pPr>
        <w:spacing w:line="240" w:lineRule="auto"/>
        <w:rPr>
          <w:rFonts w:ascii="Times New Roman" w:hAnsi="Times New Roman" w:cs="Times New Roman"/>
          <w:sz w:val="24"/>
          <w:szCs w:val="24"/>
        </w:rPr>
      </w:pPr>
      <w:r w:rsidRPr="00A5337F">
        <w:rPr>
          <w:rFonts w:ascii="Times New Roman" w:hAnsi="Times New Roman" w:cs="Times New Roman"/>
          <w:b/>
          <w:bCs/>
          <w:sz w:val="24"/>
          <w:szCs w:val="24"/>
        </w:rPr>
        <w:t>References</w:t>
      </w:r>
      <w:r w:rsidR="00E205E9" w:rsidRPr="00A5337F">
        <w:rPr>
          <w:rFonts w:ascii="Times New Roman" w:hAnsi="Times New Roman" w:cs="Times New Roman"/>
          <w:b/>
          <w:bCs/>
          <w:sz w:val="24"/>
          <w:szCs w:val="24"/>
        </w:rPr>
        <w:t xml:space="preserve"> </w:t>
      </w:r>
      <w:r w:rsidR="00E205E9" w:rsidRPr="00A5337F">
        <w:rPr>
          <w:rFonts w:ascii="Times New Roman" w:hAnsi="Times New Roman" w:cs="Times New Roman"/>
          <w:sz w:val="24"/>
          <w:szCs w:val="24"/>
        </w:rPr>
        <w:t xml:space="preserve">(I’m aware of the formatting </w:t>
      </w:r>
      <w:r w:rsidR="00D32E6E" w:rsidRPr="00A5337F">
        <w:rPr>
          <w:rFonts w:ascii="Times New Roman" w:hAnsi="Times New Roman" w:cs="Times New Roman"/>
          <w:sz w:val="24"/>
          <w:szCs w:val="24"/>
        </w:rPr>
        <w:t>bug</w:t>
      </w:r>
      <w:r w:rsidR="00E205E9" w:rsidRPr="00A5337F">
        <w:rPr>
          <w:rFonts w:ascii="Times New Roman" w:hAnsi="Times New Roman" w:cs="Times New Roman"/>
          <w:sz w:val="24"/>
          <w:szCs w:val="24"/>
        </w:rPr>
        <w:t xml:space="preserve"> for second names that start with a ‘V’)</w:t>
      </w:r>
    </w:p>
    <w:sdt>
      <w:sdtPr>
        <w:rPr>
          <w:rFonts w:ascii="Times New Roman" w:hAnsi="Times New Roman" w:cs="Times New Roman"/>
          <w:sz w:val="24"/>
          <w:szCs w:val="24"/>
        </w:rPr>
        <w:tag w:val="MENDELEY_BIBLIOGRAPHY"/>
        <w:id w:val="-1431344678"/>
        <w:placeholder>
          <w:docPart w:val="DefaultPlaceholder_-1854013440"/>
        </w:placeholder>
      </w:sdtPr>
      <w:sdtEndPr>
        <w:rPr>
          <w:b/>
          <w:bCs/>
          <w:sz w:val="20"/>
          <w:szCs w:val="20"/>
        </w:rPr>
      </w:sdtEndPr>
      <w:sdtContent>
        <w:p w14:paraId="0C08D0B4" w14:textId="77777777" w:rsidR="00715066" w:rsidRPr="00A5337F" w:rsidRDefault="00715066">
          <w:pPr>
            <w:autoSpaceDE w:val="0"/>
            <w:autoSpaceDN w:val="0"/>
            <w:ind w:hanging="640"/>
            <w:divId w:val="1412895772"/>
            <w:rPr>
              <w:rFonts w:ascii="Times New Roman" w:eastAsia="Times New Roman" w:hAnsi="Times New Roman" w:cs="Times New Roman"/>
              <w:sz w:val="24"/>
              <w:szCs w:val="24"/>
            </w:rPr>
          </w:pPr>
          <w:r w:rsidRPr="00A5337F">
            <w:rPr>
              <w:rFonts w:ascii="Times New Roman" w:eastAsia="Times New Roman" w:hAnsi="Times New Roman" w:cs="Times New Roman"/>
            </w:rPr>
            <w:t xml:space="preserve">1. </w:t>
          </w:r>
          <w:r w:rsidRPr="00A5337F">
            <w:rPr>
              <w:rFonts w:ascii="Times New Roman" w:eastAsia="Times New Roman" w:hAnsi="Times New Roman" w:cs="Times New Roman"/>
            </w:rPr>
            <w:tab/>
            <w:t xml:space="preserve">Saeedi P, Petersohn I, Salpea P, Malanda B, Karuranga S, Unwin N, et al. Global and regional diabetes prevalence estimates for 2019 and projections for 2030 and 2045: Results from the International Diabetes Federation Diabetes Atlas, 9th edition. Diabetes Res Clin Pract. 2019;157. </w:t>
          </w:r>
        </w:p>
        <w:p w14:paraId="493B4149" w14:textId="77777777" w:rsidR="00715066" w:rsidRPr="00A5337F" w:rsidRDefault="00715066">
          <w:pPr>
            <w:autoSpaceDE w:val="0"/>
            <w:autoSpaceDN w:val="0"/>
            <w:ind w:hanging="640"/>
            <w:divId w:val="2009406912"/>
            <w:rPr>
              <w:rFonts w:ascii="Times New Roman" w:eastAsia="Times New Roman" w:hAnsi="Times New Roman" w:cs="Times New Roman"/>
            </w:rPr>
          </w:pPr>
          <w:r w:rsidRPr="00A5337F">
            <w:rPr>
              <w:rFonts w:ascii="Times New Roman" w:eastAsia="Times New Roman" w:hAnsi="Times New Roman" w:cs="Times New Roman"/>
            </w:rPr>
            <w:t xml:space="preserve">2. </w:t>
          </w:r>
          <w:r w:rsidRPr="00A5337F">
            <w:rPr>
              <w:rFonts w:ascii="Times New Roman" w:eastAsia="Times New Roman" w:hAnsi="Times New Roman" w:cs="Times New Roman"/>
            </w:rPr>
            <w:tab/>
            <w:t xml:space="preserve">Congdon NG, Friedman DS, Lietman T. Important causes of visual impairment in the world today. JAMA. 2003;290(15):2057–60. </w:t>
          </w:r>
        </w:p>
        <w:p w14:paraId="01447AB2" w14:textId="77777777" w:rsidR="00715066" w:rsidRPr="00A5337F" w:rsidRDefault="00715066">
          <w:pPr>
            <w:autoSpaceDE w:val="0"/>
            <w:autoSpaceDN w:val="0"/>
            <w:ind w:hanging="640"/>
            <w:divId w:val="1355420285"/>
            <w:rPr>
              <w:rFonts w:ascii="Times New Roman" w:eastAsia="Times New Roman" w:hAnsi="Times New Roman" w:cs="Times New Roman"/>
            </w:rPr>
          </w:pPr>
          <w:r w:rsidRPr="00A5337F">
            <w:rPr>
              <w:rFonts w:ascii="Times New Roman" w:eastAsia="Times New Roman" w:hAnsi="Times New Roman" w:cs="Times New Roman"/>
            </w:rPr>
            <w:t xml:space="preserve">3. </w:t>
          </w:r>
          <w:r w:rsidRPr="00A5337F">
            <w:rPr>
              <w:rFonts w:ascii="Times New Roman" w:eastAsia="Times New Roman" w:hAnsi="Times New Roman" w:cs="Times New Roman"/>
            </w:rPr>
            <w:tab/>
            <w:t xml:space="preserve">Gu K, Cowie CC, Harris MI. Diabetes and decline in heart disease mortality in US adults. JAMA. 1999;281(14):1291–7. </w:t>
          </w:r>
        </w:p>
        <w:p w14:paraId="3B23A4BA" w14:textId="77777777" w:rsidR="00715066" w:rsidRPr="00A5337F" w:rsidRDefault="00715066">
          <w:pPr>
            <w:autoSpaceDE w:val="0"/>
            <w:autoSpaceDN w:val="0"/>
            <w:ind w:hanging="640"/>
            <w:divId w:val="1218511741"/>
            <w:rPr>
              <w:rFonts w:ascii="Times New Roman" w:eastAsia="Times New Roman" w:hAnsi="Times New Roman" w:cs="Times New Roman"/>
              <w:lang w:val="nl-NL"/>
            </w:rPr>
          </w:pPr>
          <w:r w:rsidRPr="00A5337F">
            <w:rPr>
              <w:rFonts w:ascii="Times New Roman" w:eastAsia="Times New Roman" w:hAnsi="Times New Roman" w:cs="Times New Roman"/>
            </w:rPr>
            <w:t xml:space="preserve">4. </w:t>
          </w:r>
          <w:r w:rsidRPr="00A5337F">
            <w:rPr>
              <w:rFonts w:ascii="Times New Roman" w:eastAsia="Times New Roman" w:hAnsi="Times New Roman" w:cs="Times New Roman"/>
            </w:rPr>
            <w:tab/>
            <w:t xml:space="preserve">Browning LM, Hsieh SD, Ashwell M. A systematic review of waist-to-height ratio as a screening tool for the prediction of cardiovascular disease and diabetes: 0.5 could be a suitable global boundary value. </w:t>
          </w:r>
          <w:r w:rsidRPr="00A5337F">
            <w:rPr>
              <w:rFonts w:ascii="Times New Roman" w:eastAsia="Times New Roman" w:hAnsi="Times New Roman" w:cs="Times New Roman"/>
              <w:lang w:val="nl-NL"/>
            </w:rPr>
            <w:t xml:space="preserve">Nutr Res Rev. 2010;23(2):247–69. </w:t>
          </w:r>
        </w:p>
        <w:p w14:paraId="617357E6" w14:textId="77777777" w:rsidR="00715066" w:rsidRPr="00A5337F" w:rsidRDefault="00715066">
          <w:pPr>
            <w:autoSpaceDE w:val="0"/>
            <w:autoSpaceDN w:val="0"/>
            <w:ind w:hanging="640"/>
            <w:divId w:val="1818952003"/>
            <w:rPr>
              <w:rFonts w:ascii="Times New Roman" w:eastAsia="Times New Roman" w:hAnsi="Times New Roman" w:cs="Times New Roman"/>
            </w:rPr>
          </w:pPr>
          <w:r w:rsidRPr="00A5337F">
            <w:rPr>
              <w:rFonts w:ascii="Times New Roman" w:eastAsia="Times New Roman" w:hAnsi="Times New Roman" w:cs="Times New Roman"/>
              <w:lang w:val="nl-NL"/>
            </w:rPr>
            <w:t xml:space="preserve">5. </w:t>
          </w:r>
          <w:r w:rsidRPr="00A5337F">
            <w:rPr>
              <w:rFonts w:ascii="Times New Roman" w:eastAsia="Times New Roman" w:hAnsi="Times New Roman" w:cs="Times New Roman"/>
              <w:lang w:val="nl-NL"/>
            </w:rPr>
            <w:tab/>
            <w:t xml:space="preserve">van ’t Riet E, Dekker JM, Sun Q, Nijpels G, Hu FB, van Dam RM. </w:t>
          </w:r>
          <w:r w:rsidRPr="00A5337F">
            <w:rPr>
              <w:rFonts w:ascii="Times New Roman" w:eastAsia="Times New Roman" w:hAnsi="Times New Roman" w:cs="Times New Roman"/>
            </w:rPr>
            <w:t xml:space="preserve">Role of adiposity and lifestyle in the relationship between family history of diabetes and 20-year incidence of type 2 diabetes in U.S. women. Diabetes Care. 2010;33(4):763–7. </w:t>
          </w:r>
        </w:p>
        <w:p w14:paraId="2100002D" w14:textId="77777777" w:rsidR="00715066" w:rsidRPr="00A5337F" w:rsidRDefault="00715066">
          <w:pPr>
            <w:autoSpaceDE w:val="0"/>
            <w:autoSpaceDN w:val="0"/>
            <w:ind w:hanging="640"/>
            <w:divId w:val="1675035495"/>
            <w:rPr>
              <w:rFonts w:ascii="Times New Roman" w:eastAsia="Times New Roman" w:hAnsi="Times New Roman" w:cs="Times New Roman"/>
            </w:rPr>
          </w:pPr>
          <w:r w:rsidRPr="00A5337F">
            <w:rPr>
              <w:rFonts w:ascii="Times New Roman" w:eastAsia="Times New Roman" w:hAnsi="Times New Roman" w:cs="Times New Roman"/>
            </w:rPr>
            <w:t xml:space="preserve">6. </w:t>
          </w:r>
          <w:r w:rsidRPr="00A5337F">
            <w:rPr>
              <w:rFonts w:ascii="Times New Roman" w:eastAsia="Times New Roman" w:hAnsi="Times New Roman" w:cs="Times New Roman"/>
            </w:rPr>
            <w:tab/>
            <w:t xml:space="preserve">Lee YH, Bang H, Kim HC, Kim HM, Park SW, Kim DJ. A simple screening score for diabetes for the Korean population: Development, validation, and comparison with other scores. Diabetes Care. 2012;35(8):1723–30. </w:t>
          </w:r>
        </w:p>
        <w:p w14:paraId="18138E39" w14:textId="77777777" w:rsidR="00715066" w:rsidRPr="00A5337F" w:rsidRDefault="00715066">
          <w:pPr>
            <w:autoSpaceDE w:val="0"/>
            <w:autoSpaceDN w:val="0"/>
            <w:ind w:hanging="640"/>
            <w:divId w:val="2095470300"/>
            <w:rPr>
              <w:rFonts w:ascii="Times New Roman" w:eastAsia="Times New Roman" w:hAnsi="Times New Roman" w:cs="Times New Roman"/>
            </w:rPr>
          </w:pPr>
          <w:r w:rsidRPr="00A5337F">
            <w:rPr>
              <w:rFonts w:ascii="Times New Roman" w:eastAsia="Times New Roman" w:hAnsi="Times New Roman" w:cs="Times New Roman"/>
            </w:rPr>
            <w:t xml:space="preserve">7. </w:t>
          </w:r>
          <w:r w:rsidRPr="00A5337F">
            <w:rPr>
              <w:rFonts w:ascii="Times New Roman" w:eastAsia="Times New Roman" w:hAnsi="Times New Roman" w:cs="Times New Roman"/>
            </w:rPr>
            <w:tab/>
            <w:t xml:space="preserve">Cho E, Min D, Lee HS. Development and validation of an undiagnosed diabetes screening tool: Based on the Korean national health and nutrition examination survey (2010–2016). Healthcare. 2021;9(9):1138. </w:t>
          </w:r>
        </w:p>
        <w:p w14:paraId="4143EC4F" w14:textId="77777777" w:rsidR="00715066" w:rsidRPr="00A5337F" w:rsidRDefault="00715066">
          <w:pPr>
            <w:autoSpaceDE w:val="0"/>
            <w:autoSpaceDN w:val="0"/>
            <w:ind w:hanging="640"/>
            <w:divId w:val="1664164559"/>
            <w:rPr>
              <w:rFonts w:ascii="Times New Roman" w:eastAsia="Times New Roman" w:hAnsi="Times New Roman" w:cs="Times New Roman"/>
            </w:rPr>
          </w:pPr>
          <w:r w:rsidRPr="00A5337F">
            <w:rPr>
              <w:rFonts w:ascii="Times New Roman" w:eastAsia="Times New Roman" w:hAnsi="Times New Roman" w:cs="Times New Roman"/>
            </w:rPr>
            <w:t xml:space="preserve">8. </w:t>
          </w:r>
          <w:r w:rsidRPr="00A5337F">
            <w:rPr>
              <w:rFonts w:ascii="Times New Roman" w:eastAsia="Times New Roman" w:hAnsi="Times New Roman" w:cs="Times New Roman"/>
            </w:rPr>
            <w:tab/>
            <w:t xml:space="preserve">Nguyen TT, Wang JJ, Richey Sharrett A, Amirul Islam FM, Klein R, Klein BEK, et al. Relationship of retinal vascular caliber with diabetes and retinopathy: the Multi-Ethnic Study of Atherosclerosis (MESA). Diabetes Care. 2008;31:544–9. </w:t>
          </w:r>
        </w:p>
        <w:p w14:paraId="65CD771A" w14:textId="77777777" w:rsidR="00715066" w:rsidRPr="00A5337F" w:rsidRDefault="00715066">
          <w:pPr>
            <w:autoSpaceDE w:val="0"/>
            <w:autoSpaceDN w:val="0"/>
            <w:ind w:hanging="640"/>
            <w:divId w:val="69694183"/>
            <w:rPr>
              <w:rFonts w:ascii="Times New Roman" w:eastAsia="Times New Roman" w:hAnsi="Times New Roman" w:cs="Times New Roman"/>
              <w:lang w:val="nl-NL"/>
            </w:rPr>
          </w:pPr>
          <w:r w:rsidRPr="00A5337F">
            <w:rPr>
              <w:rFonts w:ascii="Times New Roman" w:eastAsia="Times New Roman" w:hAnsi="Times New Roman" w:cs="Times New Roman"/>
            </w:rPr>
            <w:t xml:space="preserve">9. </w:t>
          </w:r>
          <w:r w:rsidRPr="00A5337F">
            <w:rPr>
              <w:rFonts w:ascii="Times New Roman" w:eastAsia="Times New Roman" w:hAnsi="Times New Roman" w:cs="Times New Roman"/>
            </w:rPr>
            <w:tab/>
            <w:t xml:space="preserve">Nguyen TT, Wang JJ, Wong TY. Retinal vascular changes in pre-diabetes and prehypertension: new findings and their research and clinical implications. </w:t>
          </w:r>
          <w:r w:rsidRPr="00A5337F">
            <w:rPr>
              <w:rFonts w:ascii="Times New Roman" w:eastAsia="Times New Roman" w:hAnsi="Times New Roman" w:cs="Times New Roman"/>
              <w:lang w:val="nl-NL"/>
            </w:rPr>
            <w:t xml:space="preserve">Diabetes Care. 2007;30(10):2708–15. </w:t>
          </w:r>
        </w:p>
        <w:p w14:paraId="165F0993" w14:textId="77777777" w:rsidR="00715066" w:rsidRPr="00A5337F" w:rsidRDefault="00715066">
          <w:pPr>
            <w:autoSpaceDE w:val="0"/>
            <w:autoSpaceDN w:val="0"/>
            <w:ind w:hanging="640"/>
            <w:divId w:val="1030104063"/>
            <w:rPr>
              <w:rFonts w:ascii="Times New Roman" w:eastAsia="Times New Roman" w:hAnsi="Times New Roman" w:cs="Times New Roman"/>
            </w:rPr>
          </w:pPr>
          <w:r w:rsidRPr="00A5337F">
            <w:rPr>
              <w:rFonts w:ascii="Times New Roman" w:eastAsia="Times New Roman" w:hAnsi="Times New Roman" w:cs="Times New Roman"/>
              <w:lang w:val="nl-NL"/>
            </w:rPr>
            <w:t xml:space="preserve">10. </w:t>
          </w:r>
          <w:r w:rsidRPr="00A5337F">
            <w:rPr>
              <w:rFonts w:ascii="Times New Roman" w:eastAsia="Times New Roman" w:hAnsi="Times New Roman" w:cs="Times New Roman"/>
              <w:lang w:val="nl-NL"/>
            </w:rPr>
            <w:tab/>
            <w:t xml:space="preserve">Li W, Schram MT, Berendschot TTJM, Webers CAB, Kroon AA, van der Kallen CJH, et al. </w:t>
          </w:r>
          <w:r w:rsidRPr="00A5337F">
            <w:rPr>
              <w:rFonts w:ascii="Times New Roman" w:eastAsia="Times New Roman" w:hAnsi="Times New Roman" w:cs="Times New Roman"/>
            </w:rPr>
            <w:t xml:space="preserve">Type 2 diabetes and HbA1c are independently associated with wider retinal arterioles: the Maastricht study. Diabetologia. 2020;63(7):1408–17. </w:t>
          </w:r>
        </w:p>
        <w:p w14:paraId="56FEF9CF" w14:textId="77777777" w:rsidR="00715066" w:rsidRPr="00A5337F" w:rsidRDefault="00715066">
          <w:pPr>
            <w:autoSpaceDE w:val="0"/>
            <w:autoSpaceDN w:val="0"/>
            <w:ind w:hanging="640"/>
            <w:divId w:val="305941778"/>
            <w:rPr>
              <w:rFonts w:ascii="Times New Roman" w:eastAsia="Times New Roman" w:hAnsi="Times New Roman" w:cs="Times New Roman"/>
            </w:rPr>
          </w:pPr>
          <w:r w:rsidRPr="00A5337F">
            <w:rPr>
              <w:rFonts w:ascii="Times New Roman" w:eastAsia="Times New Roman" w:hAnsi="Times New Roman" w:cs="Times New Roman"/>
            </w:rPr>
            <w:t xml:space="preserve">11. </w:t>
          </w:r>
          <w:r w:rsidRPr="00A5337F">
            <w:rPr>
              <w:rFonts w:ascii="Times New Roman" w:eastAsia="Times New Roman" w:hAnsi="Times New Roman" w:cs="Times New Roman"/>
            </w:rPr>
            <w:tab/>
            <w:t xml:space="preserve">Quinn N, Jenkins A, Ryan C, Januszewski A, Peto T, Brazionis L. Imaging the eye and its relevance to diabetes care. J Diabetes Investig. 2021;12(6):897–908. </w:t>
          </w:r>
        </w:p>
        <w:p w14:paraId="0EC256E4" w14:textId="77777777" w:rsidR="00715066" w:rsidRPr="00A5337F" w:rsidRDefault="00715066">
          <w:pPr>
            <w:autoSpaceDE w:val="0"/>
            <w:autoSpaceDN w:val="0"/>
            <w:ind w:hanging="640"/>
            <w:divId w:val="1348825041"/>
            <w:rPr>
              <w:rFonts w:ascii="Times New Roman" w:eastAsia="Times New Roman" w:hAnsi="Times New Roman" w:cs="Times New Roman"/>
            </w:rPr>
          </w:pPr>
          <w:r w:rsidRPr="00A5337F">
            <w:rPr>
              <w:rFonts w:ascii="Times New Roman" w:eastAsia="Times New Roman" w:hAnsi="Times New Roman" w:cs="Times New Roman"/>
            </w:rPr>
            <w:t xml:space="preserve">12. </w:t>
          </w:r>
          <w:r w:rsidRPr="00A5337F">
            <w:rPr>
              <w:rFonts w:ascii="Times New Roman" w:eastAsia="Times New Roman" w:hAnsi="Times New Roman" w:cs="Times New Roman"/>
            </w:rPr>
            <w:tab/>
            <w:t xml:space="preserve">Sasongko MB, Wong TY, Nguyen TT, Cheung CY, Shaw JE, Wang JJ. Retinal vascular tortuosity in persons with diabetes and diabetic retinopathy. Diabetologia. 2011;54(9):2409–16. </w:t>
          </w:r>
        </w:p>
        <w:p w14:paraId="508C1064" w14:textId="77777777" w:rsidR="00715066" w:rsidRPr="00A5337F" w:rsidRDefault="00715066">
          <w:pPr>
            <w:autoSpaceDE w:val="0"/>
            <w:autoSpaceDN w:val="0"/>
            <w:ind w:hanging="640"/>
            <w:divId w:val="1367170815"/>
            <w:rPr>
              <w:rFonts w:ascii="Times New Roman" w:eastAsia="Times New Roman" w:hAnsi="Times New Roman" w:cs="Times New Roman"/>
              <w:lang w:val="nl-NL"/>
            </w:rPr>
          </w:pPr>
          <w:r w:rsidRPr="00A5337F">
            <w:rPr>
              <w:rFonts w:ascii="Times New Roman" w:eastAsia="Times New Roman" w:hAnsi="Times New Roman" w:cs="Times New Roman"/>
            </w:rPr>
            <w:lastRenderedPageBreak/>
            <w:t xml:space="preserve">13. </w:t>
          </w:r>
          <w:r w:rsidRPr="00A5337F">
            <w:rPr>
              <w:rFonts w:ascii="Times New Roman" w:eastAsia="Times New Roman" w:hAnsi="Times New Roman" w:cs="Times New Roman"/>
            </w:rPr>
            <w:tab/>
            <w:t xml:space="preserve">Sasongko MB, Wong TY, Nguyen TT, Cheung CY, Shaw JE, Kawasaki R, et al. Retinal vessel tortuosity and its relation to traditional and novel vascular risk markers in persons with diabetes. </w:t>
          </w:r>
          <w:r w:rsidRPr="00A5337F">
            <w:rPr>
              <w:rFonts w:ascii="Times New Roman" w:eastAsia="Times New Roman" w:hAnsi="Times New Roman" w:cs="Times New Roman"/>
              <w:lang w:val="nl-NL"/>
            </w:rPr>
            <w:t xml:space="preserve">Curr Eye Res. 2016;41(4):551–7. </w:t>
          </w:r>
        </w:p>
        <w:p w14:paraId="285DA293" w14:textId="77777777" w:rsidR="00715066" w:rsidRPr="00A5337F" w:rsidRDefault="00715066">
          <w:pPr>
            <w:autoSpaceDE w:val="0"/>
            <w:autoSpaceDN w:val="0"/>
            <w:ind w:hanging="640"/>
            <w:divId w:val="2080054303"/>
            <w:rPr>
              <w:rFonts w:ascii="Times New Roman" w:eastAsia="Times New Roman" w:hAnsi="Times New Roman" w:cs="Times New Roman"/>
            </w:rPr>
          </w:pPr>
          <w:r w:rsidRPr="00A5337F">
            <w:rPr>
              <w:rFonts w:ascii="Times New Roman" w:eastAsia="Times New Roman" w:hAnsi="Times New Roman" w:cs="Times New Roman"/>
              <w:lang w:val="nl-NL"/>
            </w:rPr>
            <w:t xml:space="preserve">14. </w:t>
          </w:r>
          <w:r w:rsidRPr="00A5337F">
            <w:rPr>
              <w:rFonts w:ascii="Times New Roman" w:eastAsia="Times New Roman" w:hAnsi="Times New Roman" w:cs="Times New Roman"/>
              <w:lang w:val="nl-NL"/>
            </w:rPr>
            <w:tab/>
            <w:t xml:space="preserve">ter Haar Romeny BM, Bekkers EJ, Zhang J, Abbasi-Sureshjani S, Huang F, Duits R, et al. </w:t>
          </w:r>
          <w:r w:rsidRPr="00A5337F">
            <w:rPr>
              <w:rFonts w:ascii="Times New Roman" w:eastAsia="Times New Roman" w:hAnsi="Times New Roman" w:cs="Times New Roman"/>
            </w:rPr>
            <w:t xml:space="preserve">Brain-inspired algorithms for retinal image analysis. Mach Vis Appl. 2016;27(8):1117–35. </w:t>
          </w:r>
        </w:p>
        <w:p w14:paraId="2B329781" w14:textId="77777777" w:rsidR="00715066" w:rsidRPr="00A5337F" w:rsidRDefault="00715066">
          <w:pPr>
            <w:autoSpaceDE w:val="0"/>
            <w:autoSpaceDN w:val="0"/>
            <w:ind w:hanging="640"/>
            <w:divId w:val="1488671302"/>
            <w:rPr>
              <w:rFonts w:ascii="Times New Roman" w:eastAsia="Times New Roman" w:hAnsi="Times New Roman" w:cs="Times New Roman"/>
            </w:rPr>
          </w:pPr>
          <w:r w:rsidRPr="00DA1A7D">
            <w:rPr>
              <w:rFonts w:ascii="Times New Roman" w:eastAsia="Times New Roman" w:hAnsi="Times New Roman" w:cs="Times New Roman"/>
              <w:lang w:val="nl-NL"/>
            </w:rPr>
            <w:t xml:space="preserve">15. </w:t>
          </w:r>
          <w:r w:rsidRPr="00DA1A7D">
            <w:rPr>
              <w:rFonts w:ascii="Times New Roman" w:eastAsia="Times New Roman" w:hAnsi="Times New Roman" w:cs="Times New Roman"/>
              <w:lang w:val="nl-NL"/>
            </w:rPr>
            <w:tab/>
          </w:r>
          <w:r w:rsidRPr="00A5337F">
            <w:rPr>
              <w:rFonts w:ascii="Times New Roman" w:eastAsia="Times New Roman" w:hAnsi="Times New Roman" w:cs="Times New Roman"/>
              <w:lang w:val="nl-NL"/>
            </w:rPr>
            <w:t xml:space="preserve">Heslinga FG, Pluim JPW, Dashtbozorg B, Berendschot TJM, Houben AJHM, Henry RMA, et al. </w:t>
          </w:r>
          <w:r w:rsidRPr="00A5337F">
            <w:rPr>
              <w:rFonts w:ascii="Times New Roman" w:eastAsia="Times New Roman" w:hAnsi="Times New Roman" w:cs="Times New Roman"/>
            </w:rPr>
            <w:t xml:space="preserve">Approximation of a pipeline of unsupervised retina image analysis methods with a CNN. Proceedings of SPIE 10949, Medical Imaging 2019: Image Processing. 2019;10949. </w:t>
          </w:r>
        </w:p>
        <w:p w14:paraId="4EEAE8E2" w14:textId="77777777" w:rsidR="00715066" w:rsidRPr="00A5337F" w:rsidRDefault="00715066">
          <w:pPr>
            <w:autoSpaceDE w:val="0"/>
            <w:autoSpaceDN w:val="0"/>
            <w:ind w:hanging="640"/>
            <w:divId w:val="1780831835"/>
            <w:rPr>
              <w:rFonts w:ascii="Times New Roman" w:eastAsia="Times New Roman" w:hAnsi="Times New Roman" w:cs="Times New Roman"/>
            </w:rPr>
          </w:pPr>
          <w:r w:rsidRPr="00A5337F">
            <w:rPr>
              <w:rFonts w:ascii="Times New Roman" w:eastAsia="Times New Roman" w:hAnsi="Times New Roman" w:cs="Times New Roman"/>
            </w:rPr>
            <w:t xml:space="preserve">16. </w:t>
          </w:r>
          <w:r w:rsidRPr="00A5337F">
            <w:rPr>
              <w:rFonts w:ascii="Times New Roman" w:eastAsia="Times New Roman" w:hAnsi="Times New Roman" w:cs="Times New Roman"/>
            </w:rPr>
            <w:tab/>
            <w:t xml:space="preserve">LeCun Y, Bengio Y, Hinton G. Deep learning. Nature. 2015;521:436–44. </w:t>
          </w:r>
        </w:p>
        <w:p w14:paraId="24F508B6" w14:textId="77777777" w:rsidR="00715066" w:rsidRPr="00A5337F" w:rsidRDefault="00715066">
          <w:pPr>
            <w:autoSpaceDE w:val="0"/>
            <w:autoSpaceDN w:val="0"/>
            <w:ind w:hanging="640"/>
            <w:divId w:val="350840056"/>
            <w:rPr>
              <w:rFonts w:ascii="Times New Roman" w:eastAsia="Times New Roman" w:hAnsi="Times New Roman" w:cs="Times New Roman"/>
            </w:rPr>
          </w:pPr>
          <w:r w:rsidRPr="00A5337F">
            <w:rPr>
              <w:rFonts w:ascii="Times New Roman" w:eastAsia="Times New Roman" w:hAnsi="Times New Roman" w:cs="Times New Roman"/>
            </w:rPr>
            <w:t xml:space="preserve">17. </w:t>
          </w:r>
          <w:r w:rsidRPr="00A5337F">
            <w:rPr>
              <w:rFonts w:ascii="Times New Roman" w:eastAsia="Times New Roman" w:hAnsi="Times New Roman" w:cs="Times New Roman"/>
            </w:rPr>
            <w:tab/>
            <w:t xml:space="preserve">Gulshan V, Peng L, Coram M, Stumpe MC, Wu D, Narayanaswamy A, et al. Development and validation of a deep learning algorithm for detection of diabetic retinopathy in retinal fundus photographs. JAMA. 2016 Dec 13;316(22):2402–10. </w:t>
          </w:r>
        </w:p>
        <w:p w14:paraId="675BE317" w14:textId="77777777" w:rsidR="00715066" w:rsidRPr="00A5337F" w:rsidRDefault="00715066">
          <w:pPr>
            <w:autoSpaceDE w:val="0"/>
            <w:autoSpaceDN w:val="0"/>
            <w:ind w:hanging="640"/>
            <w:divId w:val="609437912"/>
            <w:rPr>
              <w:rFonts w:ascii="Times New Roman" w:eastAsia="Times New Roman" w:hAnsi="Times New Roman" w:cs="Times New Roman"/>
            </w:rPr>
          </w:pPr>
          <w:r w:rsidRPr="00A5337F">
            <w:rPr>
              <w:rFonts w:ascii="Times New Roman" w:eastAsia="Times New Roman" w:hAnsi="Times New Roman" w:cs="Times New Roman"/>
            </w:rPr>
            <w:t xml:space="preserve">18. </w:t>
          </w:r>
          <w:r w:rsidRPr="00A5337F">
            <w:rPr>
              <w:rFonts w:ascii="Times New Roman" w:eastAsia="Times New Roman" w:hAnsi="Times New Roman" w:cs="Times New Roman"/>
            </w:rPr>
            <w:tab/>
            <w:t xml:space="preserve">Abràmoff MD, Lou Y, Erginay A, Clarida W, Amelon R, Folk JC, et al. Improved automated detection of diabetic retinopathy on a publicly available dataset through integration of deep learning. Invest Ophthalmol Vis Sci. 2016 Oct 1;57(13):5200–6. </w:t>
          </w:r>
        </w:p>
        <w:p w14:paraId="4B23D34E" w14:textId="77777777" w:rsidR="00715066" w:rsidRPr="00DA1A7D" w:rsidRDefault="00715066">
          <w:pPr>
            <w:autoSpaceDE w:val="0"/>
            <w:autoSpaceDN w:val="0"/>
            <w:ind w:hanging="640"/>
            <w:divId w:val="524254750"/>
            <w:rPr>
              <w:rFonts w:ascii="Times New Roman" w:eastAsia="Times New Roman" w:hAnsi="Times New Roman" w:cs="Times New Roman"/>
              <w:lang w:val="nl-NL"/>
            </w:rPr>
          </w:pPr>
          <w:r w:rsidRPr="00A5337F">
            <w:rPr>
              <w:rFonts w:ascii="Times New Roman" w:eastAsia="Times New Roman" w:hAnsi="Times New Roman" w:cs="Times New Roman"/>
            </w:rPr>
            <w:t xml:space="preserve">19. </w:t>
          </w:r>
          <w:r w:rsidRPr="00A5337F">
            <w:rPr>
              <w:rFonts w:ascii="Times New Roman" w:eastAsia="Times New Roman" w:hAnsi="Times New Roman" w:cs="Times New Roman"/>
            </w:rPr>
            <w:tab/>
            <w:t xml:space="preserve">Ting DSW, Cheung CY-L, Lim G, Tan GSW, Quang ND, Gan A, et al. Development and validation of a deep learning system for diabetic retinopathy and related eye diseases using retinal images from multiethnic populations with diabetes. </w:t>
          </w:r>
          <w:r w:rsidRPr="00DA1A7D">
            <w:rPr>
              <w:rFonts w:ascii="Times New Roman" w:eastAsia="Times New Roman" w:hAnsi="Times New Roman" w:cs="Times New Roman"/>
              <w:lang w:val="nl-NL"/>
            </w:rPr>
            <w:t xml:space="preserve">JAMA. 2017;318(22):2211–23. </w:t>
          </w:r>
        </w:p>
        <w:p w14:paraId="386E2B08" w14:textId="77777777" w:rsidR="00715066" w:rsidRPr="00A5337F" w:rsidRDefault="00715066">
          <w:pPr>
            <w:autoSpaceDE w:val="0"/>
            <w:autoSpaceDN w:val="0"/>
            <w:ind w:hanging="640"/>
            <w:divId w:val="2104908973"/>
            <w:rPr>
              <w:rFonts w:ascii="Times New Roman" w:eastAsia="Times New Roman" w:hAnsi="Times New Roman" w:cs="Times New Roman"/>
            </w:rPr>
          </w:pPr>
          <w:r w:rsidRPr="00DA1A7D">
            <w:rPr>
              <w:rFonts w:ascii="Times New Roman" w:eastAsia="Times New Roman" w:hAnsi="Times New Roman" w:cs="Times New Roman"/>
              <w:lang w:val="nl-NL"/>
            </w:rPr>
            <w:t xml:space="preserve">20. </w:t>
          </w:r>
          <w:r w:rsidRPr="00DA1A7D">
            <w:rPr>
              <w:rFonts w:ascii="Times New Roman" w:eastAsia="Times New Roman" w:hAnsi="Times New Roman" w:cs="Times New Roman"/>
              <w:lang w:val="nl-NL"/>
            </w:rPr>
            <w:tab/>
          </w:r>
          <w:r w:rsidRPr="00A5337F">
            <w:rPr>
              <w:rFonts w:ascii="Times New Roman" w:eastAsia="Times New Roman" w:hAnsi="Times New Roman" w:cs="Times New Roman"/>
              <w:lang w:val="nl-NL"/>
            </w:rPr>
            <w:t xml:space="preserve">Schram MT, Sep SJS, van der Kallen CJ, Dagnelie PC, Koster A, Schaper N, et al. </w:t>
          </w:r>
          <w:r w:rsidRPr="00A5337F">
            <w:rPr>
              <w:rFonts w:ascii="Times New Roman" w:eastAsia="Times New Roman" w:hAnsi="Times New Roman" w:cs="Times New Roman"/>
            </w:rPr>
            <w:t xml:space="preserve">The Maastricht Study: An extensive phenotyping study on determinants of type 2 diabetes, its complications and its comorbidities. Eur J Epidemiol. 2014;29(6):439–51. </w:t>
          </w:r>
        </w:p>
        <w:p w14:paraId="7575A79F" w14:textId="77777777" w:rsidR="00715066" w:rsidRPr="00A5337F" w:rsidRDefault="00715066">
          <w:pPr>
            <w:autoSpaceDE w:val="0"/>
            <w:autoSpaceDN w:val="0"/>
            <w:ind w:hanging="640"/>
            <w:divId w:val="15692063"/>
            <w:rPr>
              <w:rFonts w:ascii="Times New Roman" w:eastAsia="Times New Roman" w:hAnsi="Times New Roman" w:cs="Times New Roman"/>
            </w:rPr>
          </w:pPr>
          <w:r w:rsidRPr="00A5337F">
            <w:rPr>
              <w:rFonts w:ascii="Times New Roman" w:eastAsia="Times New Roman" w:hAnsi="Times New Roman" w:cs="Times New Roman"/>
            </w:rPr>
            <w:t xml:space="preserve">21. </w:t>
          </w:r>
          <w:r w:rsidRPr="00A5337F">
            <w:rPr>
              <w:rFonts w:ascii="Times New Roman" w:eastAsia="Times New Roman" w:hAnsi="Times New Roman" w:cs="Times New Roman"/>
            </w:rPr>
            <w:tab/>
            <w:t xml:space="preserve">World Health Organization, International Diabetes Federation. Definition and diagnosis of diabetes mellitus and intermediate hyperglycaemia: report of a WHO/IDF consultation. World Health Organization; 2006. </w:t>
          </w:r>
        </w:p>
        <w:p w14:paraId="3DAC772C" w14:textId="77777777" w:rsidR="00715066" w:rsidRPr="00A5337F" w:rsidRDefault="00715066">
          <w:pPr>
            <w:autoSpaceDE w:val="0"/>
            <w:autoSpaceDN w:val="0"/>
            <w:ind w:hanging="640"/>
            <w:divId w:val="1445346769"/>
            <w:rPr>
              <w:rFonts w:ascii="Times New Roman" w:eastAsia="Times New Roman" w:hAnsi="Times New Roman" w:cs="Times New Roman"/>
            </w:rPr>
          </w:pPr>
          <w:r w:rsidRPr="00A5337F">
            <w:rPr>
              <w:rFonts w:ascii="Times New Roman" w:eastAsia="Times New Roman" w:hAnsi="Times New Roman" w:cs="Times New Roman"/>
            </w:rPr>
            <w:t xml:space="preserve">22. </w:t>
          </w:r>
          <w:r w:rsidRPr="00A5337F">
            <w:rPr>
              <w:rFonts w:ascii="Times New Roman" w:eastAsia="Times New Roman" w:hAnsi="Times New Roman" w:cs="Times New Roman"/>
            </w:rPr>
            <w:tab/>
            <w:t xml:space="preserve">Foracchia M, Grisan E, Ruggeri A. Luminosity and contrast normalization in retinal images. Med Image Anal. 2005;9(3):179–90. </w:t>
          </w:r>
        </w:p>
        <w:p w14:paraId="1C64A8EE" w14:textId="77777777" w:rsidR="00715066" w:rsidRPr="00A5337F" w:rsidRDefault="00715066">
          <w:pPr>
            <w:autoSpaceDE w:val="0"/>
            <w:autoSpaceDN w:val="0"/>
            <w:ind w:hanging="640"/>
            <w:divId w:val="635111016"/>
            <w:rPr>
              <w:rFonts w:ascii="Times New Roman" w:eastAsia="Times New Roman" w:hAnsi="Times New Roman" w:cs="Times New Roman"/>
            </w:rPr>
          </w:pPr>
          <w:r w:rsidRPr="00A5337F">
            <w:rPr>
              <w:rFonts w:ascii="Times New Roman" w:eastAsia="Times New Roman" w:hAnsi="Times New Roman" w:cs="Times New Roman"/>
            </w:rPr>
            <w:t xml:space="preserve">23. </w:t>
          </w:r>
          <w:r w:rsidRPr="00A5337F">
            <w:rPr>
              <w:rFonts w:ascii="Times New Roman" w:eastAsia="Times New Roman" w:hAnsi="Times New Roman" w:cs="Times New Roman"/>
            </w:rPr>
            <w:tab/>
            <w:t xml:space="preserve">Tan M, Le Q v. EfficientNet: Rethinking model scaling for convolutional neural networks. International Conference on Machine Learning. 2019;PMLR 97:6105–14. </w:t>
          </w:r>
        </w:p>
        <w:p w14:paraId="5CB1730C" w14:textId="77777777" w:rsidR="00715066" w:rsidRPr="00A5337F" w:rsidRDefault="00715066">
          <w:pPr>
            <w:autoSpaceDE w:val="0"/>
            <w:autoSpaceDN w:val="0"/>
            <w:ind w:hanging="640"/>
            <w:divId w:val="1418133928"/>
            <w:rPr>
              <w:rFonts w:ascii="Times New Roman" w:eastAsia="Times New Roman" w:hAnsi="Times New Roman" w:cs="Times New Roman"/>
            </w:rPr>
          </w:pPr>
          <w:r w:rsidRPr="00A5337F">
            <w:rPr>
              <w:rFonts w:ascii="Times New Roman" w:eastAsia="Times New Roman" w:hAnsi="Times New Roman" w:cs="Times New Roman"/>
            </w:rPr>
            <w:t xml:space="preserve">24. </w:t>
          </w:r>
          <w:r w:rsidRPr="00A5337F">
            <w:rPr>
              <w:rFonts w:ascii="Times New Roman" w:eastAsia="Times New Roman" w:hAnsi="Times New Roman" w:cs="Times New Roman"/>
            </w:rPr>
            <w:tab/>
            <w:t xml:space="preserve">Poplin R, Varadarajan A v, Blumer K, Liu Y, McConnell M v, Corrado GS, et al. Prediction of cardiovascular risk factors from retinal fundus photographs via deep learning. Nat Biomed Eng. 2018;2:158–64. </w:t>
          </w:r>
        </w:p>
        <w:p w14:paraId="1E97833B" w14:textId="77777777" w:rsidR="00715066" w:rsidRPr="00A5337F" w:rsidRDefault="00715066">
          <w:pPr>
            <w:autoSpaceDE w:val="0"/>
            <w:autoSpaceDN w:val="0"/>
            <w:ind w:hanging="640"/>
            <w:divId w:val="547186147"/>
            <w:rPr>
              <w:rFonts w:ascii="Times New Roman" w:eastAsia="Times New Roman" w:hAnsi="Times New Roman" w:cs="Times New Roman"/>
            </w:rPr>
          </w:pPr>
          <w:r w:rsidRPr="00A5337F">
            <w:rPr>
              <w:rFonts w:ascii="Times New Roman" w:eastAsia="Times New Roman" w:hAnsi="Times New Roman" w:cs="Times New Roman"/>
            </w:rPr>
            <w:t xml:space="preserve">25. </w:t>
          </w:r>
          <w:r w:rsidRPr="00A5337F">
            <w:rPr>
              <w:rFonts w:ascii="Times New Roman" w:eastAsia="Times New Roman" w:hAnsi="Times New Roman" w:cs="Times New Roman"/>
            </w:rPr>
            <w:tab/>
            <w:t xml:space="preserve">Lee CMY, Huxley RR, Wildman RP, Woodward M. Indices of abdominal obesity are better discriminators of cardiovascular risk factors than BMI: a meta-analysis. J Clin Epidemiol. 2008 Jul;61(7):646–53. </w:t>
          </w:r>
        </w:p>
        <w:p w14:paraId="3592292E" w14:textId="77777777" w:rsidR="00715066" w:rsidRPr="00A5337F" w:rsidRDefault="00715066">
          <w:pPr>
            <w:autoSpaceDE w:val="0"/>
            <w:autoSpaceDN w:val="0"/>
            <w:ind w:hanging="640"/>
            <w:divId w:val="1457486027"/>
            <w:rPr>
              <w:rFonts w:ascii="Times New Roman" w:eastAsia="Times New Roman" w:hAnsi="Times New Roman" w:cs="Times New Roman"/>
              <w:lang w:val="nl-NL"/>
            </w:rPr>
          </w:pPr>
          <w:r w:rsidRPr="00A5337F">
            <w:rPr>
              <w:rFonts w:ascii="Times New Roman" w:eastAsia="Times New Roman" w:hAnsi="Times New Roman" w:cs="Times New Roman"/>
            </w:rPr>
            <w:t xml:space="preserve">26. </w:t>
          </w:r>
          <w:r w:rsidRPr="00A5337F">
            <w:rPr>
              <w:rFonts w:ascii="Times New Roman" w:eastAsia="Times New Roman" w:hAnsi="Times New Roman" w:cs="Times New Roman"/>
            </w:rPr>
            <w:tab/>
            <w:t xml:space="preserve">Selvaraju RR, Cogswell M, Das A, Vedantam R, Parikh D, Batra D. Grad-CAM: Visual explanations from deep networks via gradient-based localization. </w:t>
          </w:r>
          <w:r w:rsidRPr="00A5337F">
            <w:rPr>
              <w:rFonts w:ascii="Times New Roman" w:eastAsia="Times New Roman" w:hAnsi="Times New Roman" w:cs="Times New Roman"/>
              <w:lang w:val="nl-NL"/>
            </w:rPr>
            <w:t xml:space="preserve">IEEE International Conference on Computer Vision (ICCV). 2017;618–26. </w:t>
          </w:r>
        </w:p>
        <w:p w14:paraId="43428CC6" w14:textId="77777777" w:rsidR="00715066" w:rsidRPr="00A5337F" w:rsidRDefault="00715066">
          <w:pPr>
            <w:autoSpaceDE w:val="0"/>
            <w:autoSpaceDN w:val="0"/>
            <w:ind w:hanging="640"/>
            <w:divId w:val="988635530"/>
            <w:rPr>
              <w:rFonts w:ascii="Times New Roman" w:eastAsia="Times New Roman" w:hAnsi="Times New Roman" w:cs="Times New Roman"/>
              <w:lang w:val="nl-NL"/>
            </w:rPr>
          </w:pPr>
          <w:r w:rsidRPr="00A5337F">
            <w:rPr>
              <w:rFonts w:ascii="Times New Roman" w:eastAsia="Times New Roman" w:hAnsi="Times New Roman" w:cs="Times New Roman"/>
              <w:lang w:val="nl-NL"/>
            </w:rPr>
            <w:lastRenderedPageBreak/>
            <w:t xml:space="preserve">27. </w:t>
          </w:r>
          <w:r w:rsidRPr="00A5337F">
            <w:rPr>
              <w:rFonts w:ascii="Times New Roman" w:eastAsia="Times New Roman" w:hAnsi="Times New Roman" w:cs="Times New Roman"/>
              <w:lang w:val="nl-NL"/>
            </w:rPr>
            <w:tab/>
            <w:t xml:space="preserve">Sörensen BM, Houben AJHM, Berendschot TTJM, Schouten JSAG, Kroon AA, van der Kallen CJH, et al. </w:t>
          </w:r>
          <w:r w:rsidRPr="00A5337F">
            <w:rPr>
              <w:rFonts w:ascii="Times New Roman" w:eastAsia="Times New Roman" w:hAnsi="Times New Roman" w:cs="Times New Roman"/>
            </w:rPr>
            <w:t xml:space="preserve">Prediabetes and type 2 diabetes are associated with generalized microvascular dysfunction: The Maastricht Study. </w:t>
          </w:r>
          <w:r w:rsidRPr="00DA1A7D">
            <w:rPr>
              <w:rFonts w:ascii="Times New Roman" w:eastAsia="Times New Roman" w:hAnsi="Times New Roman" w:cs="Times New Roman"/>
              <w:lang w:val="nl-NL"/>
            </w:rPr>
            <w:t xml:space="preserve">Circulation. </w:t>
          </w:r>
          <w:r w:rsidRPr="00A5337F">
            <w:rPr>
              <w:rFonts w:ascii="Times New Roman" w:eastAsia="Times New Roman" w:hAnsi="Times New Roman" w:cs="Times New Roman"/>
              <w:lang w:val="nl-NL"/>
            </w:rPr>
            <w:t xml:space="preserve">2016;134(18):1339–52. </w:t>
          </w:r>
        </w:p>
        <w:p w14:paraId="6B1F5135" w14:textId="77777777" w:rsidR="00715066" w:rsidRPr="00A5337F" w:rsidRDefault="00715066">
          <w:pPr>
            <w:autoSpaceDE w:val="0"/>
            <w:autoSpaceDN w:val="0"/>
            <w:ind w:hanging="640"/>
            <w:divId w:val="2118476259"/>
            <w:rPr>
              <w:rFonts w:ascii="Times New Roman" w:eastAsia="Times New Roman" w:hAnsi="Times New Roman" w:cs="Times New Roman"/>
            </w:rPr>
          </w:pPr>
          <w:r w:rsidRPr="00A5337F">
            <w:rPr>
              <w:rFonts w:ascii="Times New Roman" w:eastAsia="Times New Roman" w:hAnsi="Times New Roman" w:cs="Times New Roman"/>
              <w:lang w:val="nl-NL"/>
            </w:rPr>
            <w:t xml:space="preserve">28. </w:t>
          </w:r>
          <w:r w:rsidRPr="00A5337F">
            <w:rPr>
              <w:rFonts w:ascii="Times New Roman" w:eastAsia="Times New Roman" w:hAnsi="Times New Roman" w:cs="Times New Roman"/>
              <w:lang w:val="nl-NL"/>
            </w:rPr>
            <w:tab/>
            <w:t xml:space="preserve">Li W, Schram MT, Sörensen BM, van Agtmaal MJM, Berendschot TTJM, Webers CAB, et al. </w:t>
          </w:r>
          <w:r w:rsidRPr="00A5337F">
            <w:rPr>
              <w:rFonts w:ascii="Times New Roman" w:eastAsia="Times New Roman" w:hAnsi="Times New Roman" w:cs="Times New Roman"/>
            </w:rPr>
            <w:t xml:space="preserve">Microvascular phenotyping in The Maastricht Study: Design and main findings, 2010–2018. Am J Epidemiol. 2020;189(9):873–84. </w:t>
          </w:r>
        </w:p>
        <w:p w14:paraId="2B7B50D2" w14:textId="77777777" w:rsidR="00715066" w:rsidRPr="00A5337F" w:rsidRDefault="00715066">
          <w:pPr>
            <w:autoSpaceDE w:val="0"/>
            <w:autoSpaceDN w:val="0"/>
            <w:ind w:hanging="640"/>
            <w:divId w:val="1536115135"/>
            <w:rPr>
              <w:rFonts w:ascii="Times New Roman" w:eastAsia="Times New Roman" w:hAnsi="Times New Roman" w:cs="Times New Roman"/>
            </w:rPr>
          </w:pPr>
          <w:r w:rsidRPr="00A5337F">
            <w:rPr>
              <w:rFonts w:ascii="Times New Roman" w:eastAsia="Times New Roman" w:hAnsi="Times New Roman" w:cs="Times New Roman"/>
            </w:rPr>
            <w:t xml:space="preserve">29. </w:t>
          </w:r>
          <w:r w:rsidRPr="00A5337F">
            <w:rPr>
              <w:rFonts w:ascii="Times New Roman" w:eastAsia="Times New Roman" w:hAnsi="Times New Roman" w:cs="Times New Roman"/>
            </w:rPr>
            <w:tab/>
            <w:t xml:space="preserve">Bellemo V, Lim G, Rim TH, Tan GSW, Cheung CY, Sadda S v, et al. Artificial intelligence screening for diabetic retinopathy: the real-world emerging application. Curr Diab Rep. 2019;19(9):Article number 72. </w:t>
          </w:r>
        </w:p>
        <w:p w14:paraId="34D857CA" w14:textId="77777777" w:rsidR="00715066" w:rsidRPr="00A5337F" w:rsidRDefault="00715066">
          <w:pPr>
            <w:autoSpaceDE w:val="0"/>
            <w:autoSpaceDN w:val="0"/>
            <w:ind w:hanging="640"/>
            <w:divId w:val="1211769484"/>
            <w:rPr>
              <w:rFonts w:ascii="Times New Roman" w:eastAsia="Times New Roman" w:hAnsi="Times New Roman" w:cs="Times New Roman"/>
              <w:lang w:val="nl-NL"/>
            </w:rPr>
          </w:pPr>
          <w:r w:rsidRPr="00A5337F">
            <w:rPr>
              <w:rFonts w:ascii="Times New Roman" w:eastAsia="Times New Roman" w:hAnsi="Times New Roman" w:cs="Times New Roman"/>
            </w:rPr>
            <w:t xml:space="preserve">30. </w:t>
          </w:r>
          <w:r w:rsidRPr="00A5337F">
            <w:rPr>
              <w:rFonts w:ascii="Times New Roman" w:eastAsia="Times New Roman" w:hAnsi="Times New Roman" w:cs="Times New Roman"/>
            </w:rPr>
            <w:tab/>
            <w:t xml:space="preserve">Asiri N, Hussain M, al Adel F, Alzaidi N. Deep learning based computer-aided diagnosis systems for diabetic retinopathy: A survey. </w:t>
          </w:r>
          <w:r w:rsidRPr="00A5337F">
            <w:rPr>
              <w:rFonts w:ascii="Times New Roman" w:eastAsia="Times New Roman" w:hAnsi="Times New Roman" w:cs="Times New Roman"/>
              <w:lang w:val="nl-NL"/>
            </w:rPr>
            <w:t xml:space="preserve">Artif Intell Med. 2019;99:Article ID 101701. </w:t>
          </w:r>
        </w:p>
        <w:p w14:paraId="6AACAF81" w14:textId="77777777" w:rsidR="00715066" w:rsidRPr="00A5337F" w:rsidRDefault="00715066">
          <w:pPr>
            <w:autoSpaceDE w:val="0"/>
            <w:autoSpaceDN w:val="0"/>
            <w:ind w:hanging="640"/>
            <w:divId w:val="1426993559"/>
            <w:rPr>
              <w:rFonts w:ascii="Times New Roman" w:eastAsia="Times New Roman" w:hAnsi="Times New Roman" w:cs="Times New Roman"/>
            </w:rPr>
          </w:pPr>
          <w:r w:rsidRPr="00A5337F">
            <w:rPr>
              <w:rFonts w:ascii="Times New Roman" w:eastAsia="Times New Roman" w:hAnsi="Times New Roman" w:cs="Times New Roman"/>
              <w:lang w:val="nl-NL"/>
            </w:rPr>
            <w:t xml:space="preserve">31. </w:t>
          </w:r>
          <w:r w:rsidRPr="00A5337F">
            <w:rPr>
              <w:rFonts w:ascii="Times New Roman" w:eastAsia="Times New Roman" w:hAnsi="Times New Roman" w:cs="Times New Roman"/>
              <w:lang w:val="nl-NL"/>
            </w:rPr>
            <w:tab/>
            <w:t xml:space="preserve">Heslinga FG, Pluim JPW, Houben AJHM, Schram MT, Henry RMA, Stehouwer DA, et al. </w:t>
          </w:r>
          <w:r w:rsidRPr="00A5337F">
            <w:rPr>
              <w:rFonts w:ascii="Times New Roman" w:eastAsia="Times New Roman" w:hAnsi="Times New Roman" w:cs="Times New Roman"/>
            </w:rPr>
            <w:t xml:space="preserve">Direct classification of type 2 diabetes from retinal fundus images in a population-based sample from The Maastricht Study. Proceedings of SPIE 11314, Medical Imaging 2020: Computer-Aided Diagnosis. 2020;11314. </w:t>
          </w:r>
        </w:p>
        <w:p w14:paraId="7DD5E0DE" w14:textId="77777777" w:rsidR="00715066" w:rsidRPr="00A5337F" w:rsidRDefault="00715066">
          <w:pPr>
            <w:autoSpaceDE w:val="0"/>
            <w:autoSpaceDN w:val="0"/>
            <w:ind w:hanging="640"/>
            <w:divId w:val="181939899"/>
            <w:rPr>
              <w:rFonts w:ascii="Times New Roman" w:eastAsia="Times New Roman" w:hAnsi="Times New Roman" w:cs="Times New Roman"/>
            </w:rPr>
          </w:pPr>
          <w:r w:rsidRPr="00A5337F">
            <w:rPr>
              <w:rFonts w:ascii="Times New Roman" w:eastAsia="Times New Roman" w:hAnsi="Times New Roman" w:cs="Times New Roman"/>
            </w:rPr>
            <w:t xml:space="preserve">32. </w:t>
          </w:r>
          <w:r w:rsidRPr="00A5337F">
            <w:rPr>
              <w:rFonts w:ascii="Times New Roman" w:eastAsia="Times New Roman" w:hAnsi="Times New Roman" w:cs="Times New Roman"/>
            </w:rPr>
            <w:tab/>
            <w:t xml:space="preserve">Abbasi-Sureshjani S, Dashtbozorg B, ter Haar Romeny BM, Fleuret F. Exploratory study on direct prediction of diabetes using deep residual networks. VipIMAGE2017. 2018;27:797–802. </w:t>
          </w:r>
        </w:p>
        <w:p w14:paraId="1C654F17" w14:textId="1120B244" w:rsidR="001B2575" w:rsidRPr="00A5337F" w:rsidRDefault="00715066" w:rsidP="002434AA">
          <w:pPr>
            <w:spacing w:line="240" w:lineRule="auto"/>
            <w:jc w:val="both"/>
            <w:rPr>
              <w:rFonts w:ascii="Times New Roman" w:hAnsi="Times New Roman" w:cs="Times New Roman"/>
              <w:b/>
              <w:bCs/>
              <w:sz w:val="24"/>
              <w:szCs w:val="24"/>
            </w:rPr>
          </w:pPr>
          <w:r w:rsidRPr="00A5337F">
            <w:rPr>
              <w:rFonts w:ascii="Times New Roman" w:eastAsia="Times New Roman" w:hAnsi="Times New Roman" w:cs="Times New Roman"/>
            </w:rPr>
            <w:t> </w:t>
          </w:r>
        </w:p>
      </w:sdtContent>
    </w:sdt>
    <w:p w14:paraId="7E31CC39" w14:textId="77777777" w:rsidR="00453922" w:rsidRPr="00A5337F" w:rsidRDefault="00453922">
      <w:pPr>
        <w:rPr>
          <w:rFonts w:ascii="Times New Roman" w:hAnsi="Times New Roman" w:cs="Times New Roman"/>
        </w:rPr>
      </w:pPr>
      <w:r w:rsidRPr="00A5337F">
        <w:rPr>
          <w:rFonts w:ascii="Times New Roman" w:hAnsi="Times New Roman" w:cs="Times New Roman"/>
        </w:rPr>
        <w:br w:type="page"/>
      </w:r>
    </w:p>
    <w:tbl>
      <w:tblPr>
        <w:tblStyle w:val="TableGrid"/>
        <w:tblW w:w="0" w:type="auto"/>
        <w:jc w:val="center"/>
        <w:tblLook w:val="04A0" w:firstRow="1" w:lastRow="0" w:firstColumn="1" w:lastColumn="0" w:noHBand="0" w:noVBand="1"/>
      </w:tblPr>
      <w:tblGrid>
        <w:gridCol w:w="2430"/>
        <w:gridCol w:w="1451"/>
        <w:gridCol w:w="1350"/>
        <w:gridCol w:w="1350"/>
      </w:tblGrid>
      <w:tr w:rsidR="00BA5D90" w:rsidRPr="000A733A" w14:paraId="45B379D6" w14:textId="77777777" w:rsidTr="00A84FA8">
        <w:trPr>
          <w:jc w:val="center"/>
        </w:trPr>
        <w:tc>
          <w:tcPr>
            <w:tcW w:w="2430" w:type="dxa"/>
            <w:tcBorders>
              <w:top w:val="nil"/>
              <w:left w:val="nil"/>
            </w:tcBorders>
          </w:tcPr>
          <w:p w14:paraId="10572118" w14:textId="5B559B40" w:rsidR="00BA5D90" w:rsidRPr="000A733A" w:rsidRDefault="00BA5D90" w:rsidP="00A84FA8">
            <w:pPr>
              <w:rPr>
                <w:rFonts w:ascii="Times New Roman" w:hAnsi="Times New Roman" w:cs="Times New Roman"/>
              </w:rPr>
            </w:pPr>
          </w:p>
        </w:tc>
        <w:tc>
          <w:tcPr>
            <w:tcW w:w="1440" w:type="dxa"/>
          </w:tcPr>
          <w:p w14:paraId="799D436C" w14:textId="77777777" w:rsidR="00BA5D90" w:rsidRPr="000A733A" w:rsidRDefault="00BA5D90" w:rsidP="00A84FA8">
            <w:pPr>
              <w:rPr>
                <w:rFonts w:ascii="Times New Roman" w:hAnsi="Times New Roman" w:cs="Times New Roman"/>
                <w:b/>
                <w:bCs/>
              </w:rPr>
            </w:pPr>
            <w:r w:rsidRPr="000A733A">
              <w:rPr>
                <w:rFonts w:ascii="Times New Roman" w:hAnsi="Times New Roman" w:cs="Times New Roman"/>
                <w:b/>
                <w:bCs/>
              </w:rPr>
              <w:t>Development</w:t>
            </w:r>
          </w:p>
        </w:tc>
        <w:tc>
          <w:tcPr>
            <w:tcW w:w="1350" w:type="dxa"/>
          </w:tcPr>
          <w:p w14:paraId="21307ECC" w14:textId="77777777" w:rsidR="00BA5D90" w:rsidRPr="000A733A" w:rsidRDefault="00BA5D90" w:rsidP="00A84FA8">
            <w:pPr>
              <w:rPr>
                <w:rFonts w:ascii="Times New Roman" w:hAnsi="Times New Roman" w:cs="Times New Roman"/>
                <w:b/>
                <w:bCs/>
              </w:rPr>
            </w:pPr>
            <w:r w:rsidRPr="000A733A">
              <w:rPr>
                <w:rFonts w:ascii="Times New Roman" w:hAnsi="Times New Roman" w:cs="Times New Roman"/>
                <w:b/>
                <w:bCs/>
              </w:rPr>
              <w:t>Validation</w:t>
            </w:r>
          </w:p>
        </w:tc>
        <w:tc>
          <w:tcPr>
            <w:tcW w:w="1350" w:type="dxa"/>
          </w:tcPr>
          <w:p w14:paraId="5C7D15A0" w14:textId="77777777" w:rsidR="00BA5D90" w:rsidRPr="000A733A" w:rsidRDefault="00BA5D90" w:rsidP="00A84FA8">
            <w:pPr>
              <w:rPr>
                <w:rFonts w:ascii="Times New Roman" w:hAnsi="Times New Roman" w:cs="Times New Roman"/>
                <w:b/>
                <w:bCs/>
              </w:rPr>
            </w:pPr>
            <w:r w:rsidRPr="000A733A">
              <w:rPr>
                <w:rFonts w:ascii="Times New Roman" w:hAnsi="Times New Roman" w:cs="Times New Roman"/>
                <w:b/>
                <w:bCs/>
              </w:rPr>
              <w:t>Matching cohort</w:t>
            </w:r>
          </w:p>
        </w:tc>
      </w:tr>
      <w:tr w:rsidR="00BA5D90" w:rsidRPr="000A733A" w14:paraId="473D9E97" w14:textId="77777777" w:rsidTr="00A84FA8">
        <w:trPr>
          <w:jc w:val="center"/>
        </w:trPr>
        <w:tc>
          <w:tcPr>
            <w:tcW w:w="2430" w:type="dxa"/>
          </w:tcPr>
          <w:p w14:paraId="1155D100"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Individuals</w:t>
            </w:r>
          </w:p>
        </w:tc>
        <w:tc>
          <w:tcPr>
            <w:tcW w:w="1440" w:type="dxa"/>
          </w:tcPr>
          <w:p w14:paraId="243FA0B4"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3,903</w:t>
            </w:r>
          </w:p>
        </w:tc>
        <w:tc>
          <w:tcPr>
            <w:tcW w:w="1350" w:type="dxa"/>
          </w:tcPr>
          <w:p w14:paraId="3804D99B"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2,000</w:t>
            </w:r>
          </w:p>
        </w:tc>
        <w:tc>
          <w:tcPr>
            <w:tcW w:w="1350" w:type="dxa"/>
          </w:tcPr>
          <w:p w14:paraId="2D1CDC56"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550</w:t>
            </w:r>
          </w:p>
        </w:tc>
      </w:tr>
      <w:tr w:rsidR="00BA5D90" w:rsidRPr="000A733A" w14:paraId="42F6529F" w14:textId="77777777" w:rsidTr="00A84FA8">
        <w:trPr>
          <w:jc w:val="center"/>
        </w:trPr>
        <w:tc>
          <w:tcPr>
            <w:tcW w:w="2430" w:type="dxa"/>
          </w:tcPr>
          <w:p w14:paraId="21F9EE69"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 xml:space="preserve">  Normal (%)</w:t>
            </w:r>
          </w:p>
        </w:tc>
        <w:tc>
          <w:tcPr>
            <w:tcW w:w="1440" w:type="dxa"/>
          </w:tcPr>
          <w:p w14:paraId="0C3BE6AC"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2,460 (63.0)</w:t>
            </w:r>
          </w:p>
        </w:tc>
        <w:tc>
          <w:tcPr>
            <w:tcW w:w="1350" w:type="dxa"/>
          </w:tcPr>
          <w:p w14:paraId="710D149F"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1,249 (62.5)</w:t>
            </w:r>
          </w:p>
        </w:tc>
        <w:tc>
          <w:tcPr>
            <w:tcW w:w="1350" w:type="dxa"/>
          </w:tcPr>
          <w:p w14:paraId="1DDD042F"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275 (50.0)</w:t>
            </w:r>
          </w:p>
        </w:tc>
      </w:tr>
      <w:tr w:rsidR="00BA5D90" w:rsidRPr="000A733A" w14:paraId="4A7CAA64" w14:textId="77777777" w:rsidTr="00A84FA8">
        <w:trPr>
          <w:jc w:val="center"/>
        </w:trPr>
        <w:tc>
          <w:tcPr>
            <w:tcW w:w="2430" w:type="dxa"/>
          </w:tcPr>
          <w:p w14:paraId="7ECC658A"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 xml:space="preserve">  Prediabetes (%)</w:t>
            </w:r>
          </w:p>
        </w:tc>
        <w:tc>
          <w:tcPr>
            <w:tcW w:w="1440" w:type="dxa"/>
          </w:tcPr>
          <w:p w14:paraId="02605FCA"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632 (16.2)</w:t>
            </w:r>
          </w:p>
        </w:tc>
        <w:tc>
          <w:tcPr>
            <w:tcW w:w="1350" w:type="dxa"/>
          </w:tcPr>
          <w:p w14:paraId="46477737"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335 (16.8)</w:t>
            </w:r>
          </w:p>
        </w:tc>
        <w:tc>
          <w:tcPr>
            <w:tcW w:w="1350" w:type="dxa"/>
          </w:tcPr>
          <w:p w14:paraId="3EB5409D"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w:t>
            </w:r>
          </w:p>
        </w:tc>
      </w:tr>
      <w:tr w:rsidR="00BA5D90" w:rsidRPr="000A733A" w14:paraId="7BDF755D" w14:textId="77777777" w:rsidTr="00A84FA8">
        <w:trPr>
          <w:jc w:val="center"/>
        </w:trPr>
        <w:tc>
          <w:tcPr>
            <w:tcW w:w="2430" w:type="dxa"/>
          </w:tcPr>
          <w:p w14:paraId="2BA192A0"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 xml:space="preserve">  Type 2 diabetes (%)</w:t>
            </w:r>
          </w:p>
        </w:tc>
        <w:tc>
          <w:tcPr>
            <w:tcW w:w="1440" w:type="dxa"/>
          </w:tcPr>
          <w:p w14:paraId="7082C4DC"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811 (20.8)</w:t>
            </w:r>
          </w:p>
        </w:tc>
        <w:tc>
          <w:tcPr>
            <w:tcW w:w="1350" w:type="dxa"/>
          </w:tcPr>
          <w:p w14:paraId="63C729BA" w14:textId="77777777" w:rsidR="00BA5D90" w:rsidRPr="000A733A" w:rsidRDefault="00BA5D90" w:rsidP="00A84FA8">
            <w:pPr>
              <w:tabs>
                <w:tab w:val="left" w:pos="760"/>
              </w:tabs>
              <w:rPr>
                <w:rFonts w:ascii="Times New Roman" w:hAnsi="Times New Roman" w:cs="Times New Roman"/>
              </w:rPr>
            </w:pPr>
            <w:r w:rsidRPr="000A733A">
              <w:rPr>
                <w:rFonts w:ascii="Times New Roman" w:hAnsi="Times New Roman" w:cs="Times New Roman"/>
              </w:rPr>
              <w:t>416 (20.8)</w:t>
            </w:r>
          </w:p>
        </w:tc>
        <w:tc>
          <w:tcPr>
            <w:tcW w:w="1350" w:type="dxa"/>
          </w:tcPr>
          <w:p w14:paraId="6A989D82"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275 (50.0)</w:t>
            </w:r>
          </w:p>
        </w:tc>
      </w:tr>
      <w:tr w:rsidR="00BA5D90" w:rsidRPr="000A733A" w14:paraId="4C501ED9" w14:textId="77777777" w:rsidTr="00A84FA8">
        <w:trPr>
          <w:jc w:val="center"/>
        </w:trPr>
        <w:tc>
          <w:tcPr>
            <w:tcW w:w="2430" w:type="dxa"/>
          </w:tcPr>
          <w:p w14:paraId="46A67BA1"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Newly identified type 2 diabetes individuals</w:t>
            </w:r>
          </w:p>
        </w:tc>
        <w:tc>
          <w:tcPr>
            <w:tcW w:w="1440" w:type="dxa"/>
          </w:tcPr>
          <w:p w14:paraId="7BE1994A"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w:t>
            </w:r>
          </w:p>
        </w:tc>
        <w:tc>
          <w:tcPr>
            <w:tcW w:w="1350" w:type="dxa"/>
          </w:tcPr>
          <w:p w14:paraId="18C2A8DE"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w:t>
            </w:r>
          </w:p>
        </w:tc>
        <w:tc>
          <w:tcPr>
            <w:tcW w:w="1350" w:type="dxa"/>
          </w:tcPr>
          <w:p w14:paraId="7ED4FF39"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275 (50.0)</w:t>
            </w:r>
          </w:p>
        </w:tc>
      </w:tr>
      <w:tr w:rsidR="00BA5D90" w:rsidRPr="000A733A" w14:paraId="77A2B841" w14:textId="77777777" w:rsidTr="00A84FA8">
        <w:trPr>
          <w:jc w:val="center"/>
        </w:trPr>
        <w:tc>
          <w:tcPr>
            <w:tcW w:w="2430" w:type="dxa"/>
          </w:tcPr>
          <w:p w14:paraId="38BC4F76"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Females (%)</w:t>
            </w:r>
          </w:p>
        </w:tc>
        <w:tc>
          <w:tcPr>
            <w:tcW w:w="1440" w:type="dxa"/>
          </w:tcPr>
          <w:p w14:paraId="2B413989"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1977 (50.7)</w:t>
            </w:r>
          </w:p>
        </w:tc>
        <w:tc>
          <w:tcPr>
            <w:tcW w:w="1350" w:type="dxa"/>
          </w:tcPr>
          <w:p w14:paraId="0049042E"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1044 (52.2)</w:t>
            </w:r>
          </w:p>
        </w:tc>
        <w:tc>
          <w:tcPr>
            <w:tcW w:w="1350" w:type="dxa"/>
          </w:tcPr>
          <w:p w14:paraId="0C321029"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216 (39.3)</w:t>
            </w:r>
          </w:p>
        </w:tc>
      </w:tr>
      <w:tr w:rsidR="00BA5D90" w:rsidRPr="000A733A" w14:paraId="44026F60" w14:textId="77777777" w:rsidTr="00A84FA8">
        <w:trPr>
          <w:jc w:val="center"/>
        </w:trPr>
        <w:tc>
          <w:tcPr>
            <w:tcW w:w="2430" w:type="dxa"/>
          </w:tcPr>
          <w:p w14:paraId="38838925"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Age [years] (std)</w:t>
            </w:r>
          </w:p>
        </w:tc>
        <w:tc>
          <w:tcPr>
            <w:tcW w:w="1440" w:type="dxa"/>
          </w:tcPr>
          <w:p w14:paraId="29311E98"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59.4 (8.8)</w:t>
            </w:r>
          </w:p>
        </w:tc>
        <w:tc>
          <w:tcPr>
            <w:tcW w:w="1350" w:type="dxa"/>
          </w:tcPr>
          <w:p w14:paraId="5C6F7200"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59.3 (8.6)</w:t>
            </w:r>
          </w:p>
        </w:tc>
        <w:tc>
          <w:tcPr>
            <w:tcW w:w="1350" w:type="dxa"/>
          </w:tcPr>
          <w:p w14:paraId="3A756076"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63.4 (7.9)</w:t>
            </w:r>
          </w:p>
        </w:tc>
      </w:tr>
      <w:tr w:rsidR="00BA5D90" w:rsidRPr="000A733A" w14:paraId="640F1EC8" w14:textId="77777777" w:rsidTr="00A84FA8">
        <w:trPr>
          <w:jc w:val="center"/>
        </w:trPr>
        <w:tc>
          <w:tcPr>
            <w:tcW w:w="2430" w:type="dxa"/>
          </w:tcPr>
          <w:p w14:paraId="2C778DEB"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Waist [cm] (std)</w:t>
            </w:r>
          </w:p>
        </w:tc>
        <w:tc>
          <w:tcPr>
            <w:tcW w:w="1440" w:type="dxa"/>
          </w:tcPr>
          <w:p w14:paraId="018C3443"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94.5 (13.5)</w:t>
            </w:r>
          </w:p>
        </w:tc>
        <w:tc>
          <w:tcPr>
            <w:tcW w:w="1350" w:type="dxa"/>
          </w:tcPr>
          <w:p w14:paraId="7ABD912E"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94.0 (13.3)</w:t>
            </w:r>
          </w:p>
        </w:tc>
        <w:tc>
          <w:tcPr>
            <w:tcW w:w="1350" w:type="dxa"/>
          </w:tcPr>
          <w:p w14:paraId="55777D4F"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102.7 (12.4)</w:t>
            </w:r>
          </w:p>
        </w:tc>
      </w:tr>
      <w:tr w:rsidR="00BA5D90" w:rsidRPr="000A733A" w14:paraId="47DFFCF5" w14:textId="77777777" w:rsidTr="00A84FA8">
        <w:trPr>
          <w:jc w:val="center"/>
        </w:trPr>
        <w:tc>
          <w:tcPr>
            <w:tcW w:w="2430" w:type="dxa"/>
          </w:tcPr>
          <w:p w14:paraId="331CCBC1"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Hypertension* (%)</w:t>
            </w:r>
          </w:p>
        </w:tc>
        <w:tc>
          <w:tcPr>
            <w:tcW w:w="1440" w:type="dxa"/>
          </w:tcPr>
          <w:p w14:paraId="72C17092"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2,031 (52.1)</w:t>
            </w:r>
          </w:p>
        </w:tc>
        <w:tc>
          <w:tcPr>
            <w:tcW w:w="1350" w:type="dxa"/>
          </w:tcPr>
          <w:p w14:paraId="0208797E"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1,039 (52.1)</w:t>
            </w:r>
          </w:p>
        </w:tc>
        <w:tc>
          <w:tcPr>
            <w:tcW w:w="1350" w:type="dxa"/>
          </w:tcPr>
          <w:p w14:paraId="1A299258"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368 (66.9)</w:t>
            </w:r>
          </w:p>
        </w:tc>
      </w:tr>
      <w:tr w:rsidR="00BA5D90" w:rsidRPr="000A733A" w14:paraId="1B5F495A" w14:textId="77777777" w:rsidTr="00A84FA8">
        <w:trPr>
          <w:jc w:val="center"/>
        </w:trPr>
        <w:tc>
          <w:tcPr>
            <w:tcW w:w="2430" w:type="dxa"/>
          </w:tcPr>
          <w:p w14:paraId="76F81C51"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Smoking</w:t>
            </w:r>
            <w:r w:rsidRPr="000A733A">
              <w:rPr>
                <w:rFonts w:ascii="Times New Roman" w:hAnsi="Times New Roman" w:cs="Times New Roman"/>
                <w:sz w:val="21"/>
                <w:szCs w:val="21"/>
                <w:shd w:val="clear" w:color="auto" w:fill="FFFFFF"/>
              </w:rPr>
              <w:t>†</w:t>
            </w:r>
            <w:r w:rsidRPr="000A733A">
              <w:rPr>
                <w:rFonts w:ascii="Times New Roman" w:hAnsi="Times New Roman" w:cs="Times New Roman"/>
              </w:rPr>
              <w:t>; Current (%)</w:t>
            </w:r>
          </w:p>
        </w:tc>
        <w:tc>
          <w:tcPr>
            <w:tcW w:w="1440" w:type="dxa"/>
          </w:tcPr>
          <w:p w14:paraId="27633D0C"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497 (12.8)</w:t>
            </w:r>
          </w:p>
        </w:tc>
        <w:tc>
          <w:tcPr>
            <w:tcW w:w="1350" w:type="dxa"/>
          </w:tcPr>
          <w:p w14:paraId="2529C54F"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249 (12.5)</w:t>
            </w:r>
          </w:p>
        </w:tc>
        <w:tc>
          <w:tcPr>
            <w:tcW w:w="1350" w:type="dxa"/>
          </w:tcPr>
          <w:p w14:paraId="4E833A45"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60 (11.0)</w:t>
            </w:r>
          </w:p>
        </w:tc>
      </w:tr>
      <w:tr w:rsidR="00BA5D90" w:rsidRPr="000A733A" w14:paraId="5DB9BFD0" w14:textId="77777777" w:rsidTr="00A84FA8">
        <w:trPr>
          <w:jc w:val="center"/>
        </w:trPr>
        <w:tc>
          <w:tcPr>
            <w:tcW w:w="2430" w:type="dxa"/>
          </w:tcPr>
          <w:p w14:paraId="318DC4D5"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 xml:space="preserve">  Former (%)</w:t>
            </w:r>
          </w:p>
        </w:tc>
        <w:tc>
          <w:tcPr>
            <w:tcW w:w="1440" w:type="dxa"/>
          </w:tcPr>
          <w:p w14:paraId="26C4EFA1"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1,912 (49.4)</w:t>
            </w:r>
          </w:p>
        </w:tc>
        <w:tc>
          <w:tcPr>
            <w:tcW w:w="1350" w:type="dxa"/>
          </w:tcPr>
          <w:p w14:paraId="6C29BB91"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967 (48.6)</w:t>
            </w:r>
          </w:p>
        </w:tc>
        <w:tc>
          <w:tcPr>
            <w:tcW w:w="1350" w:type="dxa"/>
          </w:tcPr>
          <w:p w14:paraId="180D9FD7"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284 (52.0)</w:t>
            </w:r>
          </w:p>
        </w:tc>
      </w:tr>
      <w:tr w:rsidR="00BA5D90" w:rsidRPr="000A733A" w14:paraId="089E1D6E" w14:textId="77777777" w:rsidTr="00A84FA8">
        <w:trPr>
          <w:jc w:val="center"/>
        </w:trPr>
        <w:tc>
          <w:tcPr>
            <w:tcW w:w="2430" w:type="dxa"/>
          </w:tcPr>
          <w:p w14:paraId="3A007E0E"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 xml:space="preserve">  Non-smoking (%)</w:t>
            </w:r>
          </w:p>
        </w:tc>
        <w:tc>
          <w:tcPr>
            <w:tcW w:w="1440" w:type="dxa"/>
          </w:tcPr>
          <w:p w14:paraId="3FF0C3B7"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1,464 (37.8)</w:t>
            </w:r>
          </w:p>
        </w:tc>
        <w:tc>
          <w:tcPr>
            <w:tcW w:w="1350" w:type="dxa"/>
          </w:tcPr>
          <w:p w14:paraId="12911B26"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773 (38.9)</w:t>
            </w:r>
          </w:p>
        </w:tc>
        <w:tc>
          <w:tcPr>
            <w:tcW w:w="1350" w:type="dxa"/>
          </w:tcPr>
          <w:p w14:paraId="63CB4836" w14:textId="77777777" w:rsidR="00BA5D90" w:rsidRPr="000A733A" w:rsidRDefault="00BA5D90" w:rsidP="00A84FA8">
            <w:pPr>
              <w:rPr>
                <w:rFonts w:ascii="Times New Roman" w:hAnsi="Times New Roman" w:cs="Times New Roman"/>
              </w:rPr>
            </w:pPr>
            <w:r w:rsidRPr="000A733A">
              <w:rPr>
                <w:rFonts w:ascii="Times New Roman" w:hAnsi="Times New Roman" w:cs="Times New Roman"/>
              </w:rPr>
              <w:t>202 (37.0)</w:t>
            </w:r>
          </w:p>
        </w:tc>
      </w:tr>
      <w:tr w:rsidR="00BA5D90" w:rsidRPr="00E205E9" w14:paraId="72202C3B" w14:textId="77777777" w:rsidTr="00A84FA8">
        <w:trPr>
          <w:jc w:val="center"/>
        </w:trPr>
        <w:tc>
          <w:tcPr>
            <w:tcW w:w="2430" w:type="dxa"/>
          </w:tcPr>
          <w:p w14:paraId="34DBC853"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Fundus images</w:t>
            </w:r>
          </w:p>
        </w:tc>
        <w:tc>
          <w:tcPr>
            <w:tcW w:w="1440" w:type="dxa"/>
          </w:tcPr>
          <w:p w14:paraId="6EA0D6F1"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28,153</w:t>
            </w:r>
          </w:p>
        </w:tc>
        <w:tc>
          <w:tcPr>
            <w:tcW w:w="1350" w:type="dxa"/>
          </w:tcPr>
          <w:p w14:paraId="2B62BDA2"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14,476</w:t>
            </w:r>
          </w:p>
        </w:tc>
        <w:tc>
          <w:tcPr>
            <w:tcW w:w="1350" w:type="dxa"/>
          </w:tcPr>
          <w:p w14:paraId="0611C0DA"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3,742</w:t>
            </w:r>
          </w:p>
        </w:tc>
      </w:tr>
      <w:tr w:rsidR="00BA5D90" w:rsidRPr="00E205E9" w14:paraId="54204882" w14:textId="77777777" w:rsidTr="00A84FA8">
        <w:trPr>
          <w:jc w:val="center"/>
        </w:trPr>
        <w:tc>
          <w:tcPr>
            <w:tcW w:w="2430" w:type="dxa"/>
          </w:tcPr>
          <w:p w14:paraId="574DC6BF"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 xml:space="preserve">  Left eye (%)</w:t>
            </w:r>
          </w:p>
        </w:tc>
        <w:tc>
          <w:tcPr>
            <w:tcW w:w="1440" w:type="dxa"/>
          </w:tcPr>
          <w:p w14:paraId="5DCE7C34"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14,314 (50.8)</w:t>
            </w:r>
          </w:p>
        </w:tc>
        <w:tc>
          <w:tcPr>
            <w:tcW w:w="1350" w:type="dxa"/>
          </w:tcPr>
          <w:p w14:paraId="557FC988"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7,339 (50.7)</w:t>
            </w:r>
          </w:p>
        </w:tc>
        <w:tc>
          <w:tcPr>
            <w:tcW w:w="1350" w:type="dxa"/>
          </w:tcPr>
          <w:p w14:paraId="22633CCD"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1,872 (50.0)</w:t>
            </w:r>
          </w:p>
        </w:tc>
      </w:tr>
      <w:tr w:rsidR="00BA5D90" w:rsidRPr="00E205E9" w14:paraId="7F44CB12" w14:textId="77777777" w:rsidTr="00A84FA8">
        <w:trPr>
          <w:jc w:val="center"/>
        </w:trPr>
        <w:tc>
          <w:tcPr>
            <w:tcW w:w="2430" w:type="dxa"/>
          </w:tcPr>
          <w:p w14:paraId="758A7A5D"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 xml:space="preserve">  Optic disc centered (%)</w:t>
            </w:r>
          </w:p>
        </w:tc>
        <w:tc>
          <w:tcPr>
            <w:tcW w:w="1440" w:type="dxa"/>
          </w:tcPr>
          <w:p w14:paraId="5C854B80"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8,763 (31.1)</w:t>
            </w:r>
          </w:p>
        </w:tc>
        <w:tc>
          <w:tcPr>
            <w:tcW w:w="1350" w:type="dxa"/>
          </w:tcPr>
          <w:p w14:paraId="00AE6850"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4,409 (30.5)</w:t>
            </w:r>
          </w:p>
        </w:tc>
        <w:tc>
          <w:tcPr>
            <w:tcW w:w="1350" w:type="dxa"/>
          </w:tcPr>
          <w:p w14:paraId="3DE46D60"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1,242 (33.2)</w:t>
            </w:r>
          </w:p>
        </w:tc>
      </w:tr>
      <w:tr w:rsidR="00BA5D90" w:rsidRPr="00E205E9" w14:paraId="471E1E5E" w14:textId="77777777" w:rsidTr="00A84FA8">
        <w:trPr>
          <w:jc w:val="center"/>
        </w:trPr>
        <w:tc>
          <w:tcPr>
            <w:tcW w:w="2430" w:type="dxa"/>
          </w:tcPr>
          <w:p w14:paraId="0D2F7CFC"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 xml:space="preserve">  Macula centered (%)</w:t>
            </w:r>
          </w:p>
        </w:tc>
        <w:tc>
          <w:tcPr>
            <w:tcW w:w="1440" w:type="dxa"/>
          </w:tcPr>
          <w:p w14:paraId="71DA845E"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9,468 (33.6)</w:t>
            </w:r>
          </w:p>
        </w:tc>
        <w:tc>
          <w:tcPr>
            <w:tcW w:w="1350" w:type="dxa"/>
          </w:tcPr>
          <w:p w14:paraId="67150C86"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4,862 (33.6)</w:t>
            </w:r>
          </w:p>
        </w:tc>
        <w:tc>
          <w:tcPr>
            <w:tcW w:w="1350" w:type="dxa"/>
          </w:tcPr>
          <w:p w14:paraId="2D8E4C9E"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1,316 (35.2)</w:t>
            </w:r>
          </w:p>
        </w:tc>
      </w:tr>
      <w:tr w:rsidR="00BA5D90" w:rsidRPr="00E205E9" w14:paraId="64A2638F" w14:textId="77777777" w:rsidTr="00A84FA8">
        <w:trPr>
          <w:jc w:val="center"/>
        </w:trPr>
        <w:tc>
          <w:tcPr>
            <w:tcW w:w="2430" w:type="dxa"/>
          </w:tcPr>
          <w:p w14:paraId="697FD53C"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 xml:space="preserve">  Periphery centered (%)</w:t>
            </w:r>
          </w:p>
        </w:tc>
        <w:tc>
          <w:tcPr>
            <w:tcW w:w="1440" w:type="dxa"/>
          </w:tcPr>
          <w:p w14:paraId="68245DE0"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5,242 (18.6)</w:t>
            </w:r>
          </w:p>
        </w:tc>
        <w:tc>
          <w:tcPr>
            <w:tcW w:w="1350" w:type="dxa"/>
          </w:tcPr>
          <w:p w14:paraId="5632369C"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2,620 (18.1)</w:t>
            </w:r>
          </w:p>
        </w:tc>
        <w:tc>
          <w:tcPr>
            <w:tcW w:w="1350" w:type="dxa"/>
          </w:tcPr>
          <w:p w14:paraId="5F65EF83"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663 (17.7)</w:t>
            </w:r>
          </w:p>
        </w:tc>
      </w:tr>
      <w:tr w:rsidR="00BA5D90" w:rsidRPr="00E205E9" w14:paraId="36A10C75" w14:textId="77777777" w:rsidTr="00A84FA8">
        <w:trPr>
          <w:jc w:val="center"/>
        </w:trPr>
        <w:tc>
          <w:tcPr>
            <w:tcW w:w="2430" w:type="dxa"/>
          </w:tcPr>
          <w:p w14:paraId="44D23F2A"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 xml:space="preserve">  Other (%)</w:t>
            </w:r>
          </w:p>
        </w:tc>
        <w:tc>
          <w:tcPr>
            <w:tcW w:w="1440" w:type="dxa"/>
          </w:tcPr>
          <w:p w14:paraId="50CDFC68"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4,680 (16.6)</w:t>
            </w:r>
          </w:p>
        </w:tc>
        <w:tc>
          <w:tcPr>
            <w:tcW w:w="1350" w:type="dxa"/>
          </w:tcPr>
          <w:p w14:paraId="09590CEF"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2,585 (17.9)</w:t>
            </w:r>
          </w:p>
        </w:tc>
        <w:tc>
          <w:tcPr>
            <w:tcW w:w="1350" w:type="dxa"/>
          </w:tcPr>
          <w:p w14:paraId="3851D68F" w14:textId="77777777" w:rsidR="00BA5D90" w:rsidRPr="008065C8" w:rsidRDefault="00BA5D90" w:rsidP="00A84FA8">
            <w:pPr>
              <w:rPr>
                <w:rFonts w:ascii="Times New Roman" w:hAnsi="Times New Roman" w:cs="Times New Roman"/>
              </w:rPr>
            </w:pPr>
            <w:r w:rsidRPr="008065C8">
              <w:rPr>
                <w:rFonts w:ascii="Times New Roman" w:hAnsi="Times New Roman" w:cs="Times New Roman"/>
              </w:rPr>
              <w:t>521 (13.9)</w:t>
            </w:r>
          </w:p>
        </w:tc>
      </w:tr>
    </w:tbl>
    <w:p w14:paraId="5B67BC8B" w14:textId="77777777" w:rsidR="00BA5D90" w:rsidRPr="00E205E9" w:rsidRDefault="00BA5D90" w:rsidP="00BA5D90">
      <w:pPr>
        <w:rPr>
          <w:rFonts w:ascii="Times New Roman" w:hAnsi="Times New Roman" w:cs="Times New Roman"/>
          <w:color w:val="44546A" w:themeColor="text2"/>
        </w:rPr>
      </w:pPr>
      <w:bookmarkStart w:id="16" w:name="_Ref83290578"/>
      <w:bookmarkStart w:id="17" w:name="_Ref85216620"/>
    </w:p>
    <w:p w14:paraId="35B90ABF" w14:textId="77777777" w:rsidR="00BA5D90" w:rsidRPr="007B1DC0" w:rsidRDefault="00BA5D90" w:rsidP="00453922">
      <w:pPr>
        <w:spacing w:line="480" w:lineRule="auto"/>
        <w:rPr>
          <w:rFonts w:ascii="Times New Roman" w:hAnsi="Times New Roman" w:cs="Times New Roman"/>
          <w:sz w:val="24"/>
          <w:szCs w:val="24"/>
        </w:rPr>
      </w:pPr>
      <w:bookmarkStart w:id="18" w:name="_Ref89088695"/>
      <w:r w:rsidRPr="007B1DC0">
        <w:rPr>
          <w:rFonts w:ascii="Times New Roman" w:hAnsi="Times New Roman" w:cs="Times New Roman"/>
          <w:sz w:val="24"/>
          <w:szCs w:val="24"/>
        </w:rPr>
        <w:t xml:space="preserve">Table </w:t>
      </w:r>
      <w:r w:rsidRPr="007B1DC0">
        <w:rPr>
          <w:rFonts w:ascii="Times New Roman" w:hAnsi="Times New Roman" w:cs="Times New Roman"/>
          <w:sz w:val="24"/>
          <w:szCs w:val="24"/>
        </w:rPr>
        <w:fldChar w:fldCharType="begin"/>
      </w:r>
      <w:r w:rsidRPr="007B1DC0">
        <w:rPr>
          <w:rFonts w:ascii="Times New Roman" w:hAnsi="Times New Roman" w:cs="Times New Roman"/>
          <w:sz w:val="24"/>
          <w:szCs w:val="24"/>
        </w:rPr>
        <w:instrText xml:space="preserve"> SEQ Table \* ARABIC </w:instrText>
      </w:r>
      <w:r w:rsidRPr="007B1DC0">
        <w:rPr>
          <w:rFonts w:ascii="Times New Roman" w:hAnsi="Times New Roman" w:cs="Times New Roman"/>
          <w:sz w:val="24"/>
          <w:szCs w:val="24"/>
        </w:rPr>
        <w:fldChar w:fldCharType="separate"/>
      </w:r>
      <w:r w:rsidRPr="007B1DC0">
        <w:rPr>
          <w:rFonts w:ascii="Times New Roman" w:hAnsi="Times New Roman" w:cs="Times New Roman"/>
          <w:noProof/>
          <w:sz w:val="24"/>
          <w:szCs w:val="24"/>
        </w:rPr>
        <w:t>1</w:t>
      </w:r>
      <w:r w:rsidRPr="007B1DC0">
        <w:rPr>
          <w:rFonts w:ascii="Times New Roman" w:hAnsi="Times New Roman" w:cs="Times New Roman"/>
          <w:sz w:val="24"/>
          <w:szCs w:val="24"/>
        </w:rPr>
        <w:fldChar w:fldCharType="end"/>
      </w:r>
      <w:bookmarkEnd w:id="16"/>
      <w:bookmarkEnd w:id="17"/>
      <w:bookmarkEnd w:id="18"/>
      <w:r w:rsidRPr="007B1DC0">
        <w:rPr>
          <w:rFonts w:ascii="Times New Roman" w:hAnsi="Times New Roman" w:cs="Times New Roman"/>
          <w:sz w:val="24"/>
          <w:szCs w:val="24"/>
        </w:rPr>
        <w:t>: Study population demographics and fundus image details. Normal = Normal glucose metabolism. * Missing data for 7 individuals. † Missing data for 45 individuals.</w:t>
      </w:r>
    </w:p>
    <w:p w14:paraId="0284EFB8" w14:textId="540945F6" w:rsidR="001D0F1B" w:rsidRPr="00A22E0A" w:rsidRDefault="001D0F1B" w:rsidP="002434AA">
      <w:pPr>
        <w:spacing w:line="240" w:lineRule="auto"/>
        <w:jc w:val="both"/>
        <w:rPr>
          <w:rFonts w:ascii="Times New Roman" w:hAnsi="Times New Roman" w:cs="Times New Roman"/>
          <w:b/>
          <w:bCs/>
          <w:sz w:val="24"/>
          <w:szCs w:val="24"/>
        </w:rPr>
      </w:pPr>
    </w:p>
    <w:p w14:paraId="322ECB39" w14:textId="0D9FB07D" w:rsidR="00BA5D90" w:rsidRPr="00E205E9" w:rsidRDefault="00BA5D90" w:rsidP="00BA5D90">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41" w:rightFromText="141" w:vertAnchor="text" w:horzAnchor="margin" w:tblpXSpec="center" w:tblpY="-104"/>
        <w:tblW w:w="0" w:type="auto"/>
        <w:tblLook w:val="04A0" w:firstRow="1" w:lastRow="0" w:firstColumn="1" w:lastColumn="0" w:noHBand="0" w:noVBand="1"/>
      </w:tblPr>
      <w:tblGrid>
        <w:gridCol w:w="4045"/>
        <w:gridCol w:w="2250"/>
      </w:tblGrid>
      <w:tr w:rsidR="00BA5D90" w:rsidRPr="00E205E9" w14:paraId="316F0636" w14:textId="77777777" w:rsidTr="00A84FA8">
        <w:tc>
          <w:tcPr>
            <w:tcW w:w="4045" w:type="dxa"/>
          </w:tcPr>
          <w:p w14:paraId="48371430" w14:textId="77777777" w:rsidR="00BA5D90" w:rsidRPr="00E205E9" w:rsidRDefault="00BA5D90" w:rsidP="00A84FA8">
            <w:pPr>
              <w:rPr>
                <w:rFonts w:ascii="Times New Roman" w:hAnsi="Times New Roman" w:cs="Times New Roman"/>
                <w:b/>
                <w:bCs/>
                <w:sz w:val="24"/>
                <w:szCs w:val="24"/>
              </w:rPr>
            </w:pPr>
            <w:r w:rsidRPr="00E205E9">
              <w:rPr>
                <w:rFonts w:ascii="Times New Roman" w:hAnsi="Times New Roman" w:cs="Times New Roman"/>
                <w:b/>
                <w:bCs/>
                <w:sz w:val="24"/>
                <w:szCs w:val="24"/>
              </w:rPr>
              <w:lastRenderedPageBreak/>
              <w:t>Factors used for classification</w:t>
            </w:r>
          </w:p>
        </w:tc>
        <w:tc>
          <w:tcPr>
            <w:tcW w:w="2250" w:type="dxa"/>
          </w:tcPr>
          <w:p w14:paraId="040E3E0C" w14:textId="77777777" w:rsidR="00BA5D90" w:rsidRPr="00E205E9" w:rsidRDefault="00BA5D90" w:rsidP="00A84FA8">
            <w:pPr>
              <w:rPr>
                <w:rFonts w:ascii="Times New Roman" w:hAnsi="Times New Roman" w:cs="Times New Roman"/>
                <w:b/>
                <w:bCs/>
                <w:sz w:val="24"/>
                <w:szCs w:val="24"/>
              </w:rPr>
            </w:pPr>
            <w:r w:rsidRPr="00E205E9">
              <w:rPr>
                <w:rFonts w:ascii="Times New Roman" w:hAnsi="Times New Roman" w:cs="Times New Roman"/>
                <w:b/>
                <w:bCs/>
                <w:sz w:val="24"/>
                <w:szCs w:val="24"/>
              </w:rPr>
              <w:t>AUROC (95% CI)</w:t>
            </w:r>
          </w:p>
        </w:tc>
      </w:tr>
      <w:tr w:rsidR="00BA5D90" w:rsidRPr="00E205E9" w14:paraId="71C719CA" w14:textId="77777777" w:rsidTr="00A84FA8">
        <w:tc>
          <w:tcPr>
            <w:tcW w:w="4045" w:type="dxa"/>
          </w:tcPr>
          <w:p w14:paraId="0B4E13C5"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GMS</w:t>
            </w:r>
            <w:r>
              <w:rPr>
                <w:rFonts w:ascii="Times New Roman" w:hAnsi="Times New Roman" w:cs="Times New Roman"/>
                <w:sz w:val="24"/>
                <w:szCs w:val="24"/>
              </w:rPr>
              <w:t>core</w:t>
            </w:r>
          </w:p>
        </w:tc>
        <w:tc>
          <w:tcPr>
            <w:tcW w:w="2250" w:type="dxa"/>
          </w:tcPr>
          <w:p w14:paraId="4D59315A" w14:textId="77777777" w:rsidR="00BA5D90" w:rsidRPr="00E205E9" w:rsidRDefault="00BA5D90" w:rsidP="00A84FA8">
            <w:pPr>
              <w:rPr>
                <w:rFonts w:ascii="Times New Roman" w:hAnsi="Times New Roman" w:cs="Times New Roman"/>
              </w:rPr>
            </w:pPr>
            <w:r w:rsidRPr="00E205E9">
              <w:rPr>
                <w:rFonts w:ascii="Times New Roman" w:hAnsi="Times New Roman" w:cs="Times New Roman"/>
              </w:rPr>
              <w:t>0.757 (0.731 - 0.783)</w:t>
            </w:r>
          </w:p>
        </w:tc>
      </w:tr>
      <w:tr w:rsidR="00BA5D90" w:rsidRPr="00E205E9" w14:paraId="2BFE3AFE" w14:textId="77777777" w:rsidTr="00A84FA8">
        <w:tc>
          <w:tcPr>
            <w:tcW w:w="4045" w:type="dxa"/>
          </w:tcPr>
          <w:p w14:paraId="7E356140"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Age</w:t>
            </w:r>
          </w:p>
        </w:tc>
        <w:tc>
          <w:tcPr>
            <w:tcW w:w="2250" w:type="dxa"/>
          </w:tcPr>
          <w:p w14:paraId="60E0D2A7"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0.691 (0.663 - 0.719)</w:t>
            </w:r>
          </w:p>
        </w:tc>
      </w:tr>
      <w:tr w:rsidR="00BA5D90" w:rsidRPr="00E205E9" w14:paraId="3A148CC0" w14:textId="77777777" w:rsidTr="00A84FA8">
        <w:tc>
          <w:tcPr>
            <w:tcW w:w="4045" w:type="dxa"/>
          </w:tcPr>
          <w:p w14:paraId="5329F272"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Sex</w:t>
            </w:r>
          </w:p>
        </w:tc>
        <w:tc>
          <w:tcPr>
            <w:tcW w:w="2250" w:type="dxa"/>
          </w:tcPr>
          <w:p w14:paraId="0B46E6E5"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0.607 (0.580 - 0.634)</w:t>
            </w:r>
          </w:p>
        </w:tc>
      </w:tr>
      <w:tr w:rsidR="00BA5D90" w:rsidRPr="00E205E9" w14:paraId="6D8DF0EB" w14:textId="77777777" w:rsidTr="00A84FA8">
        <w:tc>
          <w:tcPr>
            <w:tcW w:w="4045" w:type="dxa"/>
          </w:tcPr>
          <w:p w14:paraId="41686603"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Age, Sex</w:t>
            </w:r>
          </w:p>
        </w:tc>
        <w:tc>
          <w:tcPr>
            <w:tcW w:w="2250" w:type="dxa"/>
          </w:tcPr>
          <w:p w14:paraId="5D1E46C6"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0.711 (0.682 - 0.740)</w:t>
            </w:r>
          </w:p>
        </w:tc>
      </w:tr>
      <w:tr w:rsidR="00BA5D90" w:rsidRPr="00E205E9" w14:paraId="0A6FFED2" w14:textId="77777777" w:rsidTr="00A84FA8">
        <w:tc>
          <w:tcPr>
            <w:tcW w:w="4045" w:type="dxa"/>
          </w:tcPr>
          <w:p w14:paraId="79606326" w14:textId="77777777" w:rsidR="00BA5D90" w:rsidRPr="00E205E9" w:rsidRDefault="00BA5D90" w:rsidP="00A84FA8">
            <w:pPr>
              <w:rPr>
                <w:rFonts w:ascii="Times New Roman" w:hAnsi="Times New Roman" w:cs="Times New Roman"/>
                <w:sz w:val="24"/>
                <w:szCs w:val="24"/>
              </w:rPr>
            </w:pPr>
            <w:bookmarkStart w:id="19" w:name="_Hlk85217227"/>
            <w:r w:rsidRPr="00E205E9">
              <w:rPr>
                <w:rFonts w:ascii="Times New Roman" w:hAnsi="Times New Roman" w:cs="Times New Roman"/>
                <w:sz w:val="24"/>
                <w:szCs w:val="24"/>
              </w:rPr>
              <w:t>Waist</w:t>
            </w:r>
          </w:p>
        </w:tc>
        <w:tc>
          <w:tcPr>
            <w:tcW w:w="2250" w:type="dxa"/>
          </w:tcPr>
          <w:p w14:paraId="01C8ABB5" w14:textId="77777777" w:rsidR="00BA5D90" w:rsidRPr="00E205E9" w:rsidRDefault="00BA5D90" w:rsidP="00A84FA8">
            <w:pPr>
              <w:rPr>
                <w:rFonts w:ascii="Times New Roman" w:hAnsi="Times New Roman" w:cs="Times New Roman"/>
              </w:rPr>
            </w:pPr>
            <w:r w:rsidRPr="00E205E9">
              <w:rPr>
                <w:rFonts w:ascii="Times New Roman" w:hAnsi="Times New Roman" w:cs="Times New Roman"/>
              </w:rPr>
              <w:t>0.832 (0.810 - 0.853)</w:t>
            </w:r>
          </w:p>
        </w:tc>
      </w:tr>
      <w:bookmarkEnd w:id="19"/>
      <w:tr w:rsidR="00BA5D90" w:rsidRPr="00E205E9" w14:paraId="17C2CD22" w14:textId="77777777" w:rsidTr="00A84FA8">
        <w:tc>
          <w:tcPr>
            <w:tcW w:w="4045" w:type="dxa"/>
          </w:tcPr>
          <w:p w14:paraId="058F7D63"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Age, Sex, Waist</w:t>
            </w:r>
          </w:p>
        </w:tc>
        <w:tc>
          <w:tcPr>
            <w:tcW w:w="2250" w:type="dxa"/>
          </w:tcPr>
          <w:p w14:paraId="6CC9E0D2" w14:textId="77777777" w:rsidR="00BA5D90" w:rsidRPr="00E205E9" w:rsidRDefault="00BA5D90" w:rsidP="00A84FA8">
            <w:pPr>
              <w:rPr>
                <w:rFonts w:ascii="Times New Roman" w:hAnsi="Times New Roman" w:cs="Times New Roman"/>
              </w:rPr>
            </w:pPr>
            <w:r w:rsidRPr="00E205E9">
              <w:rPr>
                <w:rFonts w:ascii="Times New Roman" w:hAnsi="Times New Roman" w:cs="Times New Roman"/>
              </w:rPr>
              <w:t>0.853 (0.832 - 0.873)</w:t>
            </w:r>
          </w:p>
        </w:tc>
      </w:tr>
      <w:tr w:rsidR="00BA5D90" w:rsidRPr="00E205E9" w14:paraId="67ADB28D" w14:textId="77777777" w:rsidTr="00A84FA8">
        <w:tc>
          <w:tcPr>
            <w:tcW w:w="4045" w:type="dxa"/>
          </w:tcPr>
          <w:p w14:paraId="27445311"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Smoking*</w:t>
            </w:r>
          </w:p>
        </w:tc>
        <w:tc>
          <w:tcPr>
            <w:tcW w:w="2250" w:type="dxa"/>
          </w:tcPr>
          <w:p w14:paraId="0333721F"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0.581 (0.551 - 0.610)</w:t>
            </w:r>
          </w:p>
        </w:tc>
      </w:tr>
      <w:tr w:rsidR="00BA5D90" w:rsidRPr="00E205E9" w14:paraId="358B7DCB" w14:textId="77777777" w:rsidTr="00A84FA8">
        <w:tc>
          <w:tcPr>
            <w:tcW w:w="4045" w:type="dxa"/>
          </w:tcPr>
          <w:p w14:paraId="0DA7BA46"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Hypertension*</w:t>
            </w:r>
          </w:p>
        </w:tc>
        <w:tc>
          <w:tcPr>
            <w:tcW w:w="2250" w:type="dxa"/>
          </w:tcPr>
          <w:p w14:paraId="76A1BAE3"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0.727 (0.704 - 0.749)</w:t>
            </w:r>
          </w:p>
        </w:tc>
      </w:tr>
      <w:tr w:rsidR="00BA5D90" w:rsidRPr="00E205E9" w14:paraId="49DC2B83" w14:textId="77777777" w:rsidTr="00A84FA8">
        <w:tc>
          <w:tcPr>
            <w:tcW w:w="4045" w:type="dxa"/>
          </w:tcPr>
          <w:p w14:paraId="43659ACE"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Family history*</w:t>
            </w:r>
          </w:p>
        </w:tc>
        <w:tc>
          <w:tcPr>
            <w:tcW w:w="2250" w:type="dxa"/>
          </w:tcPr>
          <w:p w14:paraId="2BF0A44F"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0.657 (0.625 - 0.689)</w:t>
            </w:r>
          </w:p>
        </w:tc>
      </w:tr>
      <w:tr w:rsidR="00BA5D90" w:rsidRPr="00E205E9" w14:paraId="2D22CC1E" w14:textId="77777777" w:rsidTr="00A84FA8">
        <w:tc>
          <w:tcPr>
            <w:tcW w:w="4045" w:type="dxa"/>
          </w:tcPr>
          <w:p w14:paraId="1E7E1F00"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Age, Sex, Waist, Smoking, Hypertension, Family history*</w:t>
            </w:r>
          </w:p>
        </w:tc>
        <w:tc>
          <w:tcPr>
            <w:tcW w:w="2250" w:type="dxa"/>
          </w:tcPr>
          <w:p w14:paraId="677817BE" w14:textId="77777777" w:rsidR="00BA5D90" w:rsidRDefault="00BA5D90" w:rsidP="00A84FA8">
            <w:pPr>
              <w:rPr>
                <w:rFonts w:ascii="Times New Roman" w:hAnsi="Times New Roman" w:cs="Times New Roman"/>
              </w:rPr>
            </w:pPr>
          </w:p>
          <w:p w14:paraId="0533BE93"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0.888 (0.870 - 0.906)</w:t>
            </w:r>
          </w:p>
        </w:tc>
      </w:tr>
      <w:tr w:rsidR="00BA5D90" w:rsidRPr="00E205E9" w14:paraId="52B4C669" w14:textId="77777777" w:rsidTr="00A84FA8">
        <w:tc>
          <w:tcPr>
            <w:tcW w:w="4045" w:type="dxa"/>
          </w:tcPr>
          <w:p w14:paraId="2AFD7603"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GMS</w:t>
            </w:r>
            <w:r>
              <w:rPr>
                <w:rFonts w:ascii="Times New Roman" w:hAnsi="Times New Roman" w:cs="Times New Roman"/>
                <w:sz w:val="24"/>
                <w:szCs w:val="24"/>
              </w:rPr>
              <w:t>core</w:t>
            </w:r>
            <w:r w:rsidRPr="00E205E9">
              <w:rPr>
                <w:rFonts w:ascii="Times New Roman" w:hAnsi="Times New Roman" w:cs="Times New Roman"/>
                <w:sz w:val="24"/>
                <w:szCs w:val="24"/>
              </w:rPr>
              <w:t>, Age, Sex</w:t>
            </w:r>
          </w:p>
        </w:tc>
        <w:tc>
          <w:tcPr>
            <w:tcW w:w="2250" w:type="dxa"/>
          </w:tcPr>
          <w:p w14:paraId="58A52622"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0.773 (0.747 - 0.799)</w:t>
            </w:r>
          </w:p>
        </w:tc>
      </w:tr>
      <w:tr w:rsidR="00BA5D90" w:rsidRPr="00E205E9" w14:paraId="6FFC4562" w14:textId="77777777" w:rsidTr="00A84FA8">
        <w:tc>
          <w:tcPr>
            <w:tcW w:w="4045" w:type="dxa"/>
          </w:tcPr>
          <w:p w14:paraId="7C2C7EBC"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GMS</w:t>
            </w:r>
            <w:r>
              <w:rPr>
                <w:rFonts w:ascii="Times New Roman" w:hAnsi="Times New Roman" w:cs="Times New Roman"/>
                <w:sz w:val="24"/>
                <w:szCs w:val="24"/>
              </w:rPr>
              <w:t>core</w:t>
            </w:r>
            <w:r w:rsidRPr="00E205E9">
              <w:rPr>
                <w:rFonts w:ascii="Times New Roman" w:hAnsi="Times New Roman" w:cs="Times New Roman"/>
                <w:sz w:val="24"/>
                <w:szCs w:val="24"/>
              </w:rPr>
              <w:t>, Age, Sex, Waist</w:t>
            </w:r>
          </w:p>
        </w:tc>
        <w:tc>
          <w:tcPr>
            <w:tcW w:w="2250" w:type="dxa"/>
          </w:tcPr>
          <w:p w14:paraId="5206F545"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0.867 (0.846 - 0.888)</w:t>
            </w:r>
          </w:p>
        </w:tc>
      </w:tr>
      <w:tr w:rsidR="00BA5D90" w:rsidRPr="00E205E9" w14:paraId="0E34F4D4" w14:textId="77777777" w:rsidTr="00A84FA8">
        <w:tc>
          <w:tcPr>
            <w:tcW w:w="4045" w:type="dxa"/>
          </w:tcPr>
          <w:p w14:paraId="3BFEC154"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sz w:val="24"/>
                <w:szCs w:val="24"/>
              </w:rPr>
              <w:t>GMS</w:t>
            </w:r>
            <w:r>
              <w:rPr>
                <w:rFonts w:ascii="Times New Roman" w:hAnsi="Times New Roman" w:cs="Times New Roman"/>
                <w:sz w:val="24"/>
                <w:szCs w:val="24"/>
              </w:rPr>
              <w:t>core</w:t>
            </w:r>
            <w:r w:rsidRPr="00E205E9">
              <w:rPr>
                <w:rFonts w:ascii="Times New Roman" w:hAnsi="Times New Roman" w:cs="Times New Roman"/>
                <w:sz w:val="24"/>
                <w:szCs w:val="24"/>
              </w:rPr>
              <w:t>, Age, Sex, Waist, Smoking, Hypertension, Family history*</w:t>
            </w:r>
          </w:p>
        </w:tc>
        <w:tc>
          <w:tcPr>
            <w:tcW w:w="2250" w:type="dxa"/>
          </w:tcPr>
          <w:p w14:paraId="374B8FC1" w14:textId="77777777" w:rsidR="00BA5D90" w:rsidRDefault="00BA5D90" w:rsidP="00A84FA8">
            <w:pPr>
              <w:rPr>
                <w:rFonts w:ascii="Times New Roman" w:hAnsi="Times New Roman" w:cs="Times New Roman"/>
              </w:rPr>
            </w:pPr>
          </w:p>
          <w:p w14:paraId="68D6A997" w14:textId="77777777" w:rsidR="00BA5D90" w:rsidRPr="00E205E9" w:rsidRDefault="00BA5D90" w:rsidP="00A84FA8">
            <w:pPr>
              <w:rPr>
                <w:rFonts w:ascii="Times New Roman" w:hAnsi="Times New Roman" w:cs="Times New Roman"/>
                <w:sz w:val="24"/>
                <w:szCs w:val="24"/>
              </w:rPr>
            </w:pPr>
            <w:r w:rsidRPr="00E205E9">
              <w:rPr>
                <w:rFonts w:ascii="Times New Roman" w:hAnsi="Times New Roman" w:cs="Times New Roman"/>
              </w:rPr>
              <w:t>0.895 (0.878 - 0.912)</w:t>
            </w:r>
          </w:p>
        </w:tc>
      </w:tr>
    </w:tbl>
    <w:p w14:paraId="20A11CDE" w14:textId="77777777" w:rsidR="00BA5D90" w:rsidRPr="00E205E9" w:rsidRDefault="00BA5D90" w:rsidP="00BA5D90">
      <w:pPr>
        <w:rPr>
          <w:rFonts w:ascii="Times New Roman" w:hAnsi="Times New Roman" w:cs="Times New Roman"/>
          <w:sz w:val="24"/>
          <w:szCs w:val="24"/>
        </w:rPr>
      </w:pPr>
    </w:p>
    <w:p w14:paraId="5FDD3ECC" w14:textId="77777777" w:rsidR="00BA5D90" w:rsidRPr="00E205E9" w:rsidRDefault="00BA5D90" w:rsidP="00BA5D90">
      <w:pPr>
        <w:rPr>
          <w:rFonts w:ascii="Times New Roman" w:hAnsi="Times New Roman" w:cs="Times New Roman"/>
          <w:sz w:val="24"/>
          <w:szCs w:val="24"/>
        </w:rPr>
      </w:pPr>
    </w:p>
    <w:p w14:paraId="45BF0342" w14:textId="77777777" w:rsidR="00BA5D90" w:rsidRPr="00E205E9" w:rsidRDefault="00BA5D90" w:rsidP="00BA5D90">
      <w:pPr>
        <w:rPr>
          <w:rFonts w:ascii="Times New Roman" w:hAnsi="Times New Roman" w:cs="Times New Roman"/>
          <w:sz w:val="24"/>
          <w:szCs w:val="24"/>
        </w:rPr>
      </w:pPr>
    </w:p>
    <w:p w14:paraId="4BECCB13" w14:textId="77777777" w:rsidR="00BA5D90" w:rsidRPr="00E205E9" w:rsidRDefault="00BA5D90" w:rsidP="00BA5D90">
      <w:pPr>
        <w:rPr>
          <w:rFonts w:ascii="Times New Roman" w:hAnsi="Times New Roman" w:cs="Times New Roman"/>
          <w:sz w:val="24"/>
          <w:szCs w:val="24"/>
        </w:rPr>
      </w:pPr>
    </w:p>
    <w:p w14:paraId="56377869" w14:textId="77777777" w:rsidR="00BA5D90" w:rsidRPr="00E205E9" w:rsidRDefault="00BA5D90" w:rsidP="00BA5D90">
      <w:pPr>
        <w:rPr>
          <w:rFonts w:ascii="Times New Roman" w:hAnsi="Times New Roman" w:cs="Times New Roman"/>
          <w:sz w:val="24"/>
          <w:szCs w:val="24"/>
        </w:rPr>
      </w:pPr>
    </w:p>
    <w:p w14:paraId="29132C30" w14:textId="77777777" w:rsidR="00BA5D90" w:rsidRPr="00E205E9" w:rsidRDefault="00BA5D90" w:rsidP="00BA5D90">
      <w:pPr>
        <w:rPr>
          <w:rFonts w:ascii="Times New Roman" w:hAnsi="Times New Roman" w:cs="Times New Roman"/>
          <w:sz w:val="24"/>
          <w:szCs w:val="24"/>
        </w:rPr>
      </w:pPr>
    </w:p>
    <w:p w14:paraId="5F92F152" w14:textId="77777777" w:rsidR="00BA5D90" w:rsidRPr="00E205E9" w:rsidRDefault="00BA5D90" w:rsidP="00BA5D90">
      <w:pPr>
        <w:rPr>
          <w:rFonts w:ascii="Times New Roman" w:hAnsi="Times New Roman" w:cs="Times New Roman"/>
          <w:sz w:val="24"/>
          <w:szCs w:val="24"/>
        </w:rPr>
      </w:pPr>
    </w:p>
    <w:p w14:paraId="2340C65C" w14:textId="77777777" w:rsidR="00BA5D90" w:rsidRPr="00E205E9" w:rsidRDefault="00BA5D90" w:rsidP="00BA5D90">
      <w:pPr>
        <w:rPr>
          <w:rFonts w:ascii="Times New Roman" w:hAnsi="Times New Roman" w:cs="Times New Roman"/>
          <w:sz w:val="24"/>
          <w:szCs w:val="24"/>
        </w:rPr>
      </w:pPr>
    </w:p>
    <w:p w14:paraId="07067CA9" w14:textId="77777777" w:rsidR="00BA5D90" w:rsidRPr="00E205E9" w:rsidRDefault="00BA5D90" w:rsidP="00BA5D90">
      <w:pPr>
        <w:rPr>
          <w:rFonts w:ascii="Times New Roman" w:hAnsi="Times New Roman" w:cs="Times New Roman"/>
          <w:sz w:val="24"/>
          <w:szCs w:val="24"/>
        </w:rPr>
      </w:pPr>
    </w:p>
    <w:p w14:paraId="1EE90C94" w14:textId="77777777" w:rsidR="00BA5D90" w:rsidRPr="00E205E9" w:rsidRDefault="00BA5D90" w:rsidP="00BA5D90">
      <w:pPr>
        <w:rPr>
          <w:rFonts w:ascii="Times New Roman" w:hAnsi="Times New Roman" w:cs="Times New Roman"/>
          <w:sz w:val="24"/>
          <w:szCs w:val="24"/>
        </w:rPr>
      </w:pPr>
    </w:p>
    <w:p w14:paraId="17448443" w14:textId="77777777" w:rsidR="00453922" w:rsidRDefault="00453922" w:rsidP="00453922">
      <w:pPr>
        <w:spacing w:line="480" w:lineRule="auto"/>
        <w:rPr>
          <w:rFonts w:ascii="Times New Roman" w:hAnsi="Times New Roman" w:cs="Times New Roman"/>
          <w:sz w:val="24"/>
          <w:szCs w:val="24"/>
        </w:rPr>
      </w:pPr>
      <w:bookmarkStart w:id="20" w:name="_Ref85216630"/>
    </w:p>
    <w:p w14:paraId="6D94518B" w14:textId="73970003" w:rsidR="00BA5D90" w:rsidRPr="007B1DC0" w:rsidRDefault="00BA5D90" w:rsidP="00453922">
      <w:pPr>
        <w:spacing w:line="480" w:lineRule="auto"/>
        <w:rPr>
          <w:rFonts w:ascii="Times New Roman" w:hAnsi="Times New Roman" w:cs="Times New Roman"/>
          <w:sz w:val="24"/>
          <w:szCs w:val="24"/>
        </w:rPr>
      </w:pPr>
      <w:bookmarkStart w:id="21" w:name="_Ref89088700"/>
      <w:r w:rsidRPr="007B1DC0">
        <w:rPr>
          <w:rFonts w:ascii="Times New Roman" w:hAnsi="Times New Roman" w:cs="Times New Roman"/>
          <w:sz w:val="24"/>
          <w:szCs w:val="24"/>
        </w:rPr>
        <w:t xml:space="preserve">Table </w:t>
      </w:r>
      <w:r w:rsidRPr="007B1DC0">
        <w:rPr>
          <w:rFonts w:ascii="Times New Roman" w:hAnsi="Times New Roman" w:cs="Times New Roman"/>
          <w:sz w:val="24"/>
          <w:szCs w:val="24"/>
        </w:rPr>
        <w:fldChar w:fldCharType="begin"/>
      </w:r>
      <w:r w:rsidRPr="007B1DC0">
        <w:rPr>
          <w:rFonts w:ascii="Times New Roman" w:hAnsi="Times New Roman" w:cs="Times New Roman"/>
          <w:sz w:val="24"/>
          <w:szCs w:val="24"/>
        </w:rPr>
        <w:instrText xml:space="preserve"> SEQ Table \* ARABIC </w:instrText>
      </w:r>
      <w:r w:rsidRPr="007B1DC0">
        <w:rPr>
          <w:rFonts w:ascii="Times New Roman" w:hAnsi="Times New Roman" w:cs="Times New Roman"/>
          <w:sz w:val="24"/>
          <w:szCs w:val="24"/>
        </w:rPr>
        <w:fldChar w:fldCharType="separate"/>
      </w:r>
      <w:r w:rsidRPr="007B1DC0">
        <w:rPr>
          <w:rFonts w:ascii="Times New Roman" w:hAnsi="Times New Roman" w:cs="Times New Roman"/>
          <w:noProof/>
          <w:sz w:val="24"/>
          <w:szCs w:val="24"/>
        </w:rPr>
        <w:t>2</w:t>
      </w:r>
      <w:r w:rsidRPr="007B1DC0">
        <w:rPr>
          <w:rFonts w:ascii="Times New Roman" w:hAnsi="Times New Roman" w:cs="Times New Roman"/>
          <w:sz w:val="24"/>
          <w:szCs w:val="24"/>
        </w:rPr>
        <w:fldChar w:fldCharType="end"/>
      </w:r>
      <w:bookmarkEnd w:id="20"/>
      <w:bookmarkEnd w:id="21"/>
      <w:r w:rsidRPr="007B1DC0">
        <w:rPr>
          <w:rFonts w:ascii="Times New Roman" w:hAnsi="Times New Roman" w:cs="Times New Roman"/>
          <w:sz w:val="24"/>
          <w:szCs w:val="24"/>
        </w:rPr>
        <w:t xml:space="preserve">: Performance of the algorithm in comparison with other risk factors. AUROC = Area under receiver operating characteristic. GMScore = glucose metabolism score, obtained using the deep learning algorithm. *Some </w:t>
      </w:r>
      <w:r w:rsidR="00CF3985">
        <w:rPr>
          <w:rFonts w:ascii="Times New Roman" w:hAnsi="Times New Roman" w:cs="Times New Roman"/>
          <w:sz w:val="24"/>
          <w:szCs w:val="24"/>
        </w:rPr>
        <w:t>individuals</w:t>
      </w:r>
      <w:r w:rsidRPr="007B1DC0">
        <w:rPr>
          <w:rFonts w:ascii="Times New Roman" w:hAnsi="Times New Roman" w:cs="Times New Roman"/>
          <w:sz w:val="24"/>
          <w:szCs w:val="24"/>
        </w:rPr>
        <w:t xml:space="preserve"> (&lt; 1.3%) were excluded for AUROC calculation because of missing data points </w:t>
      </w:r>
    </w:p>
    <w:p w14:paraId="33F4A182" w14:textId="6E094225" w:rsidR="00BA5D90" w:rsidRDefault="00BA5D90">
      <w:pPr>
        <w:rPr>
          <w:rFonts w:ascii="Times New Roman" w:hAnsi="Times New Roman" w:cs="Times New Roman"/>
          <w:sz w:val="24"/>
          <w:szCs w:val="24"/>
        </w:rPr>
      </w:pPr>
    </w:p>
    <w:p w14:paraId="5F492E73" w14:textId="77777777" w:rsidR="00BA5D90" w:rsidRDefault="00BA5D90">
      <w:pPr>
        <w:rPr>
          <w:rFonts w:ascii="Times New Roman" w:hAnsi="Times New Roman" w:cs="Times New Roman"/>
          <w:sz w:val="24"/>
          <w:szCs w:val="24"/>
        </w:rPr>
      </w:pPr>
    </w:p>
    <w:p w14:paraId="27BC1CE9" w14:textId="77777777" w:rsidR="00605809" w:rsidRPr="00A22E0A" w:rsidRDefault="00605809" w:rsidP="002434AA">
      <w:pPr>
        <w:spacing w:line="240" w:lineRule="auto"/>
        <w:jc w:val="both"/>
        <w:rPr>
          <w:rFonts w:ascii="Times New Roman" w:hAnsi="Times New Roman" w:cs="Times New Roman"/>
          <w:sz w:val="24"/>
          <w:szCs w:val="24"/>
        </w:rPr>
      </w:pPr>
    </w:p>
    <w:p w14:paraId="5D99F2A7" w14:textId="55D43D6A" w:rsidR="00605809" w:rsidRDefault="00605809" w:rsidP="00A22E0A">
      <w:pPr>
        <w:jc w:val="both"/>
        <w:rPr>
          <w:rFonts w:ascii="Times New Roman" w:hAnsi="Times New Roman" w:cs="Times New Roman"/>
          <w:sz w:val="24"/>
          <w:szCs w:val="24"/>
        </w:rPr>
      </w:pPr>
    </w:p>
    <w:p w14:paraId="2B6B55BD" w14:textId="5E5E438F" w:rsidR="00BA5D90" w:rsidRDefault="00BA5D90" w:rsidP="00A22E0A">
      <w:pPr>
        <w:jc w:val="both"/>
        <w:rPr>
          <w:rFonts w:ascii="Times New Roman" w:hAnsi="Times New Roman" w:cs="Times New Roman"/>
          <w:sz w:val="24"/>
          <w:szCs w:val="24"/>
        </w:rPr>
      </w:pPr>
    </w:p>
    <w:p w14:paraId="543B69AB" w14:textId="77777777" w:rsidR="00453922" w:rsidRDefault="00453922">
      <w:pPr>
        <w:rPr>
          <w:rFonts w:ascii="Times New Roman" w:hAnsi="Times New Roman" w:cs="Times New Roman"/>
          <w:sz w:val="24"/>
          <w:szCs w:val="24"/>
        </w:rPr>
      </w:pPr>
      <w:r>
        <w:rPr>
          <w:rFonts w:ascii="Times New Roman" w:hAnsi="Times New Roman" w:cs="Times New Roman"/>
          <w:sz w:val="24"/>
          <w:szCs w:val="24"/>
        </w:rPr>
        <w:br w:type="page"/>
      </w:r>
    </w:p>
    <w:p w14:paraId="0651B8BD" w14:textId="77777777" w:rsidR="00453922" w:rsidRDefault="00453922" w:rsidP="00453922">
      <w:pPr>
        <w:spacing w:line="480" w:lineRule="auto"/>
        <w:rPr>
          <w:rFonts w:ascii="TimesNewRomanPS-BoldMT" w:hAnsi="TimesNewRomanPS-BoldMT" w:cs="TimesNewRomanPS-BoldMT"/>
          <w:sz w:val="24"/>
          <w:szCs w:val="24"/>
        </w:rPr>
      </w:pPr>
      <w:r w:rsidRPr="00125F98">
        <w:rPr>
          <w:rFonts w:ascii="TimesNewRomanPS-BoldMT" w:hAnsi="TimesNewRomanPS-BoldMT" w:cs="TimesNewRomanPS-BoldMT"/>
          <w:b/>
          <w:bCs/>
          <w:sz w:val="24"/>
          <w:szCs w:val="24"/>
        </w:rPr>
        <w:lastRenderedPageBreak/>
        <w:t>Supplementary 1</w:t>
      </w:r>
      <w:r>
        <w:rPr>
          <w:rFonts w:ascii="TimesNewRomanPS-BoldMT" w:hAnsi="TimesNewRomanPS-BoldMT" w:cs="TimesNewRomanPS-BoldMT"/>
          <w:b/>
          <w:bCs/>
          <w:sz w:val="24"/>
          <w:szCs w:val="24"/>
        </w:rPr>
        <w:t>: Deep learning model development</w:t>
      </w:r>
    </w:p>
    <w:p w14:paraId="0828E88E" w14:textId="7409FF92" w:rsidR="00453922" w:rsidRDefault="00453922" w:rsidP="00453922">
      <w:pPr>
        <w:spacing w:line="480" w:lineRule="auto"/>
        <w:rPr>
          <w:rFonts w:ascii="Times New Roman" w:hAnsi="Times New Roman" w:cs="Times New Roman"/>
          <w:sz w:val="24"/>
          <w:szCs w:val="24"/>
        </w:rPr>
      </w:pPr>
      <w:r>
        <w:rPr>
          <w:rFonts w:ascii="TimesNewRomanPS-BoldMT" w:hAnsi="TimesNewRomanPS-BoldMT" w:cs="TimesNewRomanPS-BoldMT"/>
          <w:sz w:val="24"/>
          <w:szCs w:val="24"/>
        </w:rPr>
        <w:t>The development set was split on an individual-level into a set for model training and a set for model selection. Data augmentation was used to increase the variety in the training set: translation (</w:t>
      </w:r>
      <w:r>
        <w:rPr>
          <w:rFonts w:ascii="Times New Roman" w:hAnsi="Times New Roman" w:cs="Times New Roman"/>
          <w:sz w:val="24"/>
          <w:szCs w:val="24"/>
        </w:rPr>
        <w:t>≤</w:t>
      </w:r>
      <w:r>
        <w:rPr>
          <w:rFonts w:ascii="TimesNewRomanPS-BoldMT" w:hAnsi="TimesNewRomanPS-BoldMT" w:cs="TimesNewRomanPS-BoldMT"/>
          <w:sz w:val="24"/>
          <w:szCs w:val="24"/>
        </w:rPr>
        <w:t xml:space="preserve"> 20 pixels), rotation (</w:t>
      </w:r>
      <w:r w:rsidR="00627F84">
        <w:rPr>
          <w:rFonts w:ascii="Times New Roman" w:hAnsi="Times New Roman" w:cs="Times New Roman"/>
          <w:sz w:val="24"/>
          <w:szCs w:val="24"/>
        </w:rPr>
        <w:t>&lt;</w:t>
      </w:r>
      <w:r>
        <w:rPr>
          <w:rFonts w:ascii="TimesNewRomanPS-BoldMT" w:hAnsi="TimesNewRomanPS-BoldMT" w:cs="TimesNewRomanPS-BoldMT"/>
          <w:sz w:val="24"/>
          <w:szCs w:val="24"/>
        </w:rPr>
        <w:t xml:space="preserve"> 360 degrees</w:t>
      </w:r>
      <w:r>
        <w:rPr>
          <w:rFonts w:ascii="Times New Roman" w:hAnsi="Times New Roman" w:cs="Times New Roman"/>
          <w:sz w:val="24"/>
          <w:szCs w:val="24"/>
        </w:rPr>
        <w:t>), scaling (0.95-1.05), horizontal and vertical reflection, intensity shift (≤</w:t>
      </w:r>
      <w:r>
        <w:rPr>
          <w:rFonts w:ascii="TimesNewRomanPS-BoldMT" w:hAnsi="TimesNewRomanPS-BoldMT" w:cs="TimesNewRomanPS-BoldMT"/>
          <w:sz w:val="24"/>
          <w:szCs w:val="24"/>
        </w:rPr>
        <w:t xml:space="preserve"> 10/255), color </w:t>
      </w:r>
      <w:r>
        <w:rPr>
          <w:rFonts w:ascii="Times New Roman" w:hAnsi="Times New Roman" w:cs="Times New Roman"/>
          <w:sz w:val="24"/>
          <w:szCs w:val="24"/>
        </w:rPr>
        <w:t>(≤</w:t>
      </w:r>
      <w:r>
        <w:rPr>
          <w:rFonts w:ascii="TimesNewRomanPS-BoldMT" w:hAnsi="TimesNewRomanPS-BoldMT" w:cs="TimesNewRomanPS-BoldMT"/>
          <w:sz w:val="24"/>
          <w:szCs w:val="24"/>
        </w:rPr>
        <w:t xml:space="preserve"> 10/255) and contrast shift </w:t>
      </w:r>
      <w:r>
        <w:rPr>
          <w:rFonts w:ascii="Times New Roman" w:hAnsi="Times New Roman" w:cs="Times New Roman"/>
          <w:sz w:val="24"/>
          <w:szCs w:val="24"/>
        </w:rPr>
        <w:t>(0.95-1.05) and addition of white noise (≤</w:t>
      </w:r>
      <w:r>
        <w:rPr>
          <w:rFonts w:ascii="TimesNewRomanPS-BoldMT" w:hAnsi="TimesNewRomanPS-BoldMT" w:cs="TimesNewRomanPS-BoldMT"/>
          <w:sz w:val="24"/>
          <w:szCs w:val="24"/>
        </w:rPr>
        <w:t xml:space="preserve"> 3/255)</w:t>
      </w:r>
      <w:r>
        <w:rPr>
          <w:rFonts w:ascii="Times New Roman" w:hAnsi="Times New Roman" w:cs="Times New Roman"/>
          <w:sz w:val="24"/>
          <w:szCs w:val="24"/>
        </w:rPr>
        <w:t xml:space="preserve">. For training, only fundus images from individuals with normal glucose metabolism (label 0) and type 2 diabetes (label 1) were included. </w:t>
      </w:r>
    </w:p>
    <w:p w14:paraId="246E446A" w14:textId="0DEB4EE7" w:rsidR="00453922" w:rsidRDefault="00453922" w:rsidP="00453922">
      <w:pPr>
        <w:spacing w:line="480" w:lineRule="auto"/>
        <w:rPr>
          <w:rFonts w:ascii="TimesNewRomanPS-BoldMT" w:hAnsi="TimesNewRomanPS-BoldMT" w:cs="TimesNewRomanPS-BoldMT"/>
          <w:sz w:val="24"/>
          <w:szCs w:val="24"/>
        </w:rPr>
      </w:pPr>
      <w:r>
        <w:rPr>
          <w:rFonts w:ascii="TimesNewRomanPS-BoldMT" w:hAnsi="TimesNewRomanPS-BoldMT" w:cs="TimesNewRomanPS-BoldMT"/>
          <w:sz w:val="24"/>
          <w:szCs w:val="24"/>
        </w:rPr>
        <w:t xml:space="preserve">EfficientNet B4 </w:t>
      </w:r>
      <w:sdt>
        <w:sdtPr>
          <w:rPr>
            <w:rFonts w:ascii="TimesNewRomanPS-BoldMT" w:hAnsi="TimesNewRomanPS-BoldMT" w:cs="TimesNewRomanPS-BoldMT"/>
            <w:color w:val="000000"/>
            <w:sz w:val="24"/>
            <w:szCs w:val="24"/>
          </w:rPr>
          <w:tag w:val="MENDELEY_CITATION_v3_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"/>
          <w:id w:val="-476531025"/>
          <w:placeholder>
            <w:docPart w:val="D2E7EF1474EC405DB68A8D6AF98E25D2"/>
          </w:placeholder>
        </w:sdtPr>
        <w:sdtEndPr/>
        <w:sdtContent>
          <w:r w:rsidR="00715066" w:rsidRPr="00715066">
            <w:rPr>
              <w:rFonts w:ascii="TimesNewRomanPS-BoldMT" w:hAnsi="TimesNewRomanPS-BoldMT" w:cs="TimesNewRomanPS-BoldMT"/>
              <w:color w:val="000000"/>
              <w:sz w:val="24"/>
              <w:szCs w:val="24"/>
            </w:rPr>
            <w:t>(23)</w:t>
          </w:r>
        </w:sdtContent>
      </w:sdt>
      <w:r>
        <w:rPr>
          <w:rFonts w:ascii="TimesNewRomanPS-BoldMT" w:hAnsi="TimesNewRomanPS-BoldMT" w:cs="TimesNewRomanPS-BoldMT"/>
          <w:color w:val="000000"/>
          <w:sz w:val="24"/>
          <w:szCs w:val="24"/>
        </w:rPr>
        <w:t xml:space="preserve"> </w:t>
      </w:r>
      <w:r>
        <w:rPr>
          <w:rFonts w:ascii="TimesNewRomanPS-BoldMT" w:hAnsi="TimesNewRomanPS-BoldMT" w:cs="TimesNewRomanPS-BoldMT"/>
          <w:sz w:val="24"/>
          <w:szCs w:val="24"/>
        </w:rPr>
        <w:t xml:space="preserve">was implemented in Keras with a Tensorflow backend to process images of size 512 x 512 pixels on a single GPU (Nvidia Titan Xp). The final model layer was replaced by a single node with a sigmoid activation to output </w:t>
      </w:r>
      <w:r w:rsidRPr="008065C8">
        <w:rPr>
          <w:rFonts w:ascii="TimesNewRomanPS-BoldMT" w:hAnsi="TimesNewRomanPS-BoldMT" w:cs="TimesNewRomanPS-BoldMT"/>
          <w:sz w:val="24"/>
          <w:szCs w:val="24"/>
        </w:rPr>
        <w:t xml:space="preserve">a probability value that is interpreted as glucose metabolism score (GMscore). </w:t>
      </w:r>
      <w:r>
        <w:rPr>
          <w:rFonts w:ascii="TimesNewRomanPS-BoldMT" w:hAnsi="TimesNewRomanPS-BoldMT" w:cs="TimesNewRomanPS-BoldMT"/>
          <w:sz w:val="24"/>
          <w:szCs w:val="24"/>
        </w:rPr>
        <w:t xml:space="preserve">The model was initialized with random weights, which were iteratively updated by minimizing the binary cross-entropy loss between the labels and the model prediction using the Adam optimizer. The model was trained for </w:t>
      </w:r>
      <w:r w:rsidRPr="00DA6714">
        <w:rPr>
          <w:rFonts w:ascii="TimesNewRomanPS-BoldMT" w:hAnsi="TimesNewRomanPS-BoldMT" w:cs="TimesNewRomanPS-BoldMT"/>
          <w:sz w:val="24"/>
          <w:szCs w:val="24"/>
        </w:rPr>
        <w:t>245</w:t>
      </w:r>
      <w:r>
        <w:rPr>
          <w:rFonts w:ascii="TimesNewRomanPS-BoldMT" w:hAnsi="TimesNewRomanPS-BoldMT" w:cs="TimesNewRomanPS-BoldMT"/>
          <w:sz w:val="24"/>
          <w:szCs w:val="24"/>
        </w:rPr>
        <w:t>,</w:t>
      </w:r>
      <w:r w:rsidRPr="00DA6714">
        <w:rPr>
          <w:rFonts w:ascii="TimesNewRomanPS-BoldMT" w:hAnsi="TimesNewRomanPS-BoldMT" w:cs="TimesNewRomanPS-BoldMT"/>
          <w:sz w:val="24"/>
          <w:szCs w:val="24"/>
        </w:rPr>
        <w:t>760</w:t>
      </w:r>
      <w:r>
        <w:rPr>
          <w:rFonts w:ascii="TimesNewRomanPS-BoldMT" w:hAnsi="TimesNewRomanPS-BoldMT" w:cs="TimesNewRomanPS-BoldMT"/>
          <w:sz w:val="24"/>
          <w:szCs w:val="24"/>
        </w:rPr>
        <w:t xml:space="preserve"> iterations using batches of eight images and an initial learning rate of 0.001. The learning rate was multiplied with a factor </w:t>
      </w:r>
      <w:r w:rsidR="00627F84">
        <w:rPr>
          <w:rFonts w:ascii="TimesNewRomanPS-BoldMT" w:hAnsi="TimesNewRomanPS-BoldMT" w:cs="TimesNewRomanPS-BoldMT"/>
          <w:sz w:val="24"/>
          <w:szCs w:val="24"/>
        </w:rPr>
        <w:t xml:space="preserve">of </w:t>
      </w:r>
      <w:r>
        <w:rPr>
          <w:rFonts w:ascii="TimesNewRomanPS-BoldMT" w:hAnsi="TimesNewRomanPS-BoldMT" w:cs="TimesNewRomanPS-BoldMT"/>
          <w:sz w:val="24"/>
          <w:szCs w:val="24"/>
        </w:rPr>
        <w:t xml:space="preserve">0.3 every </w:t>
      </w:r>
      <w:r w:rsidRPr="0061385A">
        <w:rPr>
          <w:rFonts w:ascii="TimesNewRomanPS-BoldMT" w:hAnsi="TimesNewRomanPS-BoldMT" w:cs="TimesNewRomanPS-BoldMT"/>
          <w:sz w:val="24"/>
          <w:szCs w:val="24"/>
        </w:rPr>
        <w:t>61</w:t>
      </w:r>
      <w:r>
        <w:rPr>
          <w:rFonts w:ascii="TimesNewRomanPS-BoldMT" w:hAnsi="TimesNewRomanPS-BoldMT" w:cs="TimesNewRomanPS-BoldMT"/>
          <w:sz w:val="24"/>
          <w:szCs w:val="24"/>
        </w:rPr>
        <w:t>,</w:t>
      </w:r>
      <w:r w:rsidRPr="0061385A">
        <w:rPr>
          <w:rFonts w:ascii="TimesNewRomanPS-BoldMT" w:hAnsi="TimesNewRomanPS-BoldMT" w:cs="TimesNewRomanPS-BoldMT"/>
          <w:sz w:val="24"/>
          <w:szCs w:val="24"/>
        </w:rPr>
        <w:t>440</w:t>
      </w:r>
      <w:r>
        <w:rPr>
          <w:rFonts w:ascii="TimesNewRomanPS-BoldMT" w:hAnsi="TimesNewRomanPS-BoldMT" w:cs="TimesNewRomanPS-BoldMT"/>
          <w:sz w:val="24"/>
          <w:szCs w:val="24"/>
        </w:rPr>
        <w:t xml:space="preserve"> iterations. For evaluation, fundus images of the validation set were processed resulting in a glucose metabolism score between 0 and 1.</w:t>
      </w:r>
    </w:p>
    <w:p w14:paraId="35434C28" w14:textId="77777777" w:rsidR="00453922" w:rsidRPr="004E4808" w:rsidRDefault="00453922" w:rsidP="00453922">
      <w:pPr>
        <w:spacing w:line="480" w:lineRule="auto"/>
        <w:rPr>
          <w:rFonts w:ascii="TimesNewRomanPS-BoldMT" w:hAnsi="TimesNewRomanPS-BoldMT" w:cs="TimesNewRomanPS-BoldMT"/>
          <w:sz w:val="24"/>
          <w:szCs w:val="24"/>
        </w:rPr>
      </w:pPr>
      <w:r>
        <w:rPr>
          <w:rFonts w:ascii="TimesNewRomanPS-BoldMT" w:hAnsi="TimesNewRomanPS-BoldMT" w:cs="TimesNewRomanPS-BoldMT"/>
          <w:sz w:val="24"/>
          <w:szCs w:val="24"/>
        </w:rPr>
        <w:t>For the heat maps, grad-CAM was used. Since the horizontal and vertical dimension of the final convolutional layer were only 16</w:t>
      </w:r>
      <w:r w:rsidRPr="0044632C">
        <w:rPr>
          <w:rFonts w:ascii="TimesNewRomanPS-BoldMT" w:hAnsi="TimesNewRomanPS-BoldMT" w:cs="TimesNewRomanPS-BoldMT"/>
          <w:sz w:val="24"/>
          <w:szCs w:val="24"/>
        </w:rPr>
        <w:t>×</w:t>
      </w:r>
      <w:r>
        <w:rPr>
          <w:rFonts w:ascii="TimesNewRomanPS-BoldMT" w:hAnsi="TimesNewRomanPS-BoldMT" w:cs="TimesNewRomanPS-BoldMT"/>
          <w:sz w:val="24"/>
          <w:szCs w:val="24"/>
        </w:rPr>
        <w:t>16, the main model provided a heat map with limited detail. Therefore, a separate model was trained for the grad-CAM, using the same EfficientNet B4 architecture but with the removal of the final downscaling operation (originally implemented as a stride = 2 in a convolutional layer). To train this model, the batch size was decreased to six to fit in GPU memory. The resulting heat maps were sized 31</w:t>
      </w:r>
      <w:r w:rsidRPr="0044632C">
        <w:rPr>
          <w:rFonts w:ascii="TimesNewRomanPS-BoldMT" w:hAnsi="TimesNewRomanPS-BoldMT" w:cs="TimesNewRomanPS-BoldMT"/>
          <w:sz w:val="24"/>
          <w:szCs w:val="24"/>
        </w:rPr>
        <w:t>×</w:t>
      </w:r>
      <w:r>
        <w:rPr>
          <w:rFonts w:ascii="TimesNewRomanPS-BoldMT" w:hAnsi="TimesNewRomanPS-BoldMT" w:cs="TimesNewRomanPS-BoldMT"/>
          <w:sz w:val="24"/>
          <w:szCs w:val="24"/>
        </w:rPr>
        <w:t xml:space="preserve">31 which were upscaled and overlayed on a gray-level image of the original fundus image. Heat maps were normalized per image, such </w:t>
      </w:r>
      <w:r>
        <w:rPr>
          <w:rFonts w:ascii="TimesNewRomanPS-BoldMT" w:hAnsi="TimesNewRomanPS-BoldMT" w:cs="TimesNewRomanPS-BoldMT"/>
          <w:sz w:val="24"/>
          <w:szCs w:val="24"/>
        </w:rPr>
        <w:lastRenderedPageBreak/>
        <w:t>that regions with high activations are always shown in red and low activations are shown in blue. A mask was used to remove any heat map signal in the background.</w:t>
      </w:r>
    </w:p>
    <w:p w14:paraId="6152BF01" w14:textId="448466BD" w:rsidR="00BA5D90" w:rsidRDefault="00BA5D90">
      <w:pPr>
        <w:rPr>
          <w:rFonts w:ascii="Times New Roman" w:hAnsi="Times New Roman" w:cs="Times New Roman"/>
          <w:sz w:val="24"/>
          <w:szCs w:val="24"/>
        </w:rPr>
      </w:pPr>
    </w:p>
    <w:p w14:paraId="266626DF" w14:textId="37EDF40E" w:rsidR="00453922" w:rsidRDefault="00453922">
      <w:pPr>
        <w:rPr>
          <w:rFonts w:ascii="Times New Roman" w:hAnsi="Times New Roman" w:cs="Times New Roman"/>
          <w:sz w:val="24"/>
          <w:szCs w:val="24"/>
        </w:rPr>
      </w:pPr>
      <w:r>
        <w:rPr>
          <w:rFonts w:ascii="Times New Roman" w:hAnsi="Times New Roman" w:cs="Times New Roman"/>
          <w:sz w:val="24"/>
          <w:szCs w:val="24"/>
        </w:rPr>
        <w:br w:type="page"/>
      </w:r>
    </w:p>
    <w:p w14:paraId="2B84DCBD" w14:textId="77777777" w:rsidR="00BA5D90" w:rsidRPr="00E205E9" w:rsidRDefault="00BA5D90" w:rsidP="00BA5D90">
      <w:pPr>
        <w:keepNext/>
        <w:rPr>
          <w:rFonts w:ascii="Times New Roman" w:hAnsi="Times New Roman" w:cs="Times New Roman"/>
        </w:rPr>
      </w:pPr>
      <w:r w:rsidRPr="00E205E9">
        <w:rPr>
          <w:rFonts w:ascii="Times New Roman" w:hAnsi="Times New Roman" w:cs="Times New Roman"/>
          <w:noProof/>
          <w:lang w:val="nl-NL" w:eastAsia="nl-NL"/>
        </w:rPr>
        <w:lastRenderedPageBreak/>
        <w:drawing>
          <wp:inline distT="0" distB="0" distL="0" distR="0" wp14:anchorId="7685AFC7" wp14:editId="01B56C65">
            <wp:extent cx="5943600" cy="148590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314F848" w14:textId="19BD4E16" w:rsidR="00BA5D90" w:rsidRPr="00453922" w:rsidRDefault="007B1DC0" w:rsidP="00453922">
      <w:pPr>
        <w:pStyle w:val="Caption"/>
        <w:spacing w:line="480" w:lineRule="auto"/>
        <w:rPr>
          <w:rFonts w:ascii="Times New Roman" w:hAnsi="Times New Roman" w:cs="Times New Roman"/>
          <w:i w:val="0"/>
          <w:iCs w:val="0"/>
          <w:color w:val="auto"/>
          <w:sz w:val="24"/>
          <w:szCs w:val="24"/>
        </w:rPr>
      </w:pPr>
      <w:r w:rsidRPr="00453922">
        <w:rPr>
          <w:rFonts w:ascii="Times New Roman" w:hAnsi="Times New Roman" w:cs="Times New Roman"/>
          <w:i w:val="0"/>
          <w:iCs w:val="0"/>
          <w:color w:val="auto"/>
          <w:sz w:val="24"/>
          <w:szCs w:val="24"/>
        </w:rPr>
        <w:t xml:space="preserve">Supplementary </w:t>
      </w:r>
      <w:r w:rsidR="00BA5D90" w:rsidRPr="00453922">
        <w:rPr>
          <w:rFonts w:ascii="Times New Roman" w:hAnsi="Times New Roman" w:cs="Times New Roman"/>
          <w:i w:val="0"/>
          <w:iCs w:val="0"/>
          <w:color w:val="auto"/>
          <w:sz w:val="24"/>
          <w:szCs w:val="24"/>
        </w:rPr>
        <w:t xml:space="preserve">eFigure </w:t>
      </w:r>
      <w:r w:rsidR="00BA5D90" w:rsidRPr="00453922">
        <w:rPr>
          <w:rFonts w:ascii="Times New Roman" w:hAnsi="Times New Roman" w:cs="Times New Roman"/>
          <w:i w:val="0"/>
          <w:iCs w:val="0"/>
          <w:color w:val="auto"/>
          <w:sz w:val="24"/>
          <w:szCs w:val="24"/>
        </w:rPr>
        <w:fldChar w:fldCharType="begin"/>
      </w:r>
      <w:r w:rsidR="00BA5D90" w:rsidRPr="00453922">
        <w:rPr>
          <w:rFonts w:ascii="Times New Roman" w:hAnsi="Times New Roman" w:cs="Times New Roman"/>
          <w:i w:val="0"/>
          <w:iCs w:val="0"/>
          <w:color w:val="auto"/>
          <w:sz w:val="24"/>
          <w:szCs w:val="24"/>
        </w:rPr>
        <w:instrText xml:space="preserve"> SEQ eFigure \* ARABIC </w:instrText>
      </w:r>
      <w:r w:rsidR="00BA5D90" w:rsidRPr="00453922">
        <w:rPr>
          <w:rFonts w:ascii="Times New Roman" w:hAnsi="Times New Roman" w:cs="Times New Roman"/>
          <w:i w:val="0"/>
          <w:iCs w:val="0"/>
          <w:color w:val="auto"/>
          <w:sz w:val="24"/>
          <w:szCs w:val="24"/>
        </w:rPr>
        <w:fldChar w:fldCharType="separate"/>
      </w:r>
      <w:r w:rsidR="00BA5D90" w:rsidRPr="00453922">
        <w:rPr>
          <w:rFonts w:ascii="Times New Roman" w:hAnsi="Times New Roman" w:cs="Times New Roman"/>
          <w:i w:val="0"/>
          <w:iCs w:val="0"/>
          <w:noProof/>
          <w:color w:val="auto"/>
          <w:sz w:val="24"/>
          <w:szCs w:val="24"/>
        </w:rPr>
        <w:t>1</w:t>
      </w:r>
      <w:r w:rsidR="00BA5D90" w:rsidRPr="00453922">
        <w:rPr>
          <w:rFonts w:ascii="Times New Roman" w:hAnsi="Times New Roman" w:cs="Times New Roman"/>
          <w:i w:val="0"/>
          <w:iCs w:val="0"/>
          <w:color w:val="auto"/>
          <w:sz w:val="24"/>
          <w:szCs w:val="24"/>
        </w:rPr>
        <w:fldChar w:fldCharType="end"/>
      </w:r>
      <w:r w:rsidR="00BA5D90" w:rsidRPr="00453922">
        <w:rPr>
          <w:rFonts w:ascii="Times New Roman" w:hAnsi="Times New Roman" w:cs="Times New Roman"/>
          <w:i w:val="0"/>
          <w:iCs w:val="0"/>
          <w:color w:val="auto"/>
          <w:sz w:val="24"/>
          <w:szCs w:val="24"/>
        </w:rPr>
        <w:t>: Exclusion of low-contrast fundus images. Image contrast was calculated by subtracting a blurred version from the original image and summing over all non-background pixels of the difference map. Blurring was done using a 2-D Gaussian filter (sigma = 3</w:t>
      </w:r>
      <w:bookmarkStart w:id="22" w:name="_Hlk86156701"/>
      <w:r w:rsidR="00BA5D90" w:rsidRPr="00453922">
        <w:rPr>
          <w:rFonts w:ascii="Times New Roman" w:hAnsi="Times New Roman" w:cs="Times New Roman"/>
          <w:i w:val="0"/>
          <w:iCs w:val="0"/>
          <w:color w:val="auto"/>
          <w:sz w:val="24"/>
          <w:szCs w:val="24"/>
        </w:rPr>
        <w:t>×</w:t>
      </w:r>
      <w:bookmarkEnd w:id="22"/>
      <w:r w:rsidR="00BA5D90" w:rsidRPr="00453922">
        <w:rPr>
          <w:rFonts w:ascii="Times New Roman" w:hAnsi="Times New Roman" w:cs="Times New Roman"/>
          <w:i w:val="0"/>
          <w:iCs w:val="0"/>
          <w:color w:val="auto"/>
          <w:sz w:val="24"/>
          <w:szCs w:val="24"/>
        </w:rPr>
        <w:t>3). A threshold was manually selected to exclude 12,000 (20.4%) images. (A) Low-contract image. (B) Example just below the threshold for inclusion. (C) Example just above the threshold. (D) High-quality image.</w:t>
      </w:r>
    </w:p>
    <w:p w14:paraId="6850974F" w14:textId="774CB19D" w:rsidR="00786667" w:rsidRDefault="00786667" w:rsidP="00786667"/>
    <w:p w14:paraId="5446C434" w14:textId="39E1D595" w:rsidR="00453922" w:rsidRDefault="00453922" w:rsidP="00786667"/>
    <w:p w14:paraId="27CB950A" w14:textId="77777777" w:rsidR="00453922" w:rsidRDefault="00453922" w:rsidP="00786667"/>
    <w:p w14:paraId="50F2B294" w14:textId="77777777" w:rsidR="00786667" w:rsidRPr="00E205E9" w:rsidRDefault="00786667" w:rsidP="00786667">
      <w:pPr>
        <w:keepNext/>
        <w:rPr>
          <w:rFonts w:ascii="Times New Roman" w:hAnsi="Times New Roman" w:cs="Times New Roman"/>
        </w:rPr>
      </w:pPr>
      <w:r w:rsidRPr="00E205E9">
        <w:rPr>
          <w:rFonts w:ascii="Times New Roman" w:hAnsi="Times New Roman" w:cs="Times New Roman"/>
          <w:noProof/>
          <w:lang w:val="nl-NL" w:eastAsia="nl-NL"/>
        </w:rPr>
        <w:drawing>
          <wp:inline distT="0" distB="0" distL="0" distR="0" wp14:anchorId="354C688F" wp14:editId="4F53F6B0">
            <wp:extent cx="5943600" cy="1837690"/>
            <wp:effectExtent l="0" t="0" r="0" b="0"/>
            <wp:docPr id="5" name="Picture 5"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ubbl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a:ln>
                      <a:noFill/>
                    </a:ln>
                  </pic:spPr>
                </pic:pic>
              </a:graphicData>
            </a:graphic>
          </wp:inline>
        </w:drawing>
      </w:r>
    </w:p>
    <w:p w14:paraId="09B9BB20" w14:textId="04D0AAE3" w:rsidR="00786667" w:rsidRPr="00453922" w:rsidRDefault="007B1DC0" w:rsidP="00453922">
      <w:pPr>
        <w:pStyle w:val="Caption"/>
        <w:spacing w:line="480" w:lineRule="auto"/>
        <w:rPr>
          <w:rFonts w:ascii="Times New Roman" w:hAnsi="Times New Roman" w:cs="Times New Roman"/>
          <w:i w:val="0"/>
          <w:iCs w:val="0"/>
          <w:color w:val="auto"/>
          <w:sz w:val="24"/>
          <w:szCs w:val="24"/>
        </w:rPr>
      </w:pPr>
      <w:r w:rsidRPr="00453922">
        <w:rPr>
          <w:rFonts w:ascii="Times New Roman" w:hAnsi="Times New Roman" w:cs="Times New Roman"/>
          <w:i w:val="0"/>
          <w:iCs w:val="0"/>
          <w:color w:val="auto"/>
          <w:sz w:val="24"/>
          <w:szCs w:val="24"/>
        </w:rPr>
        <w:t xml:space="preserve">Supplementary </w:t>
      </w:r>
      <w:r w:rsidR="00786667" w:rsidRPr="00453922">
        <w:rPr>
          <w:rFonts w:ascii="Times New Roman" w:hAnsi="Times New Roman" w:cs="Times New Roman"/>
          <w:i w:val="0"/>
          <w:iCs w:val="0"/>
          <w:color w:val="auto"/>
          <w:sz w:val="24"/>
          <w:szCs w:val="24"/>
        </w:rPr>
        <w:t xml:space="preserve">eFigure </w:t>
      </w:r>
      <w:r w:rsidR="00786667" w:rsidRPr="00453922">
        <w:rPr>
          <w:rFonts w:ascii="Times New Roman" w:hAnsi="Times New Roman" w:cs="Times New Roman"/>
          <w:i w:val="0"/>
          <w:iCs w:val="0"/>
          <w:color w:val="auto"/>
          <w:sz w:val="24"/>
          <w:szCs w:val="24"/>
        </w:rPr>
        <w:fldChar w:fldCharType="begin"/>
      </w:r>
      <w:r w:rsidR="00786667" w:rsidRPr="00453922">
        <w:rPr>
          <w:rFonts w:ascii="Times New Roman" w:hAnsi="Times New Roman" w:cs="Times New Roman"/>
          <w:i w:val="0"/>
          <w:iCs w:val="0"/>
          <w:color w:val="auto"/>
          <w:sz w:val="24"/>
          <w:szCs w:val="24"/>
        </w:rPr>
        <w:instrText xml:space="preserve"> SEQ eFigure \* ARABIC </w:instrText>
      </w:r>
      <w:r w:rsidR="00786667" w:rsidRPr="00453922">
        <w:rPr>
          <w:rFonts w:ascii="Times New Roman" w:hAnsi="Times New Roman" w:cs="Times New Roman"/>
          <w:i w:val="0"/>
          <w:iCs w:val="0"/>
          <w:color w:val="auto"/>
          <w:sz w:val="24"/>
          <w:szCs w:val="24"/>
        </w:rPr>
        <w:fldChar w:fldCharType="separate"/>
      </w:r>
      <w:r w:rsidR="00786667" w:rsidRPr="00453922">
        <w:rPr>
          <w:rFonts w:ascii="Times New Roman" w:hAnsi="Times New Roman" w:cs="Times New Roman"/>
          <w:i w:val="0"/>
          <w:iCs w:val="0"/>
          <w:noProof/>
          <w:color w:val="auto"/>
          <w:sz w:val="24"/>
          <w:szCs w:val="24"/>
        </w:rPr>
        <w:t>2</w:t>
      </w:r>
      <w:r w:rsidR="00786667" w:rsidRPr="00453922">
        <w:rPr>
          <w:rFonts w:ascii="Times New Roman" w:hAnsi="Times New Roman" w:cs="Times New Roman"/>
          <w:i w:val="0"/>
          <w:iCs w:val="0"/>
          <w:noProof/>
          <w:color w:val="auto"/>
          <w:sz w:val="24"/>
          <w:szCs w:val="24"/>
        </w:rPr>
        <w:fldChar w:fldCharType="end"/>
      </w:r>
      <w:r w:rsidR="00786667" w:rsidRPr="00453922">
        <w:rPr>
          <w:rFonts w:ascii="Times New Roman" w:hAnsi="Times New Roman" w:cs="Times New Roman"/>
          <w:i w:val="0"/>
          <w:iCs w:val="0"/>
          <w:color w:val="auto"/>
          <w:sz w:val="24"/>
          <w:szCs w:val="24"/>
        </w:rPr>
        <w:t xml:space="preserve">: Fundus image preprocessing. (A) The original image (3744×3744 pixels) is cropped and resized (B) to 512×512 pixels. (C) Image luminosity and contrast is normalized channel-wise, similar to Foracchia et al. </w:t>
      </w:r>
      <w:sdt>
        <w:sdtPr>
          <w:rPr>
            <w:rFonts w:ascii="Times New Roman" w:hAnsi="Times New Roman" w:cs="Times New Roman"/>
            <w:i w:val="0"/>
            <w:iCs w:val="0"/>
            <w:color w:val="000000"/>
            <w:sz w:val="24"/>
            <w:szCs w:val="24"/>
          </w:rPr>
          <w:tag w:val="MENDELEY_CITATION_v3_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"/>
          <w:id w:val="-712421289"/>
          <w:placeholder>
            <w:docPart w:val="3065416360BB46579EFDEA599F6598B1"/>
          </w:placeholder>
        </w:sdtPr>
        <w:sdtEndPr/>
        <w:sdtContent>
          <w:r w:rsidR="00715066" w:rsidRPr="00715066">
            <w:rPr>
              <w:rFonts w:ascii="Times New Roman" w:hAnsi="Times New Roman" w:cs="Times New Roman"/>
              <w:i w:val="0"/>
              <w:iCs w:val="0"/>
              <w:color w:val="000000"/>
              <w:sz w:val="24"/>
              <w:szCs w:val="24"/>
            </w:rPr>
            <w:t>(22)</w:t>
          </w:r>
        </w:sdtContent>
      </w:sdt>
      <w:r w:rsidR="00786667" w:rsidRPr="00453922">
        <w:rPr>
          <w:rFonts w:ascii="Times New Roman" w:hAnsi="Times New Roman" w:cs="Times New Roman"/>
          <w:i w:val="0"/>
          <w:iCs w:val="0"/>
          <w:color w:val="auto"/>
          <w:sz w:val="24"/>
          <w:szCs w:val="24"/>
        </w:rPr>
        <w:t>.</w:t>
      </w:r>
    </w:p>
    <w:p w14:paraId="63EA3875" w14:textId="77777777" w:rsidR="00BA5D90" w:rsidRPr="00A22E0A" w:rsidRDefault="00BA5D90" w:rsidP="00A22E0A">
      <w:pPr>
        <w:jc w:val="both"/>
        <w:rPr>
          <w:rFonts w:ascii="Times New Roman" w:hAnsi="Times New Roman" w:cs="Times New Roman"/>
          <w:sz w:val="24"/>
          <w:szCs w:val="24"/>
        </w:rPr>
      </w:pPr>
    </w:p>
    <w:sectPr w:rsidR="00BA5D90" w:rsidRPr="00A22E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eta, Mitko" w:date="2021-11-30T10:06:00Z" w:initials="VM">
    <w:p w14:paraId="0B23780F" w14:textId="71A7F09A" w:rsidR="00DA1A7D" w:rsidRDefault="00DA1A7D">
      <w:pPr>
        <w:pStyle w:val="CommentText"/>
      </w:pPr>
      <w:r>
        <w:rPr>
          <w:rStyle w:val="CommentReference"/>
        </w:rPr>
        <w:annotationRef/>
      </w:r>
      <w:r>
        <w:t>Minister or Ministry? I would expect the latter.</w:t>
      </w:r>
    </w:p>
  </w:comment>
  <w:comment w:id="7" w:author="Veta, Mitko" w:date="2021-11-30T10:14:00Z" w:initials="VM">
    <w:p w14:paraId="1B14DB6F" w14:textId="58E6FA80" w:rsidR="00BB4B90" w:rsidRDefault="00BB4B90">
      <w:pPr>
        <w:pStyle w:val="CommentText"/>
      </w:pPr>
      <w:r>
        <w:rPr>
          <w:rStyle w:val="CommentReference"/>
        </w:rPr>
        <w:annotationRef/>
      </w:r>
      <w:r>
        <w:t>Very interesting.</w:t>
      </w:r>
    </w:p>
  </w:comment>
  <w:comment w:id="11" w:author="Veta, Mitko" w:date="2021-11-30T10:16:00Z" w:initials="VM">
    <w:p w14:paraId="73958E25" w14:textId="3C803981" w:rsidR="003B6967" w:rsidRDefault="003B6967">
      <w:pPr>
        <w:pStyle w:val="CommentText"/>
      </w:pPr>
      <w:r>
        <w:rPr>
          <w:rStyle w:val="CommentReference"/>
        </w:rPr>
        <w:annotationRef/>
      </w:r>
      <w:r>
        <w:t xml:space="preserve">I would expect that this is a lot higher for waist based on the AUROC drop showed above. </w:t>
      </w:r>
    </w:p>
  </w:comment>
  <w:comment w:id="14" w:author="Veta, Mitko" w:date="2021-11-30T10:23:00Z" w:initials="VM">
    <w:p w14:paraId="2B22BB3E" w14:textId="63967DC6" w:rsidR="00330FC4" w:rsidRDefault="00330FC4">
      <w:pPr>
        <w:pStyle w:val="CommentText"/>
      </w:pPr>
      <w:r>
        <w:rPr>
          <w:rStyle w:val="CommentReference"/>
        </w:rPr>
        <w:annotationRef/>
      </w:r>
      <w:r>
        <w:t>Can we give a hint of this in the abstract? I find it very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3780F" w15:done="0"/>
  <w15:commentEx w15:paraId="1B14DB6F" w15:done="0"/>
  <w15:commentEx w15:paraId="73958E25" w15:done="0"/>
  <w15:commentEx w15:paraId="2B22BB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7633" w16cex:dateUtc="2021-11-30T09:06:00Z"/>
  <w16cex:commentExtensible w16cex:durableId="255077EA" w16cex:dateUtc="2021-11-30T09:14:00Z"/>
  <w16cex:commentExtensible w16cex:durableId="2550788F" w16cex:dateUtc="2021-11-30T09:16:00Z"/>
  <w16cex:commentExtensible w16cex:durableId="25507A39" w16cex:dateUtc="2021-11-30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3780F" w16cid:durableId="25507633"/>
  <w16cid:commentId w16cid:paraId="1B14DB6F" w16cid:durableId="255077EA"/>
  <w16cid:commentId w16cid:paraId="73958E25" w16cid:durableId="2550788F"/>
  <w16cid:commentId w16cid:paraId="2B22BB3E" w16cid:durableId="25507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52616" w14:textId="77777777" w:rsidR="00D66AEA" w:rsidRDefault="00D66AEA" w:rsidP="001364EC">
      <w:pPr>
        <w:spacing w:after="0" w:line="240" w:lineRule="auto"/>
      </w:pPr>
      <w:r>
        <w:separator/>
      </w:r>
    </w:p>
  </w:endnote>
  <w:endnote w:type="continuationSeparator" w:id="0">
    <w:p w14:paraId="76EB591D" w14:textId="77777777" w:rsidR="00D66AEA" w:rsidRDefault="00D66AEA" w:rsidP="0013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666E" w14:textId="77777777" w:rsidR="00D66AEA" w:rsidRDefault="00D66AEA" w:rsidP="001364EC">
      <w:pPr>
        <w:spacing w:after="0" w:line="240" w:lineRule="auto"/>
      </w:pPr>
      <w:r>
        <w:separator/>
      </w:r>
    </w:p>
  </w:footnote>
  <w:footnote w:type="continuationSeparator" w:id="0">
    <w:p w14:paraId="2AA44E73" w14:textId="77777777" w:rsidR="00D66AEA" w:rsidRDefault="00D66AEA" w:rsidP="00136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2AE"/>
    <w:multiLevelType w:val="hybridMultilevel"/>
    <w:tmpl w:val="866417FC"/>
    <w:lvl w:ilvl="0" w:tplc="54329B4E">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A347B4"/>
    <w:multiLevelType w:val="hybridMultilevel"/>
    <w:tmpl w:val="E3220FDC"/>
    <w:lvl w:ilvl="0" w:tplc="FE22EB2E">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4524ED"/>
    <w:multiLevelType w:val="hybridMultilevel"/>
    <w:tmpl w:val="0A7C8E0A"/>
    <w:lvl w:ilvl="0" w:tplc="D3AC0D4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6E7801"/>
    <w:multiLevelType w:val="hybridMultilevel"/>
    <w:tmpl w:val="FD52BC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74608A5"/>
    <w:multiLevelType w:val="hybridMultilevel"/>
    <w:tmpl w:val="AF782A6C"/>
    <w:lvl w:ilvl="0" w:tplc="B0B21D4E">
      <w:start w:val="2"/>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o Shiqi">
    <w15:presenceInfo w15:providerId="Windows Live" w15:userId="abfc7f2ca0091eab"/>
  </w15:person>
  <w15:person w15:author="Veta, Mitko">
    <w15:presenceInfo w15:providerId="AD" w15:userId="S::M.Veta@tue.nl::0503c9eb-9e59-49ec-a019-7925d1f18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81A"/>
    <w:rsid w:val="0000183B"/>
    <w:rsid w:val="000024E1"/>
    <w:rsid w:val="000031EA"/>
    <w:rsid w:val="000047D8"/>
    <w:rsid w:val="00010F30"/>
    <w:rsid w:val="00013630"/>
    <w:rsid w:val="00027CDC"/>
    <w:rsid w:val="00030E48"/>
    <w:rsid w:val="00031804"/>
    <w:rsid w:val="00033428"/>
    <w:rsid w:val="00033E80"/>
    <w:rsid w:val="0003640C"/>
    <w:rsid w:val="000378D3"/>
    <w:rsid w:val="00041ED0"/>
    <w:rsid w:val="00045B23"/>
    <w:rsid w:val="00047320"/>
    <w:rsid w:val="000511DD"/>
    <w:rsid w:val="000539F8"/>
    <w:rsid w:val="000548C2"/>
    <w:rsid w:val="00056D33"/>
    <w:rsid w:val="0006093F"/>
    <w:rsid w:val="00061C2A"/>
    <w:rsid w:val="000645F4"/>
    <w:rsid w:val="00066139"/>
    <w:rsid w:val="000710C3"/>
    <w:rsid w:val="000751D7"/>
    <w:rsid w:val="00077879"/>
    <w:rsid w:val="00083DF1"/>
    <w:rsid w:val="000863B6"/>
    <w:rsid w:val="00087C47"/>
    <w:rsid w:val="00092A2F"/>
    <w:rsid w:val="00092DC6"/>
    <w:rsid w:val="00093290"/>
    <w:rsid w:val="00094A13"/>
    <w:rsid w:val="00095147"/>
    <w:rsid w:val="00095632"/>
    <w:rsid w:val="000A39D8"/>
    <w:rsid w:val="000A733A"/>
    <w:rsid w:val="000A73DD"/>
    <w:rsid w:val="000B0A7B"/>
    <w:rsid w:val="000B15F4"/>
    <w:rsid w:val="000B1E95"/>
    <w:rsid w:val="000B397D"/>
    <w:rsid w:val="000B4767"/>
    <w:rsid w:val="000B49D2"/>
    <w:rsid w:val="000C128A"/>
    <w:rsid w:val="000C1CC0"/>
    <w:rsid w:val="000C25E5"/>
    <w:rsid w:val="000C3247"/>
    <w:rsid w:val="000C6E2F"/>
    <w:rsid w:val="000D0354"/>
    <w:rsid w:val="000D21D2"/>
    <w:rsid w:val="000D27F8"/>
    <w:rsid w:val="000D38CC"/>
    <w:rsid w:val="000D3D8B"/>
    <w:rsid w:val="000D4ECF"/>
    <w:rsid w:val="000D686E"/>
    <w:rsid w:val="000E4671"/>
    <w:rsid w:val="000E555F"/>
    <w:rsid w:val="000E6D53"/>
    <w:rsid w:val="000F1047"/>
    <w:rsid w:val="000F4390"/>
    <w:rsid w:val="000F559C"/>
    <w:rsid w:val="000F5EAC"/>
    <w:rsid w:val="001125D6"/>
    <w:rsid w:val="001153C1"/>
    <w:rsid w:val="00125A03"/>
    <w:rsid w:val="00125F98"/>
    <w:rsid w:val="00127032"/>
    <w:rsid w:val="0012778B"/>
    <w:rsid w:val="00134369"/>
    <w:rsid w:val="001344DF"/>
    <w:rsid w:val="001364EC"/>
    <w:rsid w:val="00136F6A"/>
    <w:rsid w:val="00137D2E"/>
    <w:rsid w:val="00143BD8"/>
    <w:rsid w:val="001518C3"/>
    <w:rsid w:val="00153FF3"/>
    <w:rsid w:val="00154962"/>
    <w:rsid w:val="0015680C"/>
    <w:rsid w:val="00161004"/>
    <w:rsid w:val="0016242D"/>
    <w:rsid w:val="00163EA5"/>
    <w:rsid w:val="001703EC"/>
    <w:rsid w:val="00174D26"/>
    <w:rsid w:val="0017657F"/>
    <w:rsid w:val="001771D3"/>
    <w:rsid w:val="00191B3F"/>
    <w:rsid w:val="001A08F0"/>
    <w:rsid w:val="001A0B14"/>
    <w:rsid w:val="001B1310"/>
    <w:rsid w:val="001B2575"/>
    <w:rsid w:val="001B564D"/>
    <w:rsid w:val="001B7E74"/>
    <w:rsid w:val="001C1E85"/>
    <w:rsid w:val="001C298B"/>
    <w:rsid w:val="001C5580"/>
    <w:rsid w:val="001C7299"/>
    <w:rsid w:val="001D0D5B"/>
    <w:rsid w:val="001D0F1B"/>
    <w:rsid w:val="001D108C"/>
    <w:rsid w:val="001E159A"/>
    <w:rsid w:val="001E3432"/>
    <w:rsid w:val="001E360F"/>
    <w:rsid w:val="001E506A"/>
    <w:rsid w:val="001F2E81"/>
    <w:rsid w:val="001F2F51"/>
    <w:rsid w:val="001F3B97"/>
    <w:rsid w:val="001F3D6A"/>
    <w:rsid w:val="001F60A9"/>
    <w:rsid w:val="00201000"/>
    <w:rsid w:val="00204116"/>
    <w:rsid w:val="0020758A"/>
    <w:rsid w:val="002101F1"/>
    <w:rsid w:val="00210DB2"/>
    <w:rsid w:val="00212F09"/>
    <w:rsid w:val="002165FA"/>
    <w:rsid w:val="00226667"/>
    <w:rsid w:val="00235434"/>
    <w:rsid w:val="00235573"/>
    <w:rsid w:val="002434AA"/>
    <w:rsid w:val="0024568A"/>
    <w:rsid w:val="0025328F"/>
    <w:rsid w:val="00255E88"/>
    <w:rsid w:val="002564BC"/>
    <w:rsid w:val="00256790"/>
    <w:rsid w:val="00261247"/>
    <w:rsid w:val="002650B2"/>
    <w:rsid w:val="00266B72"/>
    <w:rsid w:val="002671C5"/>
    <w:rsid w:val="00270485"/>
    <w:rsid w:val="00270BDF"/>
    <w:rsid w:val="00271EF2"/>
    <w:rsid w:val="002741B7"/>
    <w:rsid w:val="002753C0"/>
    <w:rsid w:val="00280AB4"/>
    <w:rsid w:val="00282520"/>
    <w:rsid w:val="00282C71"/>
    <w:rsid w:val="00283C2F"/>
    <w:rsid w:val="002926B9"/>
    <w:rsid w:val="002941CA"/>
    <w:rsid w:val="00294B47"/>
    <w:rsid w:val="002B0BA9"/>
    <w:rsid w:val="002B328A"/>
    <w:rsid w:val="002B5B78"/>
    <w:rsid w:val="002C4AA1"/>
    <w:rsid w:val="002D132F"/>
    <w:rsid w:val="002D31C7"/>
    <w:rsid w:val="002D41BF"/>
    <w:rsid w:val="002D5E79"/>
    <w:rsid w:val="002D77AC"/>
    <w:rsid w:val="002D7D45"/>
    <w:rsid w:val="002E2867"/>
    <w:rsid w:val="002E2975"/>
    <w:rsid w:val="002E2EEC"/>
    <w:rsid w:val="002E363F"/>
    <w:rsid w:val="002E7C52"/>
    <w:rsid w:val="002F085B"/>
    <w:rsid w:val="002F0D2F"/>
    <w:rsid w:val="002F0E22"/>
    <w:rsid w:val="002F30B4"/>
    <w:rsid w:val="002F38FD"/>
    <w:rsid w:val="002F3FA0"/>
    <w:rsid w:val="002F6375"/>
    <w:rsid w:val="002F79AE"/>
    <w:rsid w:val="00304776"/>
    <w:rsid w:val="00304D9B"/>
    <w:rsid w:val="00307FB5"/>
    <w:rsid w:val="0031024D"/>
    <w:rsid w:val="00315537"/>
    <w:rsid w:val="00315EBA"/>
    <w:rsid w:val="00317712"/>
    <w:rsid w:val="003202C8"/>
    <w:rsid w:val="0032220A"/>
    <w:rsid w:val="0032223F"/>
    <w:rsid w:val="00323EB0"/>
    <w:rsid w:val="00324928"/>
    <w:rsid w:val="00325828"/>
    <w:rsid w:val="00330AB7"/>
    <w:rsid w:val="00330C38"/>
    <w:rsid w:val="00330FC4"/>
    <w:rsid w:val="00335ED2"/>
    <w:rsid w:val="00337C16"/>
    <w:rsid w:val="0034296E"/>
    <w:rsid w:val="003451D9"/>
    <w:rsid w:val="0034590D"/>
    <w:rsid w:val="00346B72"/>
    <w:rsid w:val="00351CEE"/>
    <w:rsid w:val="00354C37"/>
    <w:rsid w:val="00354FA5"/>
    <w:rsid w:val="00356113"/>
    <w:rsid w:val="00360AE3"/>
    <w:rsid w:val="00362585"/>
    <w:rsid w:val="00366575"/>
    <w:rsid w:val="00366EA2"/>
    <w:rsid w:val="003724B8"/>
    <w:rsid w:val="00381995"/>
    <w:rsid w:val="0038375B"/>
    <w:rsid w:val="00386910"/>
    <w:rsid w:val="0039111A"/>
    <w:rsid w:val="003945B3"/>
    <w:rsid w:val="00396E26"/>
    <w:rsid w:val="003A07B9"/>
    <w:rsid w:val="003A0B86"/>
    <w:rsid w:val="003A3FA7"/>
    <w:rsid w:val="003A609C"/>
    <w:rsid w:val="003B11E6"/>
    <w:rsid w:val="003B1F33"/>
    <w:rsid w:val="003B4D9F"/>
    <w:rsid w:val="003B6967"/>
    <w:rsid w:val="003C2371"/>
    <w:rsid w:val="003C254E"/>
    <w:rsid w:val="003C318A"/>
    <w:rsid w:val="003C338F"/>
    <w:rsid w:val="003C5E5C"/>
    <w:rsid w:val="003C6B13"/>
    <w:rsid w:val="003D288B"/>
    <w:rsid w:val="003D37EC"/>
    <w:rsid w:val="003E63EC"/>
    <w:rsid w:val="003E6DCA"/>
    <w:rsid w:val="003E6DDD"/>
    <w:rsid w:val="003E78D2"/>
    <w:rsid w:val="003E7A27"/>
    <w:rsid w:val="003F0B7D"/>
    <w:rsid w:val="003F1873"/>
    <w:rsid w:val="003F515F"/>
    <w:rsid w:val="003F5ADD"/>
    <w:rsid w:val="003F670B"/>
    <w:rsid w:val="00402E17"/>
    <w:rsid w:val="00406C3B"/>
    <w:rsid w:val="00406C8F"/>
    <w:rsid w:val="00411EA2"/>
    <w:rsid w:val="00416932"/>
    <w:rsid w:val="00420A12"/>
    <w:rsid w:val="00421243"/>
    <w:rsid w:val="00422298"/>
    <w:rsid w:val="0043078A"/>
    <w:rsid w:val="004328EC"/>
    <w:rsid w:val="00441481"/>
    <w:rsid w:val="004461E8"/>
    <w:rsid w:val="0044632C"/>
    <w:rsid w:val="00446579"/>
    <w:rsid w:val="00450C81"/>
    <w:rsid w:val="00453922"/>
    <w:rsid w:val="00454505"/>
    <w:rsid w:val="00455A79"/>
    <w:rsid w:val="004612F2"/>
    <w:rsid w:val="00463142"/>
    <w:rsid w:val="00464159"/>
    <w:rsid w:val="004671B6"/>
    <w:rsid w:val="0047367C"/>
    <w:rsid w:val="0047455E"/>
    <w:rsid w:val="004755C7"/>
    <w:rsid w:val="004761FB"/>
    <w:rsid w:val="00477AE0"/>
    <w:rsid w:val="004836EC"/>
    <w:rsid w:val="004855A4"/>
    <w:rsid w:val="00491D07"/>
    <w:rsid w:val="00491D9B"/>
    <w:rsid w:val="00492FFA"/>
    <w:rsid w:val="004A0B36"/>
    <w:rsid w:val="004A5191"/>
    <w:rsid w:val="004A60A1"/>
    <w:rsid w:val="004B13AD"/>
    <w:rsid w:val="004B1431"/>
    <w:rsid w:val="004B1B20"/>
    <w:rsid w:val="004B3340"/>
    <w:rsid w:val="004B3B1C"/>
    <w:rsid w:val="004B67FD"/>
    <w:rsid w:val="004C3777"/>
    <w:rsid w:val="004C577B"/>
    <w:rsid w:val="004C5899"/>
    <w:rsid w:val="004C7923"/>
    <w:rsid w:val="004D58B4"/>
    <w:rsid w:val="004D7E82"/>
    <w:rsid w:val="004E12AD"/>
    <w:rsid w:val="004E436F"/>
    <w:rsid w:val="004E4808"/>
    <w:rsid w:val="004E66AD"/>
    <w:rsid w:val="004E690F"/>
    <w:rsid w:val="004F7895"/>
    <w:rsid w:val="004F7A7A"/>
    <w:rsid w:val="005009DE"/>
    <w:rsid w:val="00502078"/>
    <w:rsid w:val="005035FB"/>
    <w:rsid w:val="005048DF"/>
    <w:rsid w:val="005078E4"/>
    <w:rsid w:val="00512D3D"/>
    <w:rsid w:val="00515E1D"/>
    <w:rsid w:val="00517B2E"/>
    <w:rsid w:val="00520ABF"/>
    <w:rsid w:val="00520F6E"/>
    <w:rsid w:val="0052341C"/>
    <w:rsid w:val="00524E57"/>
    <w:rsid w:val="005257B3"/>
    <w:rsid w:val="005309D7"/>
    <w:rsid w:val="00530D88"/>
    <w:rsid w:val="00530FC0"/>
    <w:rsid w:val="00531F46"/>
    <w:rsid w:val="005361E6"/>
    <w:rsid w:val="0054736C"/>
    <w:rsid w:val="0054756C"/>
    <w:rsid w:val="0055292A"/>
    <w:rsid w:val="00555C66"/>
    <w:rsid w:val="00557971"/>
    <w:rsid w:val="005618DE"/>
    <w:rsid w:val="00563027"/>
    <w:rsid w:val="00564583"/>
    <w:rsid w:val="005658BE"/>
    <w:rsid w:val="005668D3"/>
    <w:rsid w:val="0057052A"/>
    <w:rsid w:val="00572E59"/>
    <w:rsid w:val="00580C66"/>
    <w:rsid w:val="00584D57"/>
    <w:rsid w:val="00587F16"/>
    <w:rsid w:val="00590CED"/>
    <w:rsid w:val="005962F2"/>
    <w:rsid w:val="00596C84"/>
    <w:rsid w:val="005979CE"/>
    <w:rsid w:val="005A07F5"/>
    <w:rsid w:val="005A50EB"/>
    <w:rsid w:val="005C1027"/>
    <w:rsid w:val="005C1283"/>
    <w:rsid w:val="005C1311"/>
    <w:rsid w:val="005C15FF"/>
    <w:rsid w:val="005C226C"/>
    <w:rsid w:val="005C3C62"/>
    <w:rsid w:val="005C4C5D"/>
    <w:rsid w:val="005D4433"/>
    <w:rsid w:val="005D52CF"/>
    <w:rsid w:val="005D6B74"/>
    <w:rsid w:val="005E08C3"/>
    <w:rsid w:val="005E0A14"/>
    <w:rsid w:val="005E0EA6"/>
    <w:rsid w:val="005E31FE"/>
    <w:rsid w:val="005E3518"/>
    <w:rsid w:val="005E3DF5"/>
    <w:rsid w:val="005F5132"/>
    <w:rsid w:val="00600531"/>
    <w:rsid w:val="00600DD8"/>
    <w:rsid w:val="00604129"/>
    <w:rsid w:val="00605809"/>
    <w:rsid w:val="00605817"/>
    <w:rsid w:val="00612A74"/>
    <w:rsid w:val="00612EA3"/>
    <w:rsid w:val="0061385A"/>
    <w:rsid w:val="00614F81"/>
    <w:rsid w:val="0061633A"/>
    <w:rsid w:val="00617B1C"/>
    <w:rsid w:val="00621B43"/>
    <w:rsid w:val="00622916"/>
    <w:rsid w:val="00622DDA"/>
    <w:rsid w:val="006241FE"/>
    <w:rsid w:val="006245F5"/>
    <w:rsid w:val="0062481A"/>
    <w:rsid w:val="00625B6D"/>
    <w:rsid w:val="00627A57"/>
    <w:rsid w:val="00627F84"/>
    <w:rsid w:val="006304C6"/>
    <w:rsid w:val="00636026"/>
    <w:rsid w:val="00637BCC"/>
    <w:rsid w:val="0065261F"/>
    <w:rsid w:val="00656CD3"/>
    <w:rsid w:val="006649F2"/>
    <w:rsid w:val="0066726C"/>
    <w:rsid w:val="00673687"/>
    <w:rsid w:val="00673FA3"/>
    <w:rsid w:val="00677623"/>
    <w:rsid w:val="00677DDF"/>
    <w:rsid w:val="0068248C"/>
    <w:rsid w:val="006842F9"/>
    <w:rsid w:val="006921FC"/>
    <w:rsid w:val="006930B5"/>
    <w:rsid w:val="006962A7"/>
    <w:rsid w:val="006A1F18"/>
    <w:rsid w:val="006A3093"/>
    <w:rsid w:val="006B2474"/>
    <w:rsid w:val="006B4346"/>
    <w:rsid w:val="006B4782"/>
    <w:rsid w:val="006B5F56"/>
    <w:rsid w:val="006C156B"/>
    <w:rsid w:val="006C550F"/>
    <w:rsid w:val="006C5A94"/>
    <w:rsid w:val="006C6271"/>
    <w:rsid w:val="006D28C5"/>
    <w:rsid w:val="006D77B6"/>
    <w:rsid w:val="006E4BE0"/>
    <w:rsid w:val="006F2119"/>
    <w:rsid w:val="006F51CA"/>
    <w:rsid w:val="006F7F49"/>
    <w:rsid w:val="00701012"/>
    <w:rsid w:val="00710C28"/>
    <w:rsid w:val="0071140E"/>
    <w:rsid w:val="00715066"/>
    <w:rsid w:val="00715DD1"/>
    <w:rsid w:val="0071750D"/>
    <w:rsid w:val="00717633"/>
    <w:rsid w:val="0072027B"/>
    <w:rsid w:val="00723CFB"/>
    <w:rsid w:val="00733535"/>
    <w:rsid w:val="00735A62"/>
    <w:rsid w:val="00740B10"/>
    <w:rsid w:val="00742799"/>
    <w:rsid w:val="00746E98"/>
    <w:rsid w:val="0075394E"/>
    <w:rsid w:val="00756951"/>
    <w:rsid w:val="007569E6"/>
    <w:rsid w:val="00760543"/>
    <w:rsid w:val="00762B02"/>
    <w:rsid w:val="00767D51"/>
    <w:rsid w:val="00774016"/>
    <w:rsid w:val="007751CE"/>
    <w:rsid w:val="0078188D"/>
    <w:rsid w:val="00784084"/>
    <w:rsid w:val="007846A6"/>
    <w:rsid w:val="00786667"/>
    <w:rsid w:val="00791DE8"/>
    <w:rsid w:val="00791FB3"/>
    <w:rsid w:val="007932F5"/>
    <w:rsid w:val="007947B3"/>
    <w:rsid w:val="00795CC8"/>
    <w:rsid w:val="00797835"/>
    <w:rsid w:val="007A0696"/>
    <w:rsid w:val="007A0D4E"/>
    <w:rsid w:val="007A182E"/>
    <w:rsid w:val="007A76F8"/>
    <w:rsid w:val="007B0535"/>
    <w:rsid w:val="007B0FDB"/>
    <w:rsid w:val="007B1100"/>
    <w:rsid w:val="007B1714"/>
    <w:rsid w:val="007B1DC0"/>
    <w:rsid w:val="007B51AB"/>
    <w:rsid w:val="007B6F18"/>
    <w:rsid w:val="007C0D2D"/>
    <w:rsid w:val="007C75D4"/>
    <w:rsid w:val="007D5E4E"/>
    <w:rsid w:val="007E438B"/>
    <w:rsid w:val="007F1C15"/>
    <w:rsid w:val="007F2A27"/>
    <w:rsid w:val="007F33F1"/>
    <w:rsid w:val="007F538C"/>
    <w:rsid w:val="00801535"/>
    <w:rsid w:val="00801965"/>
    <w:rsid w:val="00805D11"/>
    <w:rsid w:val="008065C8"/>
    <w:rsid w:val="00806F86"/>
    <w:rsid w:val="00807959"/>
    <w:rsid w:val="00811EEB"/>
    <w:rsid w:val="00814532"/>
    <w:rsid w:val="008163D0"/>
    <w:rsid w:val="00822C41"/>
    <w:rsid w:val="008232CF"/>
    <w:rsid w:val="00825899"/>
    <w:rsid w:val="008327B4"/>
    <w:rsid w:val="00834003"/>
    <w:rsid w:val="008422DC"/>
    <w:rsid w:val="00846FF5"/>
    <w:rsid w:val="00850BB9"/>
    <w:rsid w:val="00850DA6"/>
    <w:rsid w:val="00851858"/>
    <w:rsid w:val="008540AA"/>
    <w:rsid w:val="00854BA1"/>
    <w:rsid w:val="00854D3A"/>
    <w:rsid w:val="00855E5D"/>
    <w:rsid w:val="00861C7E"/>
    <w:rsid w:val="008624CE"/>
    <w:rsid w:val="00863529"/>
    <w:rsid w:val="008657F2"/>
    <w:rsid w:val="00865861"/>
    <w:rsid w:val="00865F57"/>
    <w:rsid w:val="00867F21"/>
    <w:rsid w:val="00870D84"/>
    <w:rsid w:val="0087370E"/>
    <w:rsid w:val="008752F7"/>
    <w:rsid w:val="0087617D"/>
    <w:rsid w:val="00883F36"/>
    <w:rsid w:val="008935C0"/>
    <w:rsid w:val="008A2AFB"/>
    <w:rsid w:val="008A3523"/>
    <w:rsid w:val="008A369D"/>
    <w:rsid w:val="008A3DED"/>
    <w:rsid w:val="008A54E5"/>
    <w:rsid w:val="008B3BDE"/>
    <w:rsid w:val="008B4FBC"/>
    <w:rsid w:val="008B506F"/>
    <w:rsid w:val="008B53C6"/>
    <w:rsid w:val="008C1496"/>
    <w:rsid w:val="008C3847"/>
    <w:rsid w:val="008D487A"/>
    <w:rsid w:val="008E07D9"/>
    <w:rsid w:val="008E106C"/>
    <w:rsid w:val="008E3809"/>
    <w:rsid w:val="008E6E8A"/>
    <w:rsid w:val="008F1E45"/>
    <w:rsid w:val="008F5FCF"/>
    <w:rsid w:val="0090044F"/>
    <w:rsid w:val="0091289F"/>
    <w:rsid w:val="00912CB4"/>
    <w:rsid w:val="00914052"/>
    <w:rsid w:val="009153BF"/>
    <w:rsid w:val="00917222"/>
    <w:rsid w:val="0091789E"/>
    <w:rsid w:val="00921291"/>
    <w:rsid w:val="0092230F"/>
    <w:rsid w:val="00922E3A"/>
    <w:rsid w:val="0092734C"/>
    <w:rsid w:val="009302CF"/>
    <w:rsid w:val="0093195A"/>
    <w:rsid w:val="00940BA1"/>
    <w:rsid w:val="00943B72"/>
    <w:rsid w:val="00943E01"/>
    <w:rsid w:val="00954226"/>
    <w:rsid w:val="00954F83"/>
    <w:rsid w:val="009554CB"/>
    <w:rsid w:val="009605C8"/>
    <w:rsid w:val="00965DCF"/>
    <w:rsid w:val="009670A7"/>
    <w:rsid w:val="00970D3F"/>
    <w:rsid w:val="00970FAD"/>
    <w:rsid w:val="0097395D"/>
    <w:rsid w:val="0097527C"/>
    <w:rsid w:val="0097577A"/>
    <w:rsid w:val="00980399"/>
    <w:rsid w:val="00981E18"/>
    <w:rsid w:val="00990170"/>
    <w:rsid w:val="00991181"/>
    <w:rsid w:val="0099760A"/>
    <w:rsid w:val="009A0777"/>
    <w:rsid w:val="009B4D0D"/>
    <w:rsid w:val="009C1E0D"/>
    <w:rsid w:val="009C3230"/>
    <w:rsid w:val="009C3657"/>
    <w:rsid w:val="009C3917"/>
    <w:rsid w:val="009C3B90"/>
    <w:rsid w:val="009C6D3E"/>
    <w:rsid w:val="009D2792"/>
    <w:rsid w:val="009D64A7"/>
    <w:rsid w:val="009D6BC7"/>
    <w:rsid w:val="009E4074"/>
    <w:rsid w:val="009E54C3"/>
    <w:rsid w:val="009F2F91"/>
    <w:rsid w:val="009F346D"/>
    <w:rsid w:val="009F3F65"/>
    <w:rsid w:val="009F5D4B"/>
    <w:rsid w:val="00A0100C"/>
    <w:rsid w:val="00A02A7A"/>
    <w:rsid w:val="00A05D17"/>
    <w:rsid w:val="00A10378"/>
    <w:rsid w:val="00A10CF7"/>
    <w:rsid w:val="00A10F12"/>
    <w:rsid w:val="00A1305F"/>
    <w:rsid w:val="00A13EA2"/>
    <w:rsid w:val="00A144D5"/>
    <w:rsid w:val="00A20FB6"/>
    <w:rsid w:val="00A22E0A"/>
    <w:rsid w:val="00A2360C"/>
    <w:rsid w:val="00A23BF7"/>
    <w:rsid w:val="00A27E68"/>
    <w:rsid w:val="00A4060F"/>
    <w:rsid w:val="00A4064B"/>
    <w:rsid w:val="00A421B2"/>
    <w:rsid w:val="00A42DB2"/>
    <w:rsid w:val="00A43669"/>
    <w:rsid w:val="00A44135"/>
    <w:rsid w:val="00A4541F"/>
    <w:rsid w:val="00A52942"/>
    <w:rsid w:val="00A5337F"/>
    <w:rsid w:val="00A56F86"/>
    <w:rsid w:val="00A60526"/>
    <w:rsid w:val="00A60CF2"/>
    <w:rsid w:val="00A626F7"/>
    <w:rsid w:val="00A630F5"/>
    <w:rsid w:val="00A6485D"/>
    <w:rsid w:val="00A648A0"/>
    <w:rsid w:val="00A651E2"/>
    <w:rsid w:val="00A67F08"/>
    <w:rsid w:val="00A72F3A"/>
    <w:rsid w:val="00A75EC8"/>
    <w:rsid w:val="00A82378"/>
    <w:rsid w:val="00A8525C"/>
    <w:rsid w:val="00A857DF"/>
    <w:rsid w:val="00A85F61"/>
    <w:rsid w:val="00A92F31"/>
    <w:rsid w:val="00A96DF6"/>
    <w:rsid w:val="00AA1DC4"/>
    <w:rsid w:val="00AA235F"/>
    <w:rsid w:val="00AB697B"/>
    <w:rsid w:val="00AB7E91"/>
    <w:rsid w:val="00AC00BC"/>
    <w:rsid w:val="00AC7EA8"/>
    <w:rsid w:val="00AE7B37"/>
    <w:rsid w:val="00AF1BF5"/>
    <w:rsid w:val="00AF1C8A"/>
    <w:rsid w:val="00AF3026"/>
    <w:rsid w:val="00AF4A74"/>
    <w:rsid w:val="00AF5A0D"/>
    <w:rsid w:val="00AF6534"/>
    <w:rsid w:val="00AF6984"/>
    <w:rsid w:val="00AF7194"/>
    <w:rsid w:val="00AF7DE6"/>
    <w:rsid w:val="00B060C5"/>
    <w:rsid w:val="00B07171"/>
    <w:rsid w:val="00B07E7A"/>
    <w:rsid w:val="00B10242"/>
    <w:rsid w:val="00B10EFB"/>
    <w:rsid w:val="00B20E80"/>
    <w:rsid w:val="00B25F82"/>
    <w:rsid w:val="00B26101"/>
    <w:rsid w:val="00B3139B"/>
    <w:rsid w:val="00B34EF7"/>
    <w:rsid w:val="00B429BB"/>
    <w:rsid w:val="00B4352F"/>
    <w:rsid w:val="00B44C58"/>
    <w:rsid w:val="00B46127"/>
    <w:rsid w:val="00B46554"/>
    <w:rsid w:val="00B54909"/>
    <w:rsid w:val="00B6005A"/>
    <w:rsid w:val="00B7194B"/>
    <w:rsid w:val="00B737B4"/>
    <w:rsid w:val="00B77058"/>
    <w:rsid w:val="00B77A0F"/>
    <w:rsid w:val="00B77F9B"/>
    <w:rsid w:val="00B80370"/>
    <w:rsid w:val="00B8320E"/>
    <w:rsid w:val="00B95F0D"/>
    <w:rsid w:val="00BA1204"/>
    <w:rsid w:val="00BA5D90"/>
    <w:rsid w:val="00BA5DE3"/>
    <w:rsid w:val="00BA68C5"/>
    <w:rsid w:val="00BB1141"/>
    <w:rsid w:val="00BB1A0E"/>
    <w:rsid w:val="00BB214E"/>
    <w:rsid w:val="00BB30CD"/>
    <w:rsid w:val="00BB3747"/>
    <w:rsid w:val="00BB40BF"/>
    <w:rsid w:val="00BB4B90"/>
    <w:rsid w:val="00BB5B9A"/>
    <w:rsid w:val="00BB5D17"/>
    <w:rsid w:val="00BB67AE"/>
    <w:rsid w:val="00BB70CD"/>
    <w:rsid w:val="00BC4104"/>
    <w:rsid w:val="00BC74A3"/>
    <w:rsid w:val="00BD1DE3"/>
    <w:rsid w:val="00BD263E"/>
    <w:rsid w:val="00BD48C2"/>
    <w:rsid w:val="00BD58A5"/>
    <w:rsid w:val="00BD5CD0"/>
    <w:rsid w:val="00BE18D0"/>
    <w:rsid w:val="00BE7667"/>
    <w:rsid w:val="00BF3859"/>
    <w:rsid w:val="00BF59D6"/>
    <w:rsid w:val="00C0577B"/>
    <w:rsid w:val="00C072E1"/>
    <w:rsid w:val="00C142AF"/>
    <w:rsid w:val="00C15B2C"/>
    <w:rsid w:val="00C22C01"/>
    <w:rsid w:val="00C279AB"/>
    <w:rsid w:val="00C3151A"/>
    <w:rsid w:val="00C40AA7"/>
    <w:rsid w:val="00C417FA"/>
    <w:rsid w:val="00C45B76"/>
    <w:rsid w:val="00C4666B"/>
    <w:rsid w:val="00C466FD"/>
    <w:rsid w:val="00C473DB"/>
    <w:rsid w:val="00C479BE"/>
    <w:rsid w:val="00C47AAB"/>
    <w:rsid w:val="00C5176A"/>
    <w:rsid w:val="00C54DC7"/>
    <w:rsid w:val="00C609FD"/>
    <w:rsid w:val="00C62E09"/>
    <w:rsid w:val="00C73043"/>
    <w:rsid w:val="00C7733E"/>
    <w:rsid w:val="00C80800"/>
    <w:rsid w:val="00C81FB6"/>
    <w:rsid w:val="00C82641"/>
    <w:rsid w:val="00C83E9C"/>
    <w:rsid w:val="00C85DA3"/>
    <w:rsid w:val="00C90734"/>
    <w:rsid w:val="00C9171D"/>
    <w:rsid w:val="00C92631"/>
    <w:rsid w:val="00C95098"/>
    <w:rsid w:val="00C95C11"/>
    <w:rsid w:val="00CA5F9E"/>
    <w:rsid w:val="00CA62DA"/>
    <w:rsid w:val="00CA6FF0"/>
    <w:rsid w:val="00CB013E"/>
    <w:rsid w:val="00CB2C04"/>
    <w:rsid w:val="00CB300D"/>
    <w:rsid w:val="00CB3B5D"/>
    <w:rsid w:val="00CB6082"/>
    <w:rsid w:val="00CB78B9"/>
    <w:rsid w:val="00CC187B"/>
    <w:rsid w:val="00CC1E0F"/>
    <w:rsid w:val="00CC2001"/>
    <w:rsid w:val="00CD3189"/>
    <w:rsid w:val="00CD5CDB"/>
    <w:rsid w:val="00CD5F16"/>
    <w:rsid w:val="00CE0AD1"/>
    <w:rsid w:val="00CE619A"/>
    <w:rsid w:val="00CE6217"/>
    <w:rsid w:val="00CF209C"/>
    <w:rsid w:val="00CF2CBA"/>
    <w:rsid w:val="00CF3985"/>
    <w:rsid w:val="00CF39A2"/>
    <w:rsid w:val="00CF4480"/>
    <w:rsid w:val="00CF60F7"/>
    <w:rsid w:val="00D005B9"/>
    <w:rsid w:val="00D017EB"/>
    <w:rsid w:val="00D01E6A"/>
    <w:rsid w:val="00D03455"/>
    <w:rsid w:val="00D03AD0"/>
    <w:rsid w:val="00D056EC"/>
    <w:rsid w:val="00D14847"/>
    <w:rsid w:val="00D202E8"/>
    <w:rsid w:val="00D21FD5"/>
    <w:rsid w:val="00D223E7"/>
    <w:rsid w:val="00D2486E"/>
    <w:rsid w:val="00D32E6E"/>
    <w:rsid w:val="00D34813"/>
    <w:rsid w:val="00D34EC4"/>
    <w:rsid w:val="00D358E3"/>
    <w:rsid w:val="00D35AD7"/>
    <w:rsid w:val="00D368D3"/>
    <w:rsid w:val="00D37E2E"/>
    <w:rsid w:val="00D47B7D"/>
    <w:rsid w:val="00D56882"/>
    <w:rsid w:val="00D56E8D"/>
    <w:rsid w:val="00D5790C"/>
    <w:rsid w:val="00D62A6D"/>
    <w:rsid w:val="00D632AF"/>
    <w:rsid w:val="00D633FA"/>
    <w:rsid w:val="00D66AEA"/>
    <w:rsid w:val="00D67558"/>
    <w:rsid w:val="00D70761"/>
    <w:rsid w:val="00D90983"/>
    <w:rsid w:val="00D90ADB"/>
    <w:rsid w:val="00D916C7"/>
    <w:rsid w:val="00D922B2"/>
    <w:rsid w:val="00D92ADA"/>
    <w:rsid w:val="00DA1A7D"/>
    <w:rsid w:val="00DA21A5"/>
    <w:rsid w:val="00DA35EC"/>
    <w:rsid w:val="00DA3CB7"/>
    <w:rsid w:val="00DA619C"/>
    <w:rsid w:val="00DA6714"/>
    <w:rsid w:val="00DB1836"/>
    <w:rsid w:val="00DB1E05"/>
    <w:rsid w:val="00DB2F19"/>
    <w:rsid w:val="00DB74A2"/>
    <w:rsid w:val="00DC3D2F"/>
    <w:rsid w:val="00DC52C1"/>
    <w:rsid w:val="00DC7E80"/>
    <w:rsid w:val="00DD3021"/>
    <w:rsid w:val="00DD5C4D"/>
    <w:rsid w:val="00DD757B"/>
    <w:rsid w:val="00DE1092"/>
    <w:rsid w:val="00DE12BF"/>
    <w:rsid w:val="00DE192A"/>
    <w:rsid w:val="00DE1EE0"/>
    <w:rsid w:val="00DE6042"/>
    <w:rsid w:val="00DE7129"/>
    <w:rsid w:val="00DF23E9"/>
    <w:rsid w:val="00DF2464"/>
    <w:rsid w:val="00DF3DF4"/>
    <w:rsid w:val="00DF45DA"/>
    <w:rsid w:val="00E04BE2"/>
    <w:rsid w:val="00E0702B"/>
    <w:rsid w:val="00E11918"/>
    <w:rsid w:val="00E13059"/>
    <w:rsid w:val="00E137A0"/>
    <w:rsid w:val="00E141A7"/>
    <w:rsid w:val="00E145EA"/>
    <w:rsid w:val="00E1504B"/>
    <w:rsid w:val="00E179B9"/>
    <w:rsid w:val="00E205E9"/>
    <w:rsid w:val="00E2167C"/>
    <w:rsid w:val="00E2263F"/>
    <w:rsid w:val="00E2662B"/>
    <w:rsid w:val="00E27C86"/>
    <w:rsid w:val="00E27ED6"/>
    <w:rsid w:val="00E32D0A"/>
    <w:rsid w:val="00E33389"/>
    <w:rsid w:val="00E4084A"/>
    <w:rsid w:val="00E4418C"/>
    <w:rsid w:val="00E4459C"/>
    <w:rsid w:val="00E45CD9"/>
    <w:rsid w:val="00E53225"/>
    <w:rsid w:val="00E53AA5"/>
    <w:rsid w:val="00E614B2"/>
    <w:rsid w:val="00E63AD9"/>
    <w:rsid w:val="00E66284"/>
    <w:rsid w:val="00E70E21"/>
    <w:rsid w:val="00E72E7A"/>
    <w:rsid w:val="00E73E91"/>
    <w:rsid w:val="00E749F4"/>
    <w:rsid w:val="00E76A65"/>
    <w:rsid w:val="00E844DB"/>
    <w:rsid w:val="00E8770B"/>
    <w:rsid w:val="00E94810"/>
    <w:rsid w:val="00E95495"/>
    <w:rsid w:val="00E9601D"/>
    <w:rsid w:val="00E962D2"/>
    <w:rsid w:val="00E974CE"/>
    <w:rsid w:val="00EA024C"/>
    <w:rsid w:val="00EA117E"/>
    <w:rsid w:val="00EA2BA8"/>
    <w:rsid w:val="00EB37AE"/>
    <w:rsid w:val="00EB4159"/>
    <w:rsid w:val="00EB6834"/>
    <w:rsid w:val="00EB6B00"/>
    <w:rsid w:val="00EB6BBE"/>
    <w:rsid w:val="00EB7822"/>
    <w:rsid w:val="00EC04D6"/>
    <w:rsid w:val="00EC27EC"/>
    <w:rsid w:val="00EC2ED5"/>
    <w:rsid w:val="00EC2F46"/>
    <w:rsid w:val="00ED36DA"/>
    <w:rsid w:val="00ED77F8"/>
    <w:rsid w:val="00ED79DD"/>
    <w:rsid w:val="00ED7D45"/>
    <w:rsid w:val="00EE2AA6"/>
    <w:rsid w:val="00EE2CC6"/>
    <w:rsid w:val="00EE3C97"/>
    <w:rsid w:val="00EE4B11"/>
    <w:rsid w:val="00EF0A24"/>
    <w:rsid w:val="00F05786"/>
    <w:rsid w:val="00F05B8D"/>
    <w:rsid w:val="00F063DD"/>
    <w:rsid w:val="00F06F06"/>
    <w:rsid w:val="00F1063B"/>
    <w:rsid w:val="00F1192D"/>
    <w:rsid w:val="00F13C7D"/>
    <w:rsid w:val="00F15B90"/>
    <w:rsid w:val="00F15C45"/>
    <w:rsid w:val="00F24A0F"/>
    <w:rsid w:val="00F34B52"/>
    <w:rsid w:val="00F3553F"/>
    <w:rsid w:val="00F361FD"/>
    <w:rsid w:val="00F364D6"/>
    <w:rsid w:val="00F40BD4"/>
    <w:rsid w:val="00F448FE"/>
    <w:rsid w:val="00F475FE"/>
    <w:rsid w:val="00F51354"/>
    <w:rsid w:val="00F54315"/>
    <w:rsid w:val="00F563BF"/>
    <w:rsid w:val="00F65F52"/>
    <w:rsid w:val="00F71144"/>
    <w:rsid w:val="00F75BBD"/>
    <w:rsid w:val="00F81AF0"/>
    <w:rsid w:val="00F82F54"/>
    <w:rsid w:val="00F83E0C"/>
    <w:rsid w:val="00F873B9"/>
    <w:rsid w:val="00F8755F"/>
    <w:rsid w:val="00F87739"/>
    <w:rsid w:val="00F93719"/>
    <w:rsid w:val="00FA000F"/>
    <w:rsid w:val="00FA0F47"/>
    <w:rsid w:val="00FA65AB"/>
    <w:rsid w:val="00FA7075"/>
    <w:rsid w:val="00FB04D5"/>
    <w:rsid w:val="00FB1F85"/>
    <w:rsid w:val="00FB4EC8"/>
    <w:rsid w:val="00FC4387"/>
    <w:rsid w:val="00FC6B5E"/>
    <w:rsid w:val="00FD208F"/>
    <w:rsid w:val="00FD530D"/>
    <w:rsid w:val="00FD73CE"/>
    <w:rsid w:val="00FD75B9"/>
    <w:rsid w:val="00FE13F6"/>
    <w:rsid w:val="00FE404F"/>
    <w:rsid w:val="00FF0B66"/>
    <w:rsid w:val="00FF33CA"/>
    <w:rsid w:val="00FF5684"/>
    <w:rsid w:val="00FF664D"/>
    <w:rsid w:val="00FF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5821"/>
  <w15:chartTrackingRefBased/>
  <w15:docId w15:val="{DF6B33CF-562F-4338-A60E-BC0D21B9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1A"/>
    <w:pPr>
      <w:ind w:left="720"/>
      <w:contextualSpacing/>
    </w:pPr>
  </w:style>
  <w:style w:type="character" w:styleId="Hyperlink">
    <w:name w:val="Hyperlink"/>
    <w:basedOn w:val="DefaultParagraphFont"/>
    <w:uiPriority w:val="99"/>
    <w:unhideWhenUsed/>
    <w:rsid w:val="00656CD3"/>
    <w:rPr>
      <w:color w:val="0000FF"/>
      <w:u w:val="single"/>
    </w:rPr>
  </w:style>
  <w:style w:type="table" w:styleId="TableGrid">
    <w:name w:val="Table Grid"/>
    <w:basedOn w:val="TableNormal"/>
    <w:uiPriority w:val="39"/>
    <w:rsid w:val="00066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F6"/>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D01E6A"/>
    <w:pPr>
      <w:spacing w:after="0" w:line="240" w:lineRule="auto"/>
    </w:pPr>
    <w:rPr>
      <w:rFonts w:ascii="Arial" w:hAnsi="Arial"/>
      <w:lang w:val="nl-NL"/>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BA68C5"/>
    <w:rPr>
      <w:color w:val="605E5C"/>
      <w:shd w:val="clear" w:color="auto" w:fill="E1DFDD"/>
    </w:rPr>
  </w:style>
  <w:style w:type="paragraph" w:styleId="Header">
    <w:name w:val="header"/>
    <w:basedOn w:val="Normal"/>
    <w:link w:val="HeaderChar"/>
    <w:uiPriority w:val="99"/>
    <w:unhideWhenUsed/>
    <w:rsid w:val="00136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4EC"/>
  </w:style>
  <w:style w:type="paragraph" w:styleId="Footer">
    <w:name w:val="footer"/>
    <w:basedOn w:val="Normal"/>
    <w:link w:val="FooterChar"/>
    <w:uiPriority w:val="99"/>
    <w:unhideWhenUsed/>
    <w:rsid w:val="00136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4EC"/>
  </w:style>
  <w:style w:type="paragraph" w:styleId="NormalWeb">
    <w:name w:val="Normal (Web)"/>
    <w:basedOn w:val="Normal"/>
    <w:uiPriority w:val="99"/>
    <w:semiHidden/>
    <w:unhideWhenUsed/>
    <w:rsid w:val="00BB40B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362585"/>
    <w:rPr>
      <w:color w:val="954F72" w:themeColor="followedHyperlink"/>
      <w:u w:val="single"/>
    </w:rPr>
  </w:style>
  <w:style w:type="character" w:styleId="PlaceholderText">
    <w:name w:val="Placeholder Text"/>
    <w:basedOn w:val="DefaultParagraphFont"/>
    <w:uiPriority w:val="99"/>
    <w:semiHidden/>
    <w:rsid w:val="00F40BD4"/>
    <w:rPr>
      <w:color w:val="808080"/>
    </w:rPr>
  </w:style>
  <w:style w:type="paragraph" w:styleId="BalloonText">
    <w:name w:val="Balloon Text"/>
    <w:basedOn w:val="Normal"/>
    <w:link w:val="BalloonTextChar"/>
    <w:uiPriority w:val="99"/>
    <w:semiHidden/>
    <w:unhideWhenUsed/>
    <w:rsid w:val="001B7E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E74"/>
    <w:rPr>
      <w:rFonts w:ascii="Segoe UI" w:hAnsi="Segoe UI" w:cs="Segoe UI"/>
      <w:sz w:val="18"/>
      <w:szCs w:val="18"/>
    </w:rPr>
  </w:style>
  <w:style w:type="character" w:styleId="CommentReference">
    <w:name w:val="annotation reference"/>
    <w:basedOn w:val="DefaultParagraphFont"/>
    <w:uiPriority w:val="99"/>
    <w:semiHidden/>
    <w:unhideWhenUsed/>
    <w:rsid w:val="00DE7129"/>
    <w:rPr>
      <w:sz w:val="16"/>
      <w:szCs w:val="16"/>
    </w:rPr>
  </w:style>
  <w:style w:type="paragraph" w:styleId="CommentText">
    <w:name w:val="annotation text"/>
    <w:basedOn w:val="Normal"/>
    <w:link w:val="CommentTextChar"/>
    <w:uiPriority w:val="99"/>
    <w:semiHidden/>
    <w:unhideWhenUsed/>
    <w:rsid w:val="00DE7129"/>
    <w:pPr>
      <w:spacing w:line="240" w:lineRule="auto"/>
    </w:pPr>
    <w:rPr>
      <w:sz w:val="20"/>
      <w:szCs w:val="20"/>
    </w:rPr>
  </w:style>
  <w:style w:type="character" w:customStyle="1" w:styleId="CommentTextChar">
    <w:name w:val="Comment Text Char"/>
    <w:basedOn w:val="DefaultParagraphFont"/>
    <w:link w:val="CommentText"/>
    <w:uiPriority w:val="99"/>
    <w:semiHidden/>
    <w:rsid w:val="00DE7129"/>
    <w:rPr>
      <w:sz w:val="20"/>
      <w:szCs w:val="20"/>
    </w:rPr>
  </w:style>
  <w:style w:type="paragraph" w:styleId="CommentSubject">
    <w:name w:val="annotation subject"/>
    <w:basedOn w:val="CommentText"/>
    <w:next w:val="CommentText"/>
    <w:link w:val="CommentSubjectChar"/>
    <w:uiPriority w:val="99"/>
    <w:semiHidden/>
    <w:unhideWhenUsed/>
    <w:rsid w:val="00DE7129"/>
    <w:rPr>
      <w:b/>
      <w:bCs/>
    </w:rPr>
  </w:style>
  <w:style w:type="character" w:customStyle="1" w:styleId="CommentSubjectChar">
    <w:name w:val="Comment Subject Char"/>
    <w:basedOn w:val="CommentTextChar"/>
    <w:link w:val="CommentSubject"/>
    <w:uiPriority w:val="99"/>
    <w:semiHidden/>
    <w:rsid w:val="00DE7129"/>
    <w:rPr>
      <w:b/>
      <w:bCs/>
      <w:sz w:val="20"/>
      <w:szCs w:val="20"/>
    </w:rPr>
  </w:style>
  <w:style w:type="paragraph" w:styleId="Revision">
    <w:name w:val="Revision"/>
    <w:hidden/>
    <w:uiPriority w:val="99"/>
    <w:semiHidden/>
    <w:rsid w:val="002456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184">
      <w:bodyDiv w:val="1"/>
      <w:marLeft w:val="0"/>
      <w:marRight w:val="0"/>
      <w:marTop w:val="0"/>
      <w:marBottom w:val="0"/>
      <w:divBdr>
        <w:top w:val="none" w:sz="0" w:space="0" w:color="auto"/>
        <w:left w:val="none" w:sz="0" w:space="0" w:color="auto"/>
        <w:bottom w:val="none" w:sz="0" w:space="0" w:color="auto"/>
        <w:right w:val="none" w:sz="0" w:space="0" w:color="auto"/>
      </w:divBdr>
      <w:divsChild>
        <w:div w:id="623393599">
          <w:marLeft w:val="640"/>
          <w:marRight w:val="0"/>
          <w:marTop w:val="0"/>
          <w:marBottom w:val="0"/>
          <w:divBdr>
            <w:top w:val="none" w:sz="0" w:space="0" w:color="auto"/>
            <w:left w:val="none" w:sz="0" w:space="0" w:color="auto"/>
            <w:bottom w:val="none" w:sz="0" w:space="0" w:color="auto"/>
            <w:right w:val="none" w:sz="0" w:space="0" w:color="auto"/>
          </w:divBdr>
        </w:div>
        <w:div w:id="2120249192">
          <w:marLeft w:val="640"/>
          <w:marRight w:val="0"/>
          <w:marTop w:val="0"/>
          <w:marBottom w:val="0"/>
          <w:divBdr>
            <w:top w:val="none" w:sz="0" w:space="0" w:color="auto"/>
            <w:left w:val="none" w:sz="0" w:space="0" w:color="auto"/>
            <w:bottom w:val="none" w:sz="0" w:space="0" w:color="auto"/>
            <w:right w:val="none" w:sz="0" w:space="0" w:color="auto"/>
          </w:divBdr>
        </w:div>
        <w:div w:id="84110784">
          <w:marLeft w:val="640"/>
          <w:marRight w:val="0"/>
          <w:marTop w:val="0"/>
          <w:marBottom w:val="0"/>
          <w:divBdr>
            <w:top w:val="none" w:sz="0" w:space="0" w:color="auto"/>
            <w:left w:val="none" w:sz="0" w:space="0" w:color="auto"/>
            <w:bottom w:val="none" w:sz="0" w:space="0" w:color="auto"/>
            <w:right w:val="none" w:sz="0" w:space="0" w:color="auto"/>
          </w:divBdr>
        </w:div>
        <w:div w:id="349840403">
          <w:marLeft w:val="640"/>
          <w:marRight w:val="0"/>
          <w:marTop w:val="0"/>
          <w:marBottom w:val="0"/>
          <w:divBdr>
            <w:top w:val="none" w:sz="0" w:space="0" w:color="auto"/>
            <w:left w:val="none" w:sz="0" w:space="0" w:color="auto"/>
            <w:bottom w:val="none" w:sz="0" w:space="0" w:color="auto"/>
            <w:right w:val="none" w:sz="0" w:space="0" w:color="auto"/>
          </w:divBdr>
        </w:div>
        <w:div w:id="171335040">
          <w:marLeft w:val="640"/>
          <w:marRight w:val="0"/>
          <w:marTop w:val="0"/>
          <w:marBottom w:val="0"/>
          <w:divBdr>
            <w:top w:val="none" w:sz="0" w:space="0" w:color="auto"/>
            <w:left w:val="none" w:sz="0" w:space="0" w:color="auto"/>
            <w:bottom w:val="none" w:sz="0" w:space="0" w:color="auto"/>
            <w:right w:val="none" w:sz="0" w:space="0" w:color="auto"/>
          </w:divBdr>
        </w:div>
        <w:div w:id="449740719">
          <w:marLeft w:val="640"/>
          <w:marRight w:val="0"/>
          <w:marTop w:val="0"/>
          <w:marBottom w:val="0"/>
          <w:divBdr>
            <w:top w:val="none" w:sz="0" w:space="0" w:color="auto"/>
            <w:left w:val="none" w:sz="0" w:space="0" w:color="auto"/>
            <w:bottom w:val="none" w:sz="0" w:space="0" w:color="auto"/>
            <w:right w:val="none" w:sz="0" w:space="0" w:color="auto"/>
          </w:divBdr>
        </w:div>
        <w:div w:id="2051343205">
          <w:marLeft w:val="640"/>
          <w:marRight w:val="0"/>
          <w:marTop w:val="0"/>
          <w:marBottom w:val="0"/>
          <w:divBdr>
            <w:top w:val="none" w:sz="0" w:space="0" w:color="auto"/>
            <w:left w:val="none" w:sz="0" w:space="0" w:color="auto"/>
            <w:bottom w:val="none" w:sz="0" w:space="0" w:color="auto"/>
            <w:right w:val="none" w:sz="0" w:space="0" w:color="auto"/>
          </w:divBdr>
        </w:div>
        <w:div w:id="1030883819">
          <w:marLeft w:val="640"/>
          <w:marRight w:val="0"/>
          <w:marTop w:val="0"/>
          <w:marBottom w:val="0"/>
          <w:divBdr>
            <w:top w:val="none" w:sz="0" w:space="0" w:color="auto"/>
            <w:left w:val="none" w:sz="0" w:space="0" w:color="auto"/>
            <w:bottom w:val="none" w:sz="0" w:space="0" w:color="auto"/>
            <w:right w:val="none" w:sz="0" w:space="0" w:color="auto"/>
          </w:divBdr>
        </w:div>
        <w:div w:id="244269355">
          <w:marLeft w:val="640"/>
          <w:marRight w:val="0"/>
          <w:marTop w:val="0"/>
          <w:marBottom w:val="0"/>
          <w:divBdr>
            <w:top w:val="none" w:sz="0" w:space="0" w:color="auto"/>
            <w:left w:val="none" w:sz="0" w:space="0" w:color="auto"/>
            <w:bottom w:val="none" w:sz="0" w:space="0" w:color="auto"/>
            <w:right w:val="none" w:sz="0" w:space="0" w:color="auto"/>
          </w:divBdr>
        </w:div>
        <w:div w:id="447509850">
          <w:marLeft w:val="640"/>
          <w:marRight w:val="0"/>
          <w:marTop w:val="0"/>
          <w:marBottom w:val="0"/>
          <w:divBdr>
            <w:top w:val="none" w:sz="0" w:space="0" w:color="auto"/>
            <w:left w:val="none" w:sz="0" w:space="0" w:color="auto"/>
            <w:bottom w:val="none" w:sz="0" w:space="0" w:color="auto"/>
            <w:right w:val="none" w:sz="0" w:space="0" w:color="auto"/>
          </w:divBdr>
        </w:div>
        <w:div w:id="1002970709">
          <w:marLeft w:val="640"/>
          <w:marRight w:val="0"/>
          <w:marTop w:val="0"/>
          <w:marBottom w:val="0"/>
          <w:divBdr>
            <w:top w:val="none" w:sz="0" w:space="0" w:color="auto"/>
            <w:left w:val="none" w:sz="0" w:space="0" w:color="auto"/>
            <w:bottom w:val="none" w:sz="0" w:space="0" w:color="auto"/>
            <w:right w:val="none" w:sz="0" w:space="0" w:color="auto"/>
          </w:divBdr>
        </w:div>
        <w:div w:id="825516246">
          <w:marLeft w:val="640"/>
          <w:marRight w:val="0"/>
          <w:marTop w:val="0"/>
          <w:marBottom w:val="0"/>
          <w:divBdr>
            <w:top w:val="none" w:sz="0" w:space="0" w:color="auto"/>
            <w:left w:val="none" w:sz="0" w:space="0" w:color="auto"/>
            <w:bottom w:val="none" w:sz="0" w:space="0" w:color="auto"/>
            <w:right w:val="none" w:sz="0" w:space="0" w:color="auto"/>
          </w:divBdr>
        </w:div>
        <w:div w:id="675228981">
          <w:marLeft w:val="640"/>
          <w:marRight w:val="0"/>
          <w:marTop w:val="0"/>
          <w:marBottom w:val="0"/>
          <w:divBdr>
            <w:top w:val="none" w:sz="0" w:space="0" w:color="auto"/>
            <w:left w:val="none" w:sz="0" w:space="0" w:color="auto"/>
            <w:bottom w:val="none" w:sz="0" w:space="0" w:color="auto"/>
            <w:right w:val="none" w:sz="0" w:space="0" w:color="auto"/>
          </w:divBdr>
        </w:div>
        <w:div w:id="1574659316">
          <w:marLeft w:val="640"/>
          <w:marRight w:val="0"/>
          <w:marTop w:val="0"/>
          <w:marBottom w:val="0"/>
          <w:divBdr>
            <w:top w:val="none" w:sz="0" w:space="0" w:color="auto"/>
            <w:left w:val="none" w:sz="0" w:space="0" w:color="auto"/>
            <w:bottom w:val="none" w:sz="0" w:space="0" w:color="auto"/>
            <w:right w:val="none" w:sz="0" w:space="0" w:color="auto"/>
          </w:divBdr>
        </w:div>
        <w:div w:id="207763715">
          <w:marLeft w:val="640"/>
          <w:marRight w:val="0"/>
          <w:marTop w:val="0"/>
          <w:marBottom w:val="0"/>
          <w:divBdr>
            <w:top w:val="none" w:sz="0" w:space="0" w:color="auto"/>
            <w:left w:val="none" w:sz="0" w:space="0" w:color="auto"/>
            <w:bottom w:val="none" w:sz="0" w:space="0" w:color="auto"/>
            <w:right w:val="none" w:sz="0" w:space="0" w:color="auto"/>
          </w:divBdr>
        </w:div>
        <w:div w:id="1224876872">
          <w:marLeft w:val="640"/>
          <w:marRight w:val="0"/>
          <w:marTop w:val="0"/>
          <w:marBottom w:val="0"/>
          <w:divBdr>
            <w:top w:val="none" w:sz="0" w:space="0" w:color="auto"/>
            <w:left w:val="none" w:sz="0" w:space="0" w:color="auto"/>
            <w:bottom w:val="none" w:sz="0" w:space="0" w:color="auto"/>
            <w:right w:val="none" w:sz="0" w:space="0" w:color="auto"/>
          </w:divBdr>
        </w:div>
        <w:div w:id="209847734">
          <w:marLeft w:val="640"/>
          <w:marRight w:val="0"/>
          <w:marTop w:val="0"/>
          <w:marBottom w:val="0"/>
          <w:divBdr>
            <w:top w:val="none" w:sz="0" w:space="0" w:color="auto"/>
            <w:left w:val="none" w:sz="0" w:space="0" w:color="auto"/>
            <w:bottom w:val="none" w:sz="0" w:space="0" w:color="auto"/>
            <w:right w:val="none" w:sz="0" w:space="0" w:color="auto"/>
          </w:divBdr>
        </w:div>
        <w:div w:id="287400259">
          <w:marLeft w:val="640"/>
          <w:marRight w:val="0"/>
          <w:marTop w:val="0"/>
          <w:marBottom w:val="0"/>
          <w:divBdr>
            <w:top w:val="none" w:sz="0" w:space="0" w:color="auto"/>
            <w:left w:val="none" w:sz="0" w:space="0" w:color="auto"/>
            <w:bottom w:val="none" w:sz="0" w:space="0" w:color="auto"/>
            <w:right w:val="none" w:sz="0" w:space="0" w:color="auto"/>
          </w:divBdr>
        </w:div>
        <w:div w:id="2095736348">
          <w:marLeft w:val="640"/>
          <w:marRight w:val="0"/>
          <w:marTop w:val="0"/>
          <w:marBottom w:val="0"/>
          <w:divBdr>
            <w:top w:val="none" w:sz="0" w:space="0" w:color="auto"/>
            <w:left w:val="none" w:sz="0" w:space="0" w:color="auto"/>
            <w:bottom w:val="none" w:sz="0" w:space="0" w:color="auto"/>
            <w:right w:val="none" w:sz="0" w:space="0" w:color="auto"/>
          </w:divBdr>
        </w:div>
        <w:div w:id="1632007526">
          <w:marLeft w:val="640"/>
          <w:marRight w:val="0"/>
          <w:marTop w:val="0"/>
          <w:marBottom w:val="0"/>
          <w:divBdr>
            <w:top w:val="none" w:sz="0" w:space="0" w:color="auto"/>
            <w:left w:val="none" w:sz="0" w:space="0" w:color="auto"/>
            <w:bottom w:val="none" w:sz="0" w:space="0" w:color="auto"/>
            <w:right w:val="none" w:sz="0" w:space="0" w:color="auto"/>
          </w:divBdr>
        </w:div>
        <w:div w:id="1927956056">
          <w:marLeft w:val="640"/>
          <w:marRight w:val="0"/>
          <w:marTop w:val="0"/>
          <w:marBottom w:val="0"/>
          <w:divBdr>
            <w:top w:val="none" w:sz="0" w:space="0" w:color="auto"/>
            <w:left w:val="none" w:sz="0" w:space="0" w:color="auto"/>
            <w:bottom w:val="none" w:sz="0" w:space="0" w:color="auto"/>
            <w:right w:val="none" w:sz="0" w:space="0" w:color="auto"/>
          </w:divBdr>
        </w:div>
        <w:div w:id="1308851382">
          <w:marLeft w:val="640"/>
          <w:marRight w:val="0"/>
          <w:marTop w:val="0"/>
          <w:marBottom w:val="0"/>
          <w:divBdr>
            <w:top w:val="none" w:sz="0" w:space="0" w:color="auto"/>
            <w:left w:val="none" w:sz="0" w:space="0" w:color="auto"/>
            <w:bottom w:val="none" w:sz="0" w:space="0" w:color="auto"/>
            <w:right w:val="none" w:sz="0" w:space="0" w:color="auto"/>
          </w:divBdr>
        </w:div>
      </w:divsChild>
    </w:div>
    <w:div w:id="2760783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09">
          <w:marLeft w:val="640"/>
          <w:marRight w:val="0"/>
          <w:marTop w:val="0"/>
          <w:marBottom w:val="0"/>
          <w:divBdr>
            <w:top w:val="none" w:sz="0" w:space="0" w:color="auto"/>
            <w:left w:val="none" w:sz="0" w:space="0" w:color="auto"/>
            <w:bottom w:val="none" w:sz="0" w:space="0" w:color="auto"/>
            <w:right w:val="none" w:sz="0" w:space="0" w:color="auto"/>
          </w:divBdr>
        </w:div>
        <w:div w:id="1620451383">
          <w:marLeft w:val="640"/>
          <w:marRight w:val="0"/>
          <w:marTop w:val="0"/>
          <w:marBottom w:val="0"/>
          <w:divBdr>
            <w:top w:val="none" w:sz="0" w:space="0" w:color="auto"/>
            <w:left w:val="none" w:sz="0" w:space="0" w:color="auto"/>
            <w:bottom w:val="none" w:sz="0" w:space="0" w:color="auto"/>
            <w:right w:val="none" w:sz="0" w:space="0" w:color="auto"/>
          </w:divBdr>
        </w:div>
        <w:div w:id="2063170545">
          <w:marLeft w:val="640"/>
          <w:marRight w:val="0"/>
          <w:marTop w:val="0"/>
          <w:marBottom w:val="0"/>
          <w:divBdr>
            <w:top w:val="none" w:sz="0" w:space="0" w:color="auto"/>
            <w:left w:val="none" w:sz="0" w:space="0" w:color="auto"/>
            <w:bottom w:val="none" w:sz="0" w:space="0" w:color="auto"/>
            <w:right w:val="none" w:sz="0" w:space="0" w:color="auto"/>
          </w:divBdr>
        </w:div>
        <w:div w:id="1727953374">
          <w:marLeft w:val="640"/>
          <w:marRight w:val="0"/>
          <w:marTop w:val="0"/>
          <w:marBottom w:val="0"/>
          <w:divBdr>
            <w:top w:val="none" w:sz="0" w:space="0" w:color="auto"/>
            <w:left w:val="none" w:sz="0" w:space="0" w:color="auto"/>
            <w:bottom w:val="none" w:sz="0" w:space="0" w:color="auto"/>
            <w:right w:val="none" w:sz="0" w:space="0" w:color="auto"/>
          </w:divBdr>
        </w:div>
        <w:div w:id="1719934637">
          <w:marLeft w:val="640"/>
          <w:marRight w:val="0"/>
          <w:marTop w:val="0"/>
          <w:marBottom w:val="0"/>
          <w:divBdr>
            <w:top w:val="none" w:sz="0" w:space="0" w:color="auto"/>
            <w:left w:val="none" w:sz="0" w:space="0" w:color="auto"/>
            <w:bottom w:val="none" w:sz="0" w:space="0" w:color="auto"/>
            <w:right w:val="none" w:sz="0" w:space="0" w:color="auto"/>
          </w:divBdr>
        </w:div>
        <w:div w:id="1791624590">
          <w:marLeft w:val="640"/>
          <w:marRight w:val="0"/>
          <w:marTop w:val="0"/>
          <w:marBottom w:val="0"/>
          <w:divBdr>
            <w:top w:val="none" w:sz="0" w:space="0" w:color="auto"/>
            <w:left w:val="none" w:sz="0" w:space="0" w:color="auto"/>
            <w:bottom w:val="none" w:sz="0" w:space="0" w:color="auto"/>
            <w:right w:val="none" w:sz="0" w:space="0" w:color="auto"/>
          </w:divBdr>
        </w:div>
        <w:div w:id="254948760">
          <w:marLeft w:val="640"/>
          <w:marRight w:val="0"/>
          <w:marTop w:val="0"/>
          <w:marBottom w:val="0"/>
          <w:divBdr>
            <w:top w:val="none" w:sz="0" w:space="0" w:color="auto"/>
            <w:left w:val="none" w:sz="0" w:space="0" w:color="auto"/>
            <w:bottom w:val="none" w:sz="0" w:space="0" w:color="auto"/>
            <w:right w:val="none" w:sz="0" w:space="0" w:color="auto"/>
          </w:divBdr>
        </w:div>
        <w:div w:id="792138164">
          <w:marLeft w:val="640"/>
          <w:marRight w:val="0"/>
          <w:marTop w:val="0"/>
          <w:marBottom w:val="0"/>
          <w:divBdr>
            <w:top w:val="none" w:sz="0" w:space="0" w:color="auto"/>
            <w:left w:val="none" w:sz="0" w:space="0" w:color="auto"/>
            <w:bottom w:val="none" w:sz="0" w:space="0" w:color="auto"/>
            <w:right w:val="none" w:sz="0" w:space="0" w:color="auto"/>
          </w:divBdr>
        </w:div>
        <w:div w:id="663120453">
          <w:marLeft w:val="640"/>
          <w:marRight w:val="0"/>
          <w:marTop w:val="0"/>
          <w:marBottom w:val="0"/>
          <w:divBdr>
            <w:top w:val="none" w:sz="0" w:space="0" w:color="auto"/>
            <w:left w:val="none" w:sz="0" w:space="0" w:color="auto"/>
            <w:bottom w:val="none" w:sz="0" w:space="0" w:color="auto"/>
            <w:right w:val="none" w:sz="0" w:space="0" w:color="auto"/>
          </w:divBdr>
        </w:div>
        <w:div w:id="2039888337">
          <w:marLeft w:val="640"/>
          <w:marRight w:val="0"/>
          <w:marTop w:val="0"/>
          <w:marBottom w:val="0"/>
          <w:divBdr>
            <w:top w:val="none" w:sz="0" w:space="0" w:color="auto"/>
            <w:left w:val="none" w:sz="0" w:space="0" w:color="auto"/>
            <w:bottom w:val="none" w:sz="0" w:space="0" w:color="auto"/>
            <w:right w:val="none" w:sz="0" w:space="0" w:color="auto"/>
          </w:divBdr>
        </w:div>
        <w:div w:id="629557835">
          <w:marLeft w:val="640"/>
          <w:marRight w:val="0"/>
          <w:marTop w:val="0"/>
          <w:marBottom w:val="0"/>
          <w:divBdr>
            <w:top w:val="none" w:sz="0" w:space="0" w:color="auto"/>
            <w:left w:val="none" w:sz="0" w:space="0" w:color="auto"/>
            <w:bottom w:val="none" w:sz="0" w:space="0" w:color="auto"/>
            <w:right w:val="none" w:sz="0" w:space="0" w:color="auto"/>
          </w:divBdr>
        </w:div>
        <w:div w:id="1003242904">
          <w:marLeft w:val="640"/>
          <w:marRight w:val="0"/>
          <w:marTop w:val="0"/>
          <w:marBottom w:val="0"/>
          <w:divBdr>
            <w:top w:val="none" w:sz="0" w:space="0" w:color="auto"/>
            <w:left w:val="none" w:sz="0" w:space="0" w:color="auto"/>
            <w:bottom w:val="none" w:sz="0" w:space="0" w:color="auto"/>
            <w:right w:val="none" w:sz="0" w:space="0" w:color="auto"/>
          </w:divBdr>
        </w:div>
        <w:div w:id="2073191408">
          <w:marLeft w:val="640"/>
          <w:marRight w:val="0"/>
          <w:marTop w:val="0"/>
          <w:marBottom w:val="0"/>
          <w:divBdr>
            <w:top w:val="none" w:sz="0" w:space="0" w:color="auto"/>
            <w:left w:val="none" w:sz="0" w:space="0" w:color="auto"/>
            <w:bottom w:val="none" w:sz="0" w:space="0" w:color="auto"/>
            <w:right w:val="none" w:sz="0" w:space="0" w:color="auto"/>
          </w:divBdr>
        </w:div>
        <w:div w:id="357850492">
          <w:marLeft w:val="640"/>
          <w:marRight w:val="0"/>
          <w:marTop w:val="0"/>
          <w:marBottom w:val="0"/>
          <w:divBdr>
            <w:top w:val="none" w:sz="0" w:space="0" w:color="auto"/>
            <w:left w:val="none" w:sz="0" w:space="0" w:color="auto"/>
            <w:bottom w:val="none" w:sz="0" w:space="0" w:color="auto"/>
            <w:right w:val="none" w:sz="0" w:space="0" w:color="auto"/>
          </w:divBdr>
        </w:div>
        <w:div w:id="312874472">
          <w:marLeft w:val="640"/>
          <w:marRight w:val="0"/>
          <w:marTop w:val="0"/>
          <w:marBottom w:val="0"/>
          <w:divBdr>
            <w:top w:val="none" w:sz="0" w:space="0" w:color="auto"/>
            <w:left w:val="none" w:sz="0" w:space="0" w:color="auto"/>
            <w:bottom w:val="none" w:sz="0" w:space="0" w:color="auto"/>
            <w:right w:val="none" w:sz="0" w:space="0" w:color="auto"/>
          </w:divBdr>
        </w:div>
        <w:div w:id="1755859465">
          <w:marLeft w:val="640"/>
          <w:marRight w:val="0"/>
          <w:marTop w:val="0"/>
          <w:marBottom w:val="0"/>
          <w:divBdr>
            <w:top w:val="none" w:sz="0" w:space="0" w:color="auto"/>
            <w:left w:val="none" w:sz="0" w:space="0" w:color="auto"/>
            <w:bottom w:val="none" w:sz="0" w:space="0" w:color="auto"/>
            <w:right w:val="none" w:sz="0" w:space="0" w:color="auto"/>
          </w:divBdr>
        </w:div>
        <w:div w:id="1617517154">
          <w:marLeft w:val="640"/>
          <w:marRight w:val="0"/>
          <w:marTop w:val="0"/>
          <w:marBottom w:val="0"/>
          <w:divBdr>
            <w:top w:val="none" w:sz="0" w:space="0" w:color="auto"/>
            <w:left w:val="none" w:sz="0" w:space="0" w:color="auto"/>
            <w:bottom w:val="none" w:sz="0" w:space="0" w:color="auto"/>
            <w:right w:val="none" w:sz="0" w:space="0" w:color="auto"/>
          </w:divBdr>
        </w:div>
        <w:div w:id="287393172">
          <w:marLeft w:val="640"/>
          <w:marRight w:val="0"/>
          <w:marTop w:val="0"/>
          <w:marBottom w:val="0"/>
          <w:divBdr>
            <w:top w:val="none" w:sz="0" w:space="0" w:color="auto"/>
            <w:left w:val="none" w:sz="0" w:space="0" w:color="auto"/>
            <w:bottom w:val="none" w:sz="0" w:space="0" w:color="auto"/>
            <w:right w:val="none" w:sz="0" w:space="0" w:color="auto"/>
          </w:divBdr>
        </w:div>
        <w:div w:id="1459375490">
          <w:marLeft w:val="640"/>
          <w:marRight w:val="0"/>
          <w:marTop w:val="0"/>
          <w:marBottom w:val="0"/>
          <w:divBdr>
            <w:top w:val="none" w:sz="0" w:space="0" w:color="auto"/>
            <w:left w:val="none" w:sz="0" w:space="0" w:color="auto"/>
            <w:bottom w:val="none" w:sz="0" w:space="0" w:color="auto"/>
            <w:right w:val="none" w:sz="0" w:space="0" w:color="auto"/>
          </w:divBdr>
        </w:div>
        <w:div w:id="262106303">
          <w:marLeft w:val="640"/>
          <w:marRight w:val="0"/>
          <w:marTop w:val="0"/>
          <w:marBottom w:val="0"/>
          <w:divBdr>
            <w:top w:val="none" w:sz="0" w:space="0" w:color="auto"/>
            <w:left w:val="none" w:sz="0" w:space="0" w:color="auto"/>
            <w:bottom w:val="none" w:sz="0" w:space="0" w:color="auto"/>
            <w:right w:val="none" w:sz="0" w:space="0" w:color="auto"/>
          </w:divBdr>
        </w:div>
        <w:div w:id="2137141688">
          <w:marLeft w:val="640"/>
          <w:marRight w:val="0"/>
          <w:marTop w:val="0"/>
          <w:marBottom w:val="0"/>
          <w:divBdr>
            <w:top w:val="none" w:sz="0" w:space="0" w:color="auto"/>
            <w:left w:val="none" w:sz="0" w:space="0" w:color="auto"/>
            <w:bottom w:val="none" w:sz="0" w:space="0" w:color="auto"/>
            <w:right w:val="none" w:sz="0" w:space="0" w:color="auto"/>
          </w:divBdr>
        </w:div>
        <w:div w:id="1914705231">
          <w:marLeft w:val="640"/>
          <w:marRight w:val="0"/>
          <w:marTop w:val="0"/>
          <w:marBottom w:val="0"/>
          <w:divBdr>
            <w:top w:val="none" w:sz="0" w:space="0" w:color="auto"/>
            <w:left w:val="none" w:sz="0" w:space="0" w:color="auto"/>
            <w:bottom w:val="none" w:sz="0" w:space="0" w:color="auto"/>
            <w:right w:val="none" w:sz="0" w:space="0" w:color="auto"/>
          </w:divBdr>
        </w:div>
        <w:div w:id="401105251">
          <w:marLeft w:val="640"/>
          <w:marRight w:val="0"/>
          <w:marTop w:val="0"/>
          <w:marBottom w:val="0"/>
          <w:divBdr>
            <w:top w:val="none" w:sz="0" w:space="0" w:color="auto"/>
            <w:left w:val="none" w:sz="0" w:space="0" w:color="auto"/>
            <w:bottom w:val="none" w:sz="0" w:space="0" w:color="auto"/>
            <w:right w:val="none" w:sz="0" w:space="0" w:color="auto"/>
          </w:divBdr>
        </w:div>
        <w:div w:id="798961275">
          <w:marLeft w:val="640"/>
          <w:marRight w:val="0"/>
          <w:marTop w:val="0"/>
          <w:marBottom w:val="0"/>
          <w:divBdr>
            <w:top w:val="none" w:sz="0" w:space="0" w:color="auto"/>
            <w:left w:val="none" w:sz="0" w:space="0" w:color="auto"/>
            <w:bottom w:val="none" w:sz="0" w:space="0" w:color="auto"/>
            <w:right w:val="none" w:sz="0" w:space="0" w:color="auto"/>
          </w:divBdr>
        </w:div>
        <w:div w:id="727650151">
          <w:marLeft w:val="640"/>
          <w:marRight w:val="0"/>
          <w:marTop w:val="0"/>
          <w:marBottom w:val="0"/>
          <w:divBdr>
            <w:top w:val="none" w:sz="0" w:space="0" w:color="auto"/>
            <w:left w:val="none" w:sz="0" w:space="0" w:color="auto"/>
            <w:bottom w:val="none" w:sz="0" w:space="0" w:color="auto"/>
            <w:right w:val="none" w:sz="0" w:space="0" w:color="auto"/>
          </w:divBdr>
        </w:div>
      </w:divsChild>
    </w:div>
    <w:div w:id="34356723">
      <w:bodyDiv w:val="1"/>
      <w:marLeft w:val="0"/>
      <w:marRight w:val="0"/>
      <w:marTop w:val="0"/>
      <w:marBottom w:val="0"/>
      <w:divBdr>
        <w:top w:val="none" w:sz="0" w:space="0" w:color="auto"/>
        <w:left w:val="none" w:sz="0" w:space="0" w:color="auto"/>
        <w:bottom w:val="none" w:sz="0" w:space="0" w:color="auto"/>
        <w:right w:val="none" w:sz="0" w:space="0" w:color="auto"/>
      </w:divBdr>
      <w:divsChild>
        <w:div w:id="679164985">
          <w:marLeft w:val="640"/>
          <w:marRight w:val="0"/>
          <w:marTop w:val="0"/>
          <w:marBottom w:val="0"/>
          <w:divBdr>
            <w:top w:val="none" w:sz="0" w:space="0" w:color="auto"/>
            <w:left w:val="none" w:sz="0" w:space="0" w:color="auto"/>
            <w:bottom w:val="none" w:sz="0" w:space="0" w:color="auto"/>
            <w:right w:val="none" w:sz="0" w:space="0" w:color="auto"/>
          </w:divBdr>
        </w:div>
        <w:div w:id="1699888389">
          <w:marLeft w:val="640"/>
          <w:marRight w:val="0"/>
          <w:marTop w:val="0"/>
          <w:marBottom w:val="0"/>
          <w:divBdr>
            <w:top w:val="none" w:sz="0" w:space="0" w:color="auto"/>
            <w:left w:val="none" w:sz="0" w:space="0" w:color="auto"/>
            <w:bottom w:val="none" w:sz="0" w:space="0" w:color="auto"/>
            <w:right w:val="none" w:sz="0" w:space="0" w:color="auto"/>
          </w:divBdr>
        </w:div>
        <w:div w:id="1919047630">
          <w:marLeft w:val="640"/>
          <w:marRight w:val="0"/>
          <w:marTop w:val="0"/>
          <w:marBottom w:val="0"/>
          <w:divBdr>
            <w:top w:val="none" w:sz="0" w:space="0" w:color="auto"/>
            <w:left w:val="none" w:sz="0" w:space="0" w:color="auto"/>
            <w:bottom w:val="none" w:sz="0" w:space="0" w:color="auto"/>
            <w:right w:val="none" w:sz="0" w:space="0" w:color="auto"/>
          </w:divBdr>
        </w:div>
        <w:div w:id="647320480">
          <w:marLeft w:val="640"/>
          <w:marRight w:val="0"/>
          <w:marTop w:val="0"/>
          <w:marBottom w:val="0"/>
          <w:divBdr>
            <w:top w:val="none" w:sz="0" w:space="0" w:color="auto"/>
            <w:left w:val="none" w:sz="0" w:space="0" w:color="auto"/>
            <w:bottom w:val="none" w:sz="0" w:space="0" w:color="auto"/>
            <w:right w:val="none" w:sz="0" w:space="0" w:color="auto"/>
          </w:divBdr>
        </w:div>
        <w:div w:id="1231109974">
          <w:marLeft w:val="640"/>
          <w:marRight w:val="0"/>
          <w:marTop w:val="0"/>
          <w:marBottom w:val="0"/>
          <w:divBdr>
            <w:top w:val="none" w:sz="0" w:space="0" w:color="auto"/>
            <w:left w:val="none" w:sz="0" w:space="0" w:color="auto"/>
            <w:bottom w:val="none" w:sz="0" w:space="0" w:color="auto"/>
            <w:right w:val="none" w:sz="0" w:space="0" w:color="auto"/>
          </w:divBdr>
        </w:div>
        <w:div w:id="1636638220">
          <w:marLeft w:val="640"/>
          <w:marRight w:val="0"/>
          <w:marTop w:val="0"/>
          <w:marBottom w:val="0"/>
          <w:divBdr>
            <w:top w:val="none" w:sz="0" w:space="0" w:color="auto"/>
            <w:left w:val="none" w:sz="0" w:space="0" w:color="auto"/>
            <w:bottom w:val="none" w:sz="0" w:space="0" w:color="auto"/>
            <w:right w:val="none" w:sz="0" w:space="0" w:color="auto"/>
          </w:divBdr>
        </w:div>
        <w:div w:id="1326199584">
          <w:marLeft w:val="640"/>
          <w:marRight w:val="0"/>
          <w:marTop w:val="0"/>
          <w:marBottom w:val="0"/>
          <w:divBdr>
            <w:top w:val="none" w:sz="0" w:space="0" w:color="auto"/>
            <w:left w:val="none" w:sz="0" w:space="0" w:color="auto"/>
            <w:bottom w:val="none" w:sz="0" w:space="0" w:color="auto"/>
            <w:right w:val="none" w:sz="0" w:space="0" w:color="auto"/>
          </w:divBdr>
        </w:div>
        <w:div w:id="1877889686">
          <w:marLeft w:val="640"/>
          <w:marRight w:val="0"/>
          <w:marTop w:val="0"/>
          <w:marBottom w:val="0"/>
          <w:divBdr>
            <w:top w:val="none" w:sz="0" w:space="0" w:color="auto"/>
            <w:left w:val="none" w:sz="0" w:space="0" w:color="auto"/>
            <w:bottom w:val="none" w:sz="0" w:space="0" w:color="auto"/>
            <w:right w:val="none" w:sz="0" w:space="0" w:color="auto"/>
          </w:divBdr>
        </w:div>
        <w:div w:id="1989476398">
          <w:marLeft w:val="640"/>
          <w:marRight w:val="0"/>
          <w:marTop w:val="0"/>
          <w:marBottom w:val="0"/>
          <w:divBdr>
            <w:top w:val="none" w:sz="0" w:space="0" w:color="auto"/>
            <w:left w:val="none" w:sz="0" w:space="0" w:color="auto"/>
            <w:bottom w:val="none" w:sz="0" w:space="0" w:color="auto"/>
            <w:right w:val="none" w:sz="0" w:space="0" w:color="auto"/>
          </w:divBdr>
        </w:div>
        <w:div w:id="1755979099">
          <w:marLeft w:val="640"/>
          <w:marRight w:val="0"/>
          <w:marTop w:val="0"/>
          <w:marBottom w:val="0"/>
          <w:divBdr>
            <w:top w:val="none" w:sz="0" w:space="0" w:color="auto"/>
            <w:left w:val="none" w:sz="0" w:space="0" w:color="auto"/>
            <w:bottom w:val="none" w:sz="0" w:space="0" w:color="auto"/>
            <w:right w:val="none" w:sz="0" w:space="0" w:color="auto"/>
          </w:divBdr>
        </w:div>
        <w:div w:id="1205294187">
          <w:marLeft w:val="640"/>
          <w:marRight w:val="0"/>
          <w:marTop w:val="0"/>
          <w:marBottom w:val="0"/>
          <w:divBdr>
            <w:top w:val="none" w:sz="0" w:space="0" w:color="auto"/>
            <w:left w:val="none" w:sz="0" w:space="0" w:color="auto"/>
            <w:bottom w:val="none" w:sz="0" w:space="0" w:color="auto"/>
            <w:right w:val="none" w:sz="0" w:space="0" w:color="auto"/>
          </w:divBdr>
        </w:div>
        <w:div w:id="451284755">
          <w:marLeft w:val="640"/>
          <w:marRight w:val="0"/>
          <w:marTop w:val="0"/>
          <w:marBottom w:val="0"/>
          <w:divBdr>
            <w:top w:val="none" w:sz="0" w:space="0" w:color="auto"/>
            <w:left w:val="none" w:sz="0" w:space="0" w:color="auto"/>
            <w:bottom w:val="none" w:sz="0" w:space="0" w:color="auto"/>
            <w:right w:val="none" w:sz="0" w:space="0" w:color="auto"/>
          </w:divBdr>
        </w:div>
        <w:div w:id="1476412092">
          <w:marLeft w:val="640"/>
          <w:marRight w:val="0"/>
          <w:marTop w:val="0"/>
          <w:marBottom w:val="0"/>
          <w:divBdr>
            <w:top w:val="none" w:sz="0" w:space="0" w:color="auto"/>
            <w:left w:val="none" w:sz="0" w:space="0" w:color="auto"/>
            <w:bottom w:val="none" w:sz="0" w:space="0" w:color="auto"/>
            <w:right w:val="none" w:sz="0" w:space="0" w:color="auto"/>
          </w:divBdr>
        </w:div>
        <w:div w:id="1307126948">
          <w:marLeft w:val="640"/>
          <w:marRight w:val="0"/>
          <w:marTop w:val="0"/>
          <w:marBottom w:val="0"/>
          <w:divBdr>
            <w:top w:val="none" w:sz="0" w:space="0" w:color="auto"/>
            <w:left w:val="none" w:sz="0" w:space="0" w:color="auto"/>
            <w:bottom w:val="none" w:sz="0" w:space="0" w:color="auto"/>
            <w:right w:val="none" w:sz="0" w:space="0" w:color="auto"/>
          </w:divBdr>
        </w:div>
        <w:div w:id="872695026">
          <w:marLeft w:val="640"/>
          <w:marRight w:val="0"/>
          <w:marTop w:val="0"/>
          <w:marBottom w:val="0"/>
          <w:divBdr>
            <w:top w:val="none" w:sz="0" w:space="0" w:color="auto"/>
            <w:left w:val="none" w:sz="0" w:space="0" w:color="auto"/>
            <w:bottom w:val="none" w:sz="0" w:space="0" w:color="auto"/>
            <w:right w:val="none" w:sz="0" w:space="0" w:color="auto"/>
          </w:divBdr>
        </w:div>
        <w:div w:id="509099410">
          <w:marLeft w:val="640"/>
          <w:marRight w:val="0"/>
          <w:marTop w:val="0"/>
          <w:marBottom w:val="0"/>
          <w:divBdr>
            <w:top w:val="none" w:sz="0" w:space="0" w:color="auto"/>
            <w:left w:val="none" w:sz="0" w:space="0" w:color="auto"/>
            <w:bottom w:val="none" w:sz="0" w:space="0" w:color="auto"/>
            <w:right w:val="none" w:sz="0" w:space="0" w:color="auto"/>
          </w:divBdr>
        </w:div>
        <w:div w:id="766273963">
          <w:marLeft w:val="640"/>
          <w:marRight w:val="0"/>
          <w:marTop w:val="0"/>
          <w:marBottom w:val="0"/>
          <w:divBdr>
            <w:top w:val="none" w:sz="0" w:space="0" w:color="auto"/>
            <w:left w:val="none" w:sz="0" w:space="0" w:color="auto"/>
            <w:bottom w:val="none" w:sz="0" w:space="0" w:color="auto"/>
            <w:right w:val="none" w:sz="0" w:space="0" w:color="auto"/>
          </w:divBdr>
        </w:div>
        <w:div w:id="1761834374">
          <w:marLeft w:val="640"/>
          <w:marRight w:val="0"/>
          <w:marTop w:val="0"/>
          <w:marBottom w:val="0"/>
          <w:divBdr>
            <w:top w:val="none" w:sz="0" w:space="0" w:color="auto"/>
            <w:left w:val="none" w:sz="0" w:space="0" w:color="auto"/>
            <w:bottom w:val="none" w:sz="0" w:space="0" w:color="auto"/>
            <w:right w:val="none" w:sz="0" w:space="0" w:color="auto"/>
          </w:divBdr>
        </w:div>
        <w:div w:id="945501686">
          <w:marLeft w:val="640"/>
          <w:marRight w:val="0"/>
          <w:marTop w:val="0"/>
          <w:marBottom w:val="0"/>
          <w:divBdr>
            <w:top w:val="none" w:sz="0" w:space="0" w:color="auto"/>
            <w:left w:val="none" w:sz="0" w:space="0" w:color="auto"/>
            <w:bottom w:val="none" w:sz="0" w:space="0" w:color="auto"/>
            <w:right w:val="none" w:sz="0" w:space="0" w:color="auto"/>
          </w:divBdr>
        </w:div>
        <w:div w:id="1148132256">
          <w:marLeft w:val="640"/>
          <w:marRight w:val="0"/>
          <w:marTop w:val="0"/>
          <w:marBottom w:val="0"/>
          <w:divBdr>
            <w:top w:val="none" w:sz="0" w:space="0" w:color="auto"/>
            <w:left w:val="none" w:sz="0" w:space="0" w:color="auto"/>
            <w:bottom w:val="none" w:sz="0" w:space="0" w:color="auto"/>
            <w:right w:val="none" w:sz="0" w:space="0" w:color="auto"/>
          </w:divBdr>
        </w:div>
        <w:div w:id="1539198541">
          <w:marLeft w:val="640"/>
          <w:marRight w:val="0"/>
          <w:marTop w:val="0"/>
          <w:marBottom w:val="0"/>
          <w:divBdr>
            <w:top w:val="none" w:sz="0" w:space="0" w:color="auto"/>
            <w:left w:val="none" w:sz="0" w:space="0" w:color="auto"/>
            <w:bottom w:val="none" w:sz="0" w:space="0" w:color="auto"/>
            <w:right w:val="none" w:sz="0" w:space="0" w:color="auto"/>
          </w:divBdr>
        </w:div>
        <w:div w:id="56130040">
          <w:marLeft w:val="640"/>
          <w:marRight w:val="0"/>
          <w:marTop w:val="0"/>
          <w:marBottom w:val="0"/>
          <w:divBdr>
            <w:top w:val="none" w:sz="0" w:space="0" w:color="auto"/>
            <w:left w:val="none" w:sz="0" w:space="0" w:color="auto"/>
            <w:bottom w:val="none" w:sz="0" w:space="0" w:color="auto"/>
            <w:right w:val="none" w:sz="0" w:space="0" w:color="auto"/>
          </w:divBdr>
        </w:div>
        <w:div w:id="1001398842">
          <w:marLeft w:val="640"/>
          <w:marRight w:val="0"/>
          <w:marTop w:val="0"/>
          <w:marBottom w:val="0"/>
          <w:divBdr>
            <w:top w:val="none" w:sz="0" w:space="0" w:color="auto"/>
            <w:left w:val="none" w:sz="0" w:space="0" w:color="auto"/>
            <w:bottom w:val="none" w:sz="0" w:space="0" w:color="auto"/>
            <w:right w:val="none" w:sz="0" w:space="0" w:color="auto"/>
          </w:divBdr>
        </w:div>
        <w:div w:id="600994577">
          <w:marLeft w:val="640"/>
          <w:marRight w:val="0"/>
          <w:marTop w:val="0"/>
          <w:marBottom w:val="0"/>
          <w:divBdr>
            <w:top w:val="none" w:sz="0" w:space="0" w:color="auto"/>
            <w:left w:val="none" w:sz="0" w:space="0" w:color="auto"/>
            <w:bottom w:val="none" w:sz="0" w:space="0" w:color="auto"/>
            <w:right w:val="none" w:sz="0" w:space="0" w:color="auto"/>
          </w:divBdr>
        </w:div>
      </w:divsChild>
    </w:div>
    <w:div w:id="60103405">
      <w:bodyDiv w:val="1"/>
      <w:marLeft w:val="0"/>
      <w:marRight w:val="0"/>
      <w:marTop w:val="0"/>
      <w:marBottom w:val="0"/>
      <w:divBdr>
        <w:top w:val="none" w:sz="0" w:space="0" w:color="auto"/>
        <w:left w:val="none" w:sz="0" w:space="0" w:color="auto"/>
        <w:bottom w:val="none" w:sz="0" w:space="0" w:color="auto"/>
        <w:right w:val="none" w:sz="0" w:space="0" w:color="auto"/>
      </w:divBdr>
      <w:divsChild>
        <w:div w:id="803155854">
          <w:marLeft w:val="640"/>
          <w:marRight w:val="0"/>
          <w:marTop w:val="0"/>
          <w:marBottom w:val="0"/>
          <w:divBdr>
            <w:top w:val="none" w:sz="0" w:space="0" w:color="auto"/>
            <w:left w:val="none" w:sz="0" w:space="0" w:color="auto"/>
            <w:bottom w:val="none" w:sz="0" w:space="0" w:color="auto"/>
            <w:right w:val="none" w:sz="0" w:space="0" w:color="auto"/>
          </w:divBdr>
        </w:div>
        <w:div w:id="1793019322">
          <w:marLeft w:val="640"/>
          <w:marRight w:val="0"/>
          <w:marTop w:val="0"/>
          <w:marBottom w:val="0"/>
          <w:divBdr>
            <w:top w:val="none" w:sz="0" w:space="0" w:color="auto"/>
            <w:left w:val="none" w:sz="0" w:space="0" w:color="auto"/>
            <w:bottom w:val="none" w:sz="0" w:space="0" w:color="auto"/>
            <w:right w:val="none" w:sz="0" w:space="0" w:color="auto"/>
          </w:divBdr>
        </w:div>
        <w:div w:id="1905481705">
          <w:marLeft w:val="640"/>
          <w:marRight w:val="0"/>
          <w:marTop w:val="0"/>
          <w:marBottom w:val="0"/>
          <w:divBdr>
            <w:top w:val="none" w:sz="0" w:space="0" w:color="auto"/>
            <w:left w:val="none" w:sz="0" w:space="0" w:color="auto"/>
            <w:bottom w:val="none" w:sz="0" w:space="0" w:color="auto"/>
            <w:right w:val="none" w:sz="0" w:space="0" w:color="auto"/>
          </w:divBdr>
        </w:div>
        <w:div w:id="847251655">
          <w:marLeft w:val="640"/>
          <w:marRight w:val="0"/>
          <w:marTop w:val="0"/>
          <w:marBottom w:val="0"/>
          <w:divBdr>
            <w:top w:val="none" w:sz="0" w:space="0" w:color="auto"/>
            <w:left w:val="none" w:sz="0" w:space="0" w:color="auto"/>
            <w:bottom w:val="none" w:sz="0" w:space="0" w:color="auto"/>
            <w:right w:val="none" w:sz="0" w:space="0" w:color="auto"/>
          </w:divBdr>
        </w:div>
        <w:div w:id="1155875714">
          <w:marLeft w:val="640"/>
          <w:marRight w:val="0"/>
          <w:marTop w:val="0"/>
          <w:marBottom w:val="0"/>
          <w:divBdr>
            <w:top w:val="none" w:sz="0" w:space="0" w:color="auto"/>
            <w:left w:val="none" w:sz="0" w:space="0" w:color="auto"/>
            <w:bottom w:val="none" w:sz="0" w:space="0" w:color="auto"/>
            <w:right w:val="none" w:sz="0" w:space="0" w:color="auto"/>
          </w:divBdr>
        </w:div>
        <w:div w:id="1796295509">
          <w:marLeft w:val="640"/>
          <w:marRight w:val="0"/>
          <w:marTop w:val="0"/>
          <w:marBottom w:val="0"/>
          <w:divBdr>
            <w:top w:val="none" w:sz="0" w:space="0" w:color="auto"/>
            <w:left w:val="none" w:sz="0" w:space="0" w:color="auto"/>
            <w:bottom w:val="none" w:sz="0" w:space="0" w:color="auto"/>
            <w:right w:val="none" w:sz="0" w:space="0" w:color="auto"/>
          </w:divBdr>
        </w:div>
        <w:div w:id="331371327">
          <w:marLeft w:val="640"/>
          <w:marRight w:val="0"/>
          <w:marTop w:val="0"/>
          <w:marBottom w:val="0"/>
          <w:divBdr>
            <w:top w:val="none" w:sz="0" w:space="0" w:color="auto"/>
            <w:left w:val="none" w:sz="0" w:space="0" w:color="auto"/>
            <w:bottom w:val="none" w:sz="0" w:space="0" w:color="auto"/>
            <w:right w:val="none" w:sz="0" w:space="0" w:color="auto"/>
          </w:divBdr>
        </w:div>
        <w:div w:id="891964562">
          <w:marLeft w:val="640"/>
          <w:marRight w:val="0"/>
          <w:marTop w:val="0"/>
          <w:marBottom w:val="0"/>
          <w:divBdr>
            <w:top w:val="none" w:sz="0" w:space="0" w:color="auto"/>
            <w:left w:val="none" w:sz="0" w:space="0" w:color="auto"/>
            <w:bottom w:val="none" w:sz="0" w:space="0" w:color="auto"/>
            <w:right w:val="none" w:sz="0" w:space="0" w:color="auto"/>
          </w:divBdr>
        </w:div>
        <w:div w:id="319894133">
          <w:marLeft w:val="640"/>
          <w:marRight w:val="0"/>
          <w:marTop w:val="0"/>
          <w:marBottom w:val="0"/>
          <w:divBdr>
            <w:top w:val="none" w:sz="0" w:space="0" w:color="auto"/>
            <w:left w:val="none" w:sz="0" w:space="0" w:color="auto"/>
            <w:bottom w:val="none" w:sz="0" w:space="0" w:color="auto"/>
            <w:right w:val="none" w:sz="0" w:space="0" w:color="auto"/>
          </w:divBdr>
        </w:div>
        <w:div w:id="1373725624">
          <w:marLeft w:val="640"/>
          <w:marRight w:val="0"/>
          <w:marTop w:val="0"/>
          <w:marBottom w:val="0"/>
          <w:divBdr>
            <w:top w:val="none" w:sz="0" w:space="0" w:color="auto"/>
            <w:left w:val="none" w:sz="0" w:space="0" w:color="auto"/>
            <w:bottom w:val="none" w:sz="0" w:space="0" w:color="auto"/>
            <w:right w:val="none" w:sz="0" w:space="0" w:color="auto"/>
          </w:divBdr>
        </w:div>
        <w:div w:id="985472616">
          <w:marLeft w:val="640"/>
          <w:marRight w:val="0"/>
          <w:marTop w:val="0"/>
          <w:marBottom w:val="0"/>
          <w:divBdr>
            <w:top w:val="none" w:sz="0" w:space="0" w:color="auto"/>
            <w:left w:val="none" w:sz="0" w:space="0" w:color="auto"/>
            <w:bottom w:val="none" w:sz="0" w:space="0" w:color="auto"/>
            <w:right w:val="none" w:sz="0" w:space="0" w:color="auto"/>
          </w:divBdr>
        </w:div>
        <w:div w:id="39476428">
          <w:marLeft w:val="640"/>
          <w:marRight w:val="0"/>
          <w:marTop w:val="0"/>
          <w:marBottom w:val="0"/>
          <w:divBdr>
            <w:top w:val="none" w:sz="0" w:space="0" w:color="auto"/>
            <w:left w:val="none" w:sz="0" w:space="0" w:color="auto"/>
            <w:bottom w:val="none" w:sz="0" w:space="0" w:color="auto"/>
            <w:right w:val="none" w:sz="0" w:space="0" w:color="auto"/>
          </w:divBdr>
        </w:div>
        <w:div w:id="588852220">
          <w:marLeft w:val="640"/>
          <w:marRight w:val="0"/>
          <w:marTop w:val="0"/>
          <w:marBottom w:val="0"/>
          <w:divBdr>
            <w:top w:val="none" w:sz="0" w:space="0" w:color="auto"/>
            <w:left w:val="none" w:sz="0" w:space="0" w:color="auto"/>
            <w:bottom w:val="none" w:sz="0" w:space="0" w:color="auto"/>
            <w:right w:val="none" w:sz="0" w:space="0" w:color="auto"/>
          </w:divBdr>
        </w:div>
        <w:div w:id="2147357174">
          <w:marLeft w:val="640"/>
          <w:marRight w:val="0"/>
          <w:marTop w:val="0"/>
          <w:marBottom w:val="0"/>
          <w:divBdr>
            <w:top w:val="none" w:sz="0" w:space="0" w:color="auto"/>
            <w:left w:val="none" w:sz="0" w:space="0" w:color="auto"/>
            <w:bottom w:val="none" w:sz="0" w:space="0" w:color="auto"/>
            <w:right w:val="none" w:sz="0" w:space="0" w:color="auto"/>
          </w:divBdr>
        </w:div>
        <w:div w:id="569655811">
          <w:marLeft w:val="640"/>
          <w:marRight w:val="0"/>
          <w:marTop w:val="0"/>
          <w:marBottom w:val="0"/>
          <w:divBdr>
            <w:top w:val="none" w:sz="0" w:space="0" w:color="auto"/>
            <w:left w:val="none" w:sz="0" w:space="0" w:color="auto"/>
            <w:bottom w:val="none" w:sz="0" w:space="0" w:color="auto"/>
            <w:right w:val="none" w:sz="0" w:space="0" w:color="auto"/>
          </w:divBdr>
        </w:div>
        <w:div w:id="414281739">
          <w:marLeft w:val="640"/>
          <w:marRight w:val="0"/>
          <w:marTop w:val="0"/>
          <w:marBottom w:val="0"/>
          <w:divBdr>
            <w:top w:val="none" w:sz="0" w:space="0" w:color="auto"/>
            <w:left w:val="none" w:sz="0" w:space="0" w:color="auto"/>
            <w:bottom w:val="none" w:sz="0" w:space="0" w:color="auto"/>
            <w:right w:val="none" w:sz="0" w:space="0" w:color="auto"/>
          </w:divBdr>
        </w:div>
        <w:div w:id="2089494577">
          <w:marLeft w:val="640"/>
          <w:marRight w:val="0"/>
          <w:marTop w:val="0"/>
          <w:marBottom w:val="0"/>
          <w:divBdr>
            <w:top w:val="none" w:sz="0" w:space="0" w:color="auto"/>
            <w:left w:val="none" w:sz="0" w:space="0" w:color="auto"/>
            <w:bottom w:val="none" w:sz="0" w:space="0" w:color="auto"/>
            <w:right w:val="none" w:sz="0" w:space="0" w:color="auto"/>
          </w:divBdr>
        </w:div>
        <w:div w:id="1739548892">
          <w:marLeft w:val="640"/>
          <w:marRight w:val="0"/>
          <w:marTop w:val="0"/>
          <w:marBottom w:val="0"/>
          <w:divBdr>
            <w:top w:val="none" w:sz="0" w:space="0" w:color="auto"/>
            <w:left w:val="none" w:sz="0" w:space="0" w:color="auto"/>
            <w:bottom w:val="none" w:sz="0" w:space="0" w:color="auto"/>
            <w:right w:val="none" w:sz="0" w:space="0" w:color="auto"/>
          </w:divBdr>
        </w:div>
        <w:div w:id="1987398203">
          <w:marLeft w:val="640"/>
          <w:marRight w:val="0"/>
          <w:marTop w:val="0"/>
          <w:marBottom w:val="0"/>
          <w:divBdr>
            <w:top w:val="none" w:sz="0" w:space="0" w:color="auto"/>
            <w:left w:val="none" w:sz="0" w:space="0" w:color="auto"/>
            <w:bottom w:val="none" w:sz="0" w:space="0" w:color="auto"/>
            <w:right w:val="none" w:sz="0" w:space="0" w:color="auto"/>
          </w:divBdr>
        </w:div>
        <w:div w:id="1732731740">
          <w:marLeft w:val="640"/>
          <w:marRight w:val="0"/>
          <w:marTop w:val="0"/>
          <w:marBottom w:val="0"/>
          <w:divBdr>
            <w:top w:val="none" w:sz="0" w:space="0" w:color="auto"/>
            <w:left w:val="none" w:sz="0" w:space="0" w:color="auto"/>
            <w:bottom w:val="none" w:sz="0" w:space="0" w:color="auto"/>
            <w:right w:val="none" w:sz="0" w:space="0" w:color="auto"/>
          </w:divBdr>
        </w:div>
        <w:div w:id="1703048834">
          <w:marLeft w:val="640"/>
          <w:marRight w:val="0"/>
          <w:marTop w:val="0"/>
          <w:marBottom w:val="0"/>
          <w:divBdr>
            <w:top w:val="none" w:sz="0" w:space="0" w:color="auto"/>
            <w:left w:val="none" w:sz="0" w:space="0" w:color="auto"/>
            <w:bottom w:val="none" w:sz="0" w:space="0" w:color="auto"/>
            <w:right w:val="none" w:sz="0" w:space="0" w:color="auto"/>
          </w:divBdr>
        </w:div>
        <w:div w:id="2051107901">
          <w:marLeft w:val="640"/>
          <w:marRight w:val="0"/>
          <w:marTop w:val="0"/>
          <w:marBottom w:val="0"/>
          <w:divBdr>
            <w:top w:val="none" w:sz="0" w:space="0" w:color="auto"/>
            <w:left w:val="none" w:sz="0" w:space="0" w:color="auto"/>
            <w:bottom w:val="none" w:sz="0" w:space="0" w:color="auto"/>
            <w:right w:val="none" w:sz="0" w:space="0" w:color="auto"/>
          </w:divBdr>
        </w:div>
        <w:div w:id="170683961">
          <w:marLeft w:val="640"/>
          <w:marRight w:val="0"/>
          <w:marTop w:val="0"/>
          <w:marBottom w:val="0"/>
          <w:divBdr>
            <w:top w:val="none" w:sz="0" w:space="0" w:color="auto"/>
            <w:left w:val="none" w:sz="0" w:space="0" w:color="auto"/>
            <w:bottom w:val="none" w:sz="0" w:space="0" w:color="auto"/>
            <w:right w:val="none" w:sz="0" w:space="0" w:color="auto"/>
          </w:divBdr>
        </w:div>
        <w:div w:id="734622444">
          <w:marLeft w:val="640"/>
          <w:marRight w:val="0"/>
          <w:marTop w:val="0"/>
          <w:marBottom w:val="0"/>
          <w:divBdr>
            <w:top w:val="none" w:sz="0" w:space="0" w:color="auto"/>
            <w:left w:val="none" w:sz="0" w:space="0" w:color="auto"/>
            <w:bottom w:val="none" w:sz="0" w:space="0" w:color="auto"/>
            <w:right w:val="none" w:sz="0" w:space="0" w:color="auto"/>
          </w:divBdr>
        </w:div>
        <w:div w:id="1861040335">
          <w:marLeft w:val="640"/>
          <w:marRight w:val="0"/>
          <w:marTop w:val="0"/>
          <w:marBottom w:val="0"/>
          <w:divBdr>
            <w:top w:val="none" w:sz="0" w:space="0" w:color="auto"/>
            <w:left w:val="none" w:sz="0" w:space="0" w:color="auto"/>
            <w:bottom w:val="none" w:sz="0" w:space="0" w:color="auto"/>
            <w:right w:val="none" w:sz="0" w:space="0" w:color="auto"/>
          </w:divBdr>
        </w:div>
        <w:div w:id="1850485829">
          <w:marLeft w:val="640"/>
          <w:marRight w:val="0"/>
          <w:marTop w:val="0"/>
          <w:marBottom w:val="0"/>
          <w:divBdr>
            <w:top w:val="none" w:sz="0" w:space="0" w:color="auto"/>
            <w:left w:val="none" w:sz="0" w:space="0" w:color="auto"/>
            <w:bottom w:val="none" w:sz="0" w:space="0" w:color="auto"/>
            <w:right w:val="none" w:sz="0" w:space="0" w:color="auto"/>
          </w:divBdr>
        </w:div>
        <w:div w:id="1491560339">
          <w:marLeft w:val="640"/>
          <w:marRight w:val="0"/>
          <w:marTop w:val="0"/>
          <w:marBottom w:val="0"/>
          <w:divBdr>
            <w:top w:val="none" w:sz="0" w:space="0" w:color="auto"/>
            <w:left w:val="none" w:sz="0" w:space="0" w:color="auto"/>
            <w:bottom w:val="none" w:sz="0" w:space="0" w:color="auto"/>
            <w:right w:val="none" w:sz="0" w:space="0" w:color="auto"/>
          </w:divBdr>
        </w:div>
        <w:div w:id="249314206">
          <w:marLeft w:val="640"/>
          <w:marRight w:val="0"/>
          <w:marTop w:val="0"/>
          <w:marBottom w:val="0"/>
          <w:divBdr>
            <w:top w:val="none" w:sz="0" w:space="0" w:color="auto"/>
            <w:left w:val="none" w:sz="0" w:space="0" w:color="auto"/>
            <w:bottom w:val="none" w:sz="0" w:space="0" w:color="auto"/>
            <w:right w:val="none" w:sz="0" w:space="0" w:color="auto"/>
          </w:divBdr>
        </w:div>
        <w:div w:id="1036924691">
          <w:marLeft w:val="640"/>
          <w:marRight w:val="0"/>
          <w:marTop w:val="0"/>
          <w:marBottom w:val="0"/>
          <w:divBdr>
            <w:top w:val="none" w:sz="0" w:space="0" w:color="auto"/>
            <w:left w:val="none" w:sz="0" w:space="0" w:color="auto"/>
            <w:bottom w:val="none" w:sz="0" w:space="0" w:color="auto"/>
            <w:right w:val="none" w:sz="0" w:space="0" w:color="auto"/>
          </w:divBdr>
        </w:div>
        <w:div w:id="1867987918">
          <w:marLeft w:val="640"/>
          <w:marRight w:val="0"/>
          <w:marTop w:val="0"/>
          <w:marBottom w:val="0"/>
          <w:divBdr>
            <w:top w:val="none" w:sz="0" w:space="0" w:color="auto"/>
            <w:left w:val="none" w:sz="0" w:space="0" w:color="auto"/>
            <w:bottom w:val="none" w:sz="0" w:space="0" w:color="auto"/>
            <w:right w:val="none" w:sz="0" w:space="0" w:color="auto"/>
          </w:divBdr>
        </w:div>
        <w:div w:id="1710296156">
          <w:marLeft w:val="640"/>
          <w:marRight w:val="0"/>
          <w:marTop w:val="0"/>
          <w:marBottom w:val="0"/>
          <w:divBdr>
            <w:top w:val="none" w:sz="0" w:space="0" w:color="auto"/>
            <w:left w:val="none" w:sz="0" w:space="0" w:color="auto"/>
            <w:bottom w:val="none" w:sz="0" w:space="0" w:color="auto"/>
            <w:right w:val="none" w:sz="0" w:space="0" w:color="auto"/>
          </w:divBdr>
        </w:div>
        <w:div w:id="727387717">
          <w:marLeft w:val="640"/>
          <w:marRight w:val="0"/>
          <w:marTop w:val="0"/>
          <w:marBottom w:val="0"/>
          <w:divBdr>
            <w:top w:val="none" w:sz="0" w:space="0" w:color="auto"/>
            <w:left w:val="none" w:sz="0" w:space="0" w:color="auto"/>
            <w:bottom w:val="none" w:sz="0" w:space="0" w:color="auto"/>
            <w:right w:val="none" w:sz="0" w:space="0" w:color="auto"/>
          </w:divBdr>
        </w:div>
      </w:divsChild>
    </w:div>
    <w:div w:id="92629559">
      <w:bodyDiv w:val="1"/>
      <w:marLeft w:val="0"/>
      <w:marRight w:val="0"/>
      <w:marTop w:val="0"/>
      <w:marBottom w:val="0"/>
      <w:divBdr>
        <w:top w:val="none" w:sz="0" w:space="0" w:color="auto"/>
        <w:left w:val="none" w:sz="0" w:space="0" w:color="auto"/>
        <w:bottom w:val="none" w:sz="0" w:space="0" w:color="auto"/>
        <w:right w:val="none" w:sz="0" w:space="0" w:color="auto"/>
      </w:divBdr>
      <w:divsChild>
        <w:div w:id="479418217">
          <w:marLeft w:val="640"/>
          <w:marRight w:val="0"/>
          <w:marTop w:val="0"/>
          <w:marBottom w:val="0"/>
          <w:divBdr>
            <w:top w:val="none" w:sz="0" w:space="0" w:color="auto"/>
            <w:left w:val="none" w:sz="0" w:space="0" w:color="auto"/>
            <w:bottom w:val="none" w:sz="0" w:space="0" w:color="auto"/>
            <w:right w:val="none" w:sz="0" w:space="0" w:color="auto"/>
          </w:divBdr>
        </w:div>
        <w:div w:id="47414921">
          <w:marLeft w:val="640"/>
          <w:marRight w:val="0"/>
          <w:marTop w:val="0"/>
          <w:marBottom w:val="0"/>
          <w:divBdr>
            <w:top w:val="none" w:sz="0" w:space="0" w:color="auto"/>
            <w:left w:val="none" w:sz="0" w:space="0" w:color="auto"/>
            <w:bottom w:val="none" w:sz="0" w:space="0" w:color="auto"/>
            <w:right w:val="none" w:sz="0" w:space="0" w:color="auto"/>
          </w:divBdr>
        </w:div>
        <w:div w:id="134571355">
          <w:marLeft w:val="640"/>
          <w:marRight w:val="0"/>
          <w:marTop w:val="0"/>
          <w:marBottom w:val="0"/>
          <w:divBdr>
            <w:top w:val="none" w:sz="0" w:space="0" w:color="auto"/>
            <w:left w:val="none" w:sz="0" w:space="0" w:color="auto"/>
            <w:bottom w:val="none" w:sz="0" w:space="0" w:color="auto"/>
            <w:right w:val="none" w:sz="0" w:space="0" w:color="auto"/>
          </w:divBdr>
        </w:div>
        <w:div w:id="119736818">
          <w:marLeft w:val="640"/>
          <w:marRight w:val="0"/>
          <w:marTop w:val="0"/>
          <w:marBottom w:val="0"/>
          <w:divBdr>
            <w:top w:val="none" w:sz="0" w:space="0" w:color="auto"/>
            <w:left w:val="none" w:sz="0" w:space="0" w:color="auto"/>
            <w:bottom w:val="none" w:sz="0" w:space="0" w:color="auto"/>
            <w:right w:val="none" w:sz="0" w:space="0" w:color="auto"/>
          </w:divBdr>
        </w:div>
        <w:div w:id="100078543">
          <w:marLeft w:val="640"/>
          <w:marRight w:val="0"/>
          <w:marTop w:val="0"/>
          <w:marBottom w:val="0"/>
          <w:divBdr>
            <w:top w:val="none" w:sz="0" w:space="0" w:color="auto"/>
            <w:left w:val="none" w:sz="0" w:space="0" w:color="auto"/>
            <w:bottom w:val="none" w:sz="0" w:space="0" w:color="auto"/>
            <w:right w:val="none" w:sz="0" w:space="0" w:color="auto"/>
          </w:divBdr>
        </w:div>
        <w:div w:id="1793480965">
          <w:marLeft w:val="640"/>
          <w:marRight w:val="0"/>
          <w:marTop w:val="0"/>
          <w:marBottom w:val="0"/>
          <w:divBdr>
            <w:top w:val="none" w:sz="0" w:space="0" w:color="auto"/>
            <w:left w:val="none" w:sz="0" w:space="0" w:color="auto"/>
            <w:bottom w:val="none" w:sz="0" w:space="0" w:color="auto"/>
            <w:right w:val="none" w:sz="0" w:space="0" w:color="auto"/>
          </w:divBdr>
        </w:div>
        <w:div w:id="921373647">
          <w:marLeft w:val="640"/>
          <w:marRight w:val="0"/>
          <w:marTop w:val="0"/>
          <w:marBottom w:val="0"/>
          <w:divBdr>
            <w:top w:val="none" w:sz="0" w:space="0" w:color="auto"/>
            <w:left w:val="none" w:sz="0" w:space="0" w:color="auto"/>
            <w:bottom w:val="none" w:sz="0" w:space="0" w:color="auto"/>
            <w:right w:val="none" w:sz="0" w:space="0" w:color="auto"/>
          </w:divBdr>
        </w:div>
        <w:div w:id="498035520">
          <w:marLeft w:val="640"/>
          <w:marRight w:val="0"/>
          <w:marTop w:val="0"/>
          <w:marBottom w:val="0"/>
          <w:divBdr>
            <w:top w:val="none" w:sz="0" w:space="0" w:color="auto"/>
            <w:left w:val="none" w:sz="0" w:space="0" w:color="auto"/>
            <w:bottom w:val="none" w:sz="0" w:space="0" w:color="auto"/>
            <w:right w:val="none" w:sz="0" w:space="0" w:color="auto"/>
          </w:divBdr>
        </w:div>
        <w:div w:id="209154073">
          <w:marLeft w:val="640"/>
          <w:marRight w:val="0"/>
          <w:marTop w:val="0"/>
          <w:marBottom w:val="0"/>
          <w:divBdr>
            <w:top w:val="none" w:sz="0" w:space="0" w:color="auto"/>
            <w:left w:val="none" w:sz="0" w:space="0" w:color="auto"/>
            <w:bottom w:val="none" w:sz="0" w:space="0" w:color="auto"/>
            <w:right w:val="none" w:sz="0" w:space="0" w:color="auto"/>
          </w:divBdr>
        </w:div>
        <w:div w:id="352728148">
          <w:marLeft w:val="640"/>
          <w:marRight w:val="0"/>
          <w:marTop w:val="0"/>
          <w:marBottom w:val="0"/>
          <w:divBdr>
            <w:top w:val="none" w:sz="0" w:space="0" w:color="auto"/>
            <w:left w:val="none" w:sz="0" w:space="0" w:color="auto"/>
            <w:bottom w:val="none" w:sz="0" w:space="0" w:color="auto"/>
            <w:right w:val="none" w:sz="0" w:space="0" w:color="auto"/>
          </w:divBdr>
        </w:div>
        <w:div w:id="586577862">
          <w:marLeft w:val="640"/>
          <w:marRight w:val="0"/>
          <w:marTop w:val="0"/>
          <w:marBottom w:val="0"/>
          <w:divBdr>
            <w:top w:val="none" w:sz="0" w:space="0" w:color="auto"/>
            <w:left w:val="none" w:sz="0" w:space="0" w:color="auto"/>
            <w:bottom w:val="none" w:sz="0" w:space="0" w:color="auto"/>
            <w:right w:val="none" w:sz="0" w:space="0" w:color="auto"/>
          </w:divBdr>
        </w:div>
        <w:div w:id="431710264">
          <w:marLeft w:val="640"/>
          <w:marRight w:val="0"/>
          <w:marTop w:val="0"/>
          <w:marBottom w:val="0"/>
          <w:divBdr>
            <w:top w:val="none" w:sz="0" w:space="0" w:color="auto"/>
            <w:left w:val="none" w:sz="0" w:space="0" w:color="auto"/>
            <w:bottom w:val="none" w:sz="0" w:space="0" w:color="auto"/>
            <w:right w:val="none" w:sz="0" w:space="0" w:color="auto"/>
          </w:divBdr>
        </w:div>
        <w:div w:id="1945454616">
          <w:marLeft w:val="640"/>
          <w:marRight w:val="0"/>
          <w:marTop w:val="0"/>
          <w:marBottom w:val="0"/>
          <w:divBdr>
            <w:top w:val="none" w:sz="0" w:space="0" w:color="auto"/>
            <w:left w:val="none" w:sz="0" w:space="0" w:color="auto"/>
            <w:bottom w:val="none" w:sz="0" w:space="0" w:color="auto"/>
            <w:right w:val="none" w:sz="0" w:space="0" w:color="auto"/>
          </w:divBdr>
        </w:div>
        <w:div w:id="1849902442">
          <w:marLeft w:val="640"/>
          <w:marRight w:val="0"/>
          <w:marTop w:val="0"/>
          <w:marBottom w:val="0"/>
          <w:divBdr>
            <w:top w:val="none" w:sz="0" w:space="0" w:color="auto"/>
            <w:left w:val="none" w:sz="0" w:space="0" w:color="auto"/>
            <w:bottom w:val="none" w:sz="0" w:space="0" w:color="auto"/>
            <w:right w:val="none" w:sz="0" w:space="0" w:color="auto"/>
          </w:divBdr>
        </w:div>
        <w:div w:id="315232851">
          <w:marLeft w:val="640"/>
          <w:marRight w:val="0"/>
          <w:marTop w:val="0"/>
          <w:marBottom w:val="0"/>
          <w:divBdr>
            <w:top w:val="none" w:sz="0" w:space="0" w:color="auto"/>
            <w:left w:val="none" w:sz="0" w:space="0" w:color="auto"/>
            <w:bottom w:val="none" w:sz="0" w:space="0" w:color="auto"/>
            <w:right w:val="none" w:sz="0" w:space="0" w:color="auto"/>
          </w:divBdr>
        </w:div>
        <w:div w:id="75976409">
          <w:marLeft w:val="640"/>
          <w:marRight w:val="0"/>
          <w:marTop w:val="0"/>
          <w:marBottom w:val="0"/>
          <w:divBdr>
            <w:top w:val="none" w:sz="0" w:space="0" w:color="auto"/>
            <w:left w:val="none" w:sz="0" w:space="0" w:color="auto"/>
            <w:bottom w:val="none" w:sz="0" w:space="0" w:color="auto"/>
            <w:right w:val="none" w:sz="0" w:space="0" w:color="auto"/>
          </w:divBdr>
        </w:div>
        <w:div w:id="102461578">
          <w:marLeft w:val="640"/>
          <w:marRight w:val="0"/>
          <w:marTop w:val="0"/>
          <w:marBottom w:val="0"/>
          <w:divBdr>
            <w:top w:val="none" w:sz="0" w:space="0" w:color="auto"/>
            <w:left w:val="none" w:sz="0" w:space="0" w:color="auto"/>
            <w:bottom w:val="none" w:sz="0" w:space="0" w:color="auto"/>
            <w:right w:val="none" w:sz="0" w:space="0" w:color="auto"/>
          </w:divBdr>
        </w:div>
        <w:div w:id="406195889">
          <w:marLeft w:val="640"/>
          <w:marRight w:val="0"/>
          <w:marTop w:val="0"/>
          <w:marBottom w:val="0"/>
          <w:divBdr>
            <w:top w:val="none" w:sz="0" w:space="0" w:color="auto"/>
            <w:left w:val="none" w:sz="0" w:space="0" w:color="auto"/>
            <w:bottom w:val="none" w:sz="0" w:space="0" w:color="auto"/>
            <w:right w:val="none" w:sz="0" w:space="0" w:color="auto"/>
          </w:divBdr>
        </w:div>
        <w:div w:id="710883569">
          <w:marLeft w:val="640"/>
          <w:marRight w:val="0"/>
          <w:marTop w:val="0"/>
          <w:marBottom w:val="0"/>
          <w:divBdr>
            <w:top w:val="none" w:sz="0" w:space="0" w:color="auto"/>
            <w:left w:val="none" w:sz="0" w:space="0" w:color="auto"/>
            <w:bottom w:val="none" w:sz="0" w:space="0" w:color="auto"/>
            <w:right w:val="none" w:sz="0" w:space="0" w:color="auto"/>
          </w:divBdr>
        </w:div>
        <w:div w:id="316157284">
          <w:marLeft w:val="640"/>
          <w:marRight w:val="0"/>
          <w:marTop w:val="0"/>
          <w:marBottom w:val="0"/>
          <w:divBdr>
            <w:top w:val="none" w:sz="0" w:space="0" w:color="auto"/>
            <w:left w:val="none" w:sz="0" w:space="0" w:color="auto"/>
            <w:bottom w:val="none" w:sz="0" w:space="0" w:color="auto"/>
            <w:right w:val="none" w:sz="0" w:space="0" w:color="auto"/>
          </w:divBdr>
        </w:div>
        <w:div w:id="1970745885">
          <w:marLeft w:val="640"/>
          <w:marRight w:val="0"/>
          <w:marTop w:val="0"/>
          <w:marBottom w:val="0"/>
          <w:divBdr>
            <w:top w:val="none" w:sz="0" w:space="0" w:color="auto"/>
            <w:left w:val="none" w:sz="0" w:space="0" w:color="auto"/>
            <w:bottom w:val="none" w:sz="0" w:space="0" w:color="auto"/>
            <w:right w:val="none" w:sz="0" w:space="0" w:color="auto"/>
          </w:divBdr>
        </w:div>
        <w:div w:id="705565003">
          <w:marLeft w:val="640"/>
          <w:marRight w:val="0"/>
          <w:marTop w:val="0"/>
          <w:marBottom w:val="0"/>
          <w:divBdr>
            <w:top w:val="none" w:sz="0" w:space="0" w:color="auto"/>
            <w:left w:val="none" w:sz="0" w:space="0" w:color="auto"/>
            <w:bottom w:val="none" w:sz="0" w:space="0" w:color="auto"/>
            <w:right w:val="none" w:sz="0" w:space="0" w:color="auto"/>
          </w:divBdr>
        </w:div>
        <w:div w:id="1923564445">
          <w:marLeft w:val="640"/>
          <w:marRight w:val="0"/>
          <w:marTop w:val="0"/>
          <w:marBottom w:val="0"/>
          <w:divBdr>
            <w:top w:val="none" w:sz="0" w:space="0" w:color="auto"/>
            <w:left w:val="none" w:sz="0" w:space="0" w:color="auto"/>
            <w:bottom w:val="none" w:sz="0" w:space="0" w:color="auto"/>
            <w:right w:val="none" w:sz="0" w:space="0" w:color="auto"/>
          </w:divBdr>
        </w:div>
        <w:div w:id="221060752">
          <w:marLeft w:val="640"/>
          <w:marRight w:val="0"/>
          <w:marTop w:val="0"/>
          <w:marBottom w:val="0"/>
          <w:divBdr>
            <w:top w:val="none" w:sz="0" w:space="0" w:color="auto"/>
            <w:left w:val="none" w:sz="0" w:space="0" w:color="auto"/>
            <w:bottom w:val="none" w:sz="0" w:space="0" w:color="auto"/>
            <w:right w:val="none" w:sz="0" w:space="0" w:color="auto"/>
          </w:divBdr>
        </w:div>
        <w:div w:id="2037121598">
          <w:marLeft w:val="640"/>
          <w:marRight w:val="0"/>
          <w:marTop w:val="0"/>
          <w:marBottom w:val="0"/>
          <w:divBdr>
            <w:top w:val="none" w:sz="0" w:space="0" w:color="auto"/>
            <w:left w:val="none" w:sz="0" w:space="0" w:color="auto"/>
            <w:bottom w:val="none" w:sz="0" w:space="0" w:color="auto"/>
            <w:right w:val="none" w:sz="0" w:space="0" w:color="auto"/>
          </w:divBdr>
        </w:div>
        <w:div w:id="140316536">
          <w:marLeft w:val="640"/>
          <w:marRight w:val="0"/>
          <w:marTop w:val="0"/>
          <w:marBottom w:val="0"/>
          <w:divBdr>
            <w:top w:val="none" w:sz="0" w:space="0" w:color="auto"/>
            <w:left w:val="none" w:sz="0" w:space="0" w:color="auto"/>
            <w:bottom w:val="none" w:sz="0" w:space="0" w:color="auto"/>
            <w:right w:val="none" w:sz="0" w:space="0" w:color="auto"/>
          </w:divBdr>
        </w:div>
        <w:div w:id="2108965689">
          <w:marLeft w:val="640"/>
          <w:marRight w:val="0"/>
          <w:marTop w:val="0"/>
          <w:marBottom w:val="0"/>
          <w:divBdr>
            <w:top w:val="none" w:sz="0" w:space="0" w:color="auto"/>
            <w:left w:val="none" w:sz="0" w:space="0" w:color="auto"/>
            <w:bottom w:val="none" w:sz="0" w:space="0" w:color="auto"/>
            <w:right w:val="none" w:sz="0" w:space="0" w:color="auto"/>
          </w:divBdr>
        </w:div>
        <w:div w:id="175121072">
          <w:marLeft w:val="640"/>
          <w:marRight w:val="0"/>
          <w:marTop w:val="0"/>
          <w:marBottom w:val="0"/>
          <w:divBdr>
            <w:top w:val="none" w:sz="0" w:space="0" w:color="auto"/>
            <w:left w:val="none" w:sz="0" w:space="0" w:color="auto"/>
            <w:bottom w:val="none" w:sz="0" w:space="0" w:color="auto"/>
            <w:right w:val="none" w:sz="0" w:space="0" w:color="auto"/>
          </w:divBdr>
        </w:div>
        <w:div w:id="1506164562">
          <w:marLeft w:val="640"/>
          <w:marRight w:val="0"/>
          <w:marTop w:val="0"/>
          <w:marBottom w:val="0"/>
          <w:divBdr>
            <w:top w:val="none" w:sz="0" w:space="0" w:color="auto"/>
            <w:left w:val="none" w:sz="0" w:space="0" w:color="auto"/>
            <w:bottom w:val="none" w:sz="0" w:space="0" w:color="auto"/>
            <w:right w:val="none" w:sz="0" w:space="0" w:color="auto"/>
          </w:divBdr>
        </w:div>
        <w:div w:id="998459132">
          <w:marLeft w:val="640"/>
          <w:marRight w:val="0"/>
          <w:marTop w:val="0"/>
          <w:marBottom w:val="0"/>
          <w:divBdr>
            <w:top w:val="none" w:sz="0" w:space="0" w:color="auto"/>
            <w:left w:val="none" w:sz="0" w:space="0" w:color="auto"/>
            <w:bottom w:val="none" w:sz="0" w:space="0" w:color="auto"/>
            <w:right w:val="none" w:sz="0" w:space="0" w:color="auto"/>
          </w:divBdr>
        </w:div>
        <w:div w:id="1525633700">
          <w:marLeft w:val="640"/>
          <w:marRight w:val="0"/>
          <w:marTop w:val="0"/>
          <w:marBottom w:val="0"/>
          <w:divBdr>
            <w:top w:val="none" w:sz="0" w:space="0" w:color="auto"/>
            <w:left w:val="none" w:sz="0" w:space="0" w:color="auto"/>
            <w:bottom w:val="none" w:sz="0" w:space="0" w:color="auto"/>
            <w:right w:val="none" w:sz="0" w:space="0" w:color="auto"/>
          </w:divBdr>
        </w:div>
      </w:divsChild>
    </w:div>
    <w:div w:id="135144773">
      <w:bodyDiv w:val="1"/>
      <w:marLeft w:val="0"/>
      <w:marRight w:val="0"/>
      <w:marTop w:val="0"/>
      <w:marBottom w:val="0"/>
      <w:divBdr>
        <w:top w:val="none" w:sz="0" w:space="0" w:color="auto"/>
        <w:left w:val="none" w:sz="0" w:space="0" w:color="auto"/>
        <w:bottom w:val="none" w:sz="0" w:space="0" w:color="auto"/>
        <w:right w:val="none" w:sz="0" w:space="0" w:color="auto"/>
      </w:divBdr>
      <w:divsChild>
        <w:div w:id="1794523168">
          <w:marLeft w:val="640"/>
          <w:marRight w:val="0"/>
          <w:marTop w:val="0"/>
          <w:marBottom w:val="0"/>
          <w:divBdr>
            <w:top w:val="none" w:sz="0" w:space="0" w:color="auto"/>
            <w:left w:val="none" w:sz="0" w:space="0" w:color="auto"/>
            <w:bottom w:val="none" w:sz="0" w:space="0" w:color="auto"/>
            <w:right w:val="none" w:sz="0" w:space="0" w:color="auto"/>
          </w:divBdr>
        </w:div>
        <w:div w:id="824668255">
          <w:marLeft w:val="640"/>
          <w:marRight w:val="0"/>
          <w:marTop w:val="0"/>
          <w:marBottom w:val="0"/>
          <w:divBdr>
            <w:top w:val="none" w:sz="0" w:space="0" w:color="auto"/>
            <w:left w:val="none" w:sz="0" w:space="0" w:color="auto"/>
            <w:bottom w:val="none" w:sz="0" w:space="0" w:color="auto"/>
            <w:right w:val="none" w:sz="0" w:space="0" w:color="auto"/>
          </w:divBdr>
        </w:div>
        <w:div w:id="337344381">
          <w:marLeft w:val="640"/>
          <w:marRight w:val="0"/>
          <w:marTop w:val="0"/>
          <w:marBottom w:val="0"/>
          <w:divBdr>
            <w:top w:val="none" w:sz="0" w:space="0" w:color="auto"/>
            <w:left w:val="none" w:sz="0" w:space="0" w:color="auto"/>
            <w:bottom w:val="none" w:sz="0" w:space="0" w:color="auto"/>
            <w:right w:val="none" w:sz="0" w:space="0" w:color="auto"/>
          </w:divBdr>
        </w:div>
        <w:div w:id="694500202">
          <w:marLeft w:val="640"/>
          <w:marRight w:val="0"/>
          <w:marTop w:val="0"/>
          <w:marBottom w:val="0"/>
          <w:divBdr>
            <w:top w:val="none" w:sz="0" w:space="0" w:color="auto"/>
            <w:left w:val="none" w:sz="0" w:space="0" w:color="auto"/>
            <w:bottom w:val="none" w:sz="0" w:space="0" w:color="auto"/>
            <w:right w:val="none" w:sz="0" w:space="0" w:color="auto"/>
          </w:divBdr>
        </w:div>
        <w:div w:id="1952862202">
          <w:marLeft w:val="640"/>
          <w:marRight w:val="0"/>
          <w:marTop w:val="0"/>
          <w:marBottom w:val="0"/>
          <w:divBdr>
            <w:top w:val="none" w:sz="0" w:space="0" w:color="auto"/>
            <w:left w:val="none" w:sz="0" w:space="0" w:color="auto"/>
            <w:bottom w:val="none" w:sz="0" w:space="0" w:color="auto"/>
            <w:right w:val="none" w:sz="0" w:space="0" w:color="auto"/>
          </w:divBdr>
        </w:div>
        <w:div w:id="1111510672">
          <w:marLeft w:val="640"/>
          <w:marRight w:val="0"/>
          <w:marTop w:val="0"/>
          <w:marBottom w:val="0"/>
          <w:divBdr>
            <w:top w:val="none" w:sz="0" w:space="0" w:color="auto"/>
            <w:left w:val="none" w:sz="0" w:space="0" w:color="auto"/>
            <w:bottom w:val="none" w:sz="0" w:space="0" w:color="auto"/>
            <w:right w:val="none" w:sz="0" w:space="0" w:color="auto"/>
          </w:divBdr>
        </w:div>
        <w:div w:id="388697430">
          <w:marLeft w:val="640"/>
          <w:marRight w:val="0"/>
          <w:marTop w:val="0"/>
          <w:marBottom w:val="0"/>
          <w:divBdr>
            <w:top w:val="none" w:sz="0" w:space="0" w:color="auto"/>
            <w:left w:val="none" w:sz="0" w:space="0" w:color="auto"/>
            <w:bottom w:val="none" w:sz="0" w:space="0" w:color="auto"/>
            <w:right w:val="none" w:sz="0" w:space="0" w:color="auto"/>
          </w:divBdr>
        </w:div>
        <w:div w:id="819343172">
          <w:marLeft w:val="640"/>
          <w:marRight w:val="0"/>
          <w:marTop w:val="0"/>
          <w:marBottom w:val="0"/>
          <w:divBdr>
            <w:top w:val="none" w:sz="0" w:space="0" w:color="auto"/>
            <w:left w:val="none" w:sz="0" w:space="0" w:color="auto"/>
            <w:bottom w:val="none" w:sz="0" w:space="0" w:color="auto"/>
            <w:right w:val="none" w:sz="0" w:space="0" w:color="auto"/>
          </w:divBdr>
        </w:div>
        <w:div w:id="1333533299">
          <w:marLeft w:val="640"/>
          <w:marRight w:val="0"/>
          <w:marTop w:val="0"/>
          <w:marBottom w:val="0"/>
          <w:divBdr>
            <w:top w:val="none" w:sz="0" w:space="0" w:color="auto"/>
            <w:left w:val="none" w:sz="0" w:space="0" w:color="auto"/>
            <w:bottom w:val="none" w:sz="0" w:space="0" w:color="auto"/>
            <w:right w:val="none" w:sz="0" w:space="0" w:color="auto"/>
          </w:divBdr>
        </w:div>
        <w:div w:id="924654565">
          <w:marLeft w:val="640"/>
          <w:marRight w:val="0"/>
          <w:marTop w:val="0"/>
          <w:marBottom w:val="0"/>
          <w:divBdr>
            <w:top w:val="none" w:sz="0" w:space="0" w:color="auto"/>
            <w:left w:val="none" w:sz="0" w:space="0" w:color="auto"/>
            <w:bottom w:val="none" w:sz="0" w:space="0" w:color="auto"/>
            <w:right w:val="none" w:sz="0" w:space="0" w:color="auto"/>
          </w:divBdr>
        </w:div>
        <w:div w:id="1131021938">
          <w:marLeft w:val="640"/>
          <w:marRight w:val="0"/>
          <w:marTop w:val="0"/>
          <w:marBottom w:val="0"/>
          <w:divBdr>
            <w:top w:val="none" w:sz="0" w:space="0" w:color="auto"/>
            <w:left w:val="none" w:sz="0" w:space="0" w:color="auto"/>
            <w:bottom w:val="none" w:sz="0" w:space="0" w:color="auto"/>
            <w:right w:val="none" w:sz="0" w:space="0" w:color="auto"/>
          </w:divBdr>
        </w:div>
        <w:div w:id="1318535799">
          <w:marLeft w:val="640"/>
          <w:marRight w:val="0"/>
          <w:marTop w:val="0"/>
          <w:marBottom w:val="0"/>
          <w:divBdr>
            <w:top w:val="none" w:sz="0" w:space="0" w:color="auto"/>
            <w:left w:val="none" w:sz="0" w:space="0" w:color="auto"/>
            <w:bottom w:val="none" w:sz="0" w:space="0" w:color="auto"/>
            <w:right w:val="none" w:sz="0" w:space="0" w:color="auto"/>
          </w:divBdr>
        </w:div>
        <w:div w:id="1540581126">
          <w:marLeft w:val="640"/>
          <w:marRight w:val="0"/>
          <w:marTop w:val="0"/>
          <w:marBottom w:val="0"/>
          <w:divBdr>
            <w:top w:val="none" w:sz="0" w:space="0" w:color="auto"/>
            <w:left w:val="none" w:sz="0" w:space="0" w:color="auto"/>
            <w:bottom w:val="none" w:sz="0" w:space="0" w:color="auto"/>
            <w:right w:val="none" w:sz="0" w:space="0" w:color="auto"/>
          </w:divBdr>
        </w:div>
        <w:div w:id="91361760">
          <w:marLeft w:val="640"/>
          <w:marRight w:val="0"/>
          <w:marTop w:val="0"/>
          <w:marBottom w:val="0"/>
          <w:divBdr>
            <w:top w:val="none" w:sz="0" w:space="0" w:color="auto"/>
            <w:left w:val="none" w:sz="0" w:space="0" w:color="auto"/>
            <w:bottom w:val="none" w:sz="0" w:space="0" w:color="auto"/>
            <w:right w:val="none" w:sz="0" w:space="0" w:color="auto"/>
          </w:divBdr>
        </w:div>
        <w:div w:id="1387528282">
          <w:marLeft w:val="640"/>
          <w:marRight w:val="0"/>
          <w:marTop w:val="0"/>
          <w:marBottom w:val="0"/>
          <w:divBdr>
            <w:top w:val="none" w:sz="0" w:space="0" w:color="auto"/>
            <w:left w:val="none" w:sz="0" w:space="0" w:color="auto"/>
            <w:bottom w:val="none" w:sz="0" w:space="0" w:color="auto"/>
            <w:right w:val="none" w:sz="0" w:space="0" w:color="auto"/>
          </w:divBdr>
        </w:div>
        <w:div w:id="92825600">
          <w:marLeft w:val="640"/>
          <w:marRight w:val="0"/>
          <w:marTop w:val="0"/>
          <w:marBottom w:val="0"/>
          <w:divBdr>
            <w:top w:val="none" w:sz="0" w:space="0" w:color="auto"/>
            <w:left w:val="none" w:sz="0" w:space="0" w:color="auto"/>
            <w:bottom w:val="none" w:sz="0" w:space="0" w:color="auto"/>
            <w:right w:val="none" w:sz="0" w:space="0" w:color="auto"/>
          </w:divBdr>
        </w:div>
        <w:div w:id="1973780225">
          <w:marLeft w:val="640"/>
          <w:marRight w:val="0"/>
          <w:marTop w:val="0"/>
          <w:marBottom w:val="0"/>
          <w:divBdr>
            <w:top w:val="none" w:sz="0" w:space="0" w:color="auto"/>
            <w:left w:val="none" w:sz="0" w:space="0" w:color="auto"/>
            <w:bottom w:val="none" w:sz="0" w:space="0" w:color="auto"/>
            <w:right w:val="none" w:sz="0" w:space="0" w:color="auto"/>
          </w:divBdr>
        </w:div>
        <w:div w:id="174929472">
          <w:marLeft w:val="640"/>
          <w:marRight w:val="0"/>
          <w:marTop w:val="0"/>
          <w:marBottom w:val="0"/>
          <w:divBdr>
            <w:top w:val="none" w:sz="0" w:space="0" w:color="auto"/>
            <w:left w:val="none" w:sz="0" w:space="0" w:color="auto"/>
            <w:bottom w:val="none" w:sz="0" w:space="0" w:color="auto"/>
            <w:right w:val="none" w:sz="0" w:space="0" w:color="auto"/>
          </w:divBdr>
        </w:div>
        <w:div w:id="1412193316">
          <w:marLeft w:val="640"/>
          <w:marRight w:val="0"/>
          <w:marTop w:val="0"/>
          <w:marBottom w:val="0"/>
          <w:divBdr>
            <w:top w:val="none" w:sz="0" w:space="0" w:color="auto"/>
            <w:left w:val="none" w:sz="0" w:space="0" w:color="auto"/>
            <w:bottom w:val="none" w:sz="0" w:space="0" w:color="auto"/>
            <w:right w:val="none" w:sz="0" w:space="0" w:color="auto"/>
          </w:divBdr>
        </w:div>
        <w:div w:id="2043825185">
          <w:marLeft w:val="640"/>
          <w:marRight w:val="0"/>
          <w:marTop w:val="0"/>
          <w:marBottom w:val="0"/>
          <w:divBdr>
            <w:top w:val="none" w:sz="0" w:space="0" w:color="auto"/>
            <w:left w:val="none" w:sz="0" w:space="0" w:color="auto"/>
            <w:bottom w:val="none" w:sz="0" w:space="0" w:color="auto"/>
            <w:right w:val="none" w:sz="0" w:space="0" w:color="auto"/>
          </w:divBdr>
        </w:div>
        <w:div w:id="1058095570">
          <w:marLeft w:val="640"/>
          <w:marRight w:val="0"/>
          <w:marTop w:val="0"/>
          <w:marBottom w:val="0"/>
          <w:divBdr>
            <w:top w:val="none" w:sz="0" w:space="0" w:color="auto"/>
            <w:left w:val="none" w:sz="0" w:space="0" w:color="auto"/>
            <w:bottom w:val="none" w:sz="0" w:space="0" w:color="auto"/>
            <w:right w:val="none" w:sz="0" w:space="0" w:color="auto"/>
          </w:divBdr>
        </w:div>
        <w:div w:id="1116026217">
          <w:marLeft w:val="640"/>
          <w:marRight w:val="0"/>
          <w:marTop w:val="0"/>
          <w:marBottom w:val="0"/>
          <w:divBdr>
            <w:top w:val="none" w:sz="0" w:space="0" w:color="auto"/>
            <w:left w:val="none" w:sz="0" w:space="0" w:color="auto"/>
            <w:bottom w:val="none" w:sz="0" w:space="0" w:color="auto"/>
            <w:right w:val="none" w:sz="0" w:space="0" w:color="auto"/>
          </w:divBdr>
        </w:div>
      </w:divsChild>
    </w:div>
    <w:div w:id="139856519">
      <w:bodyDiv w:val="1"/>
      <w:marLeft w:val="0"/>
      <w:marRight w:val="0"/>
      <w:marTop w:val="0"/>
      <w:marBottom w:val="0"/>
      <w:divBdr>
        <w:top w:val="none" w:sz="0" w:space="0" w:color="auto"/>
        <w:left w:val="none" w:sz="0" w:space="0" w:color="auto"/>
        <w:bottom w:val="none" w:sz="0" w:space="0" w:color="auto"/>
        <w:right w:val="none" w:sz="0" w:space="0" w:color="auto"/>
      </w:divBdr>
      <w:divsChild>
        <w:div w:id="1079908066">
          <w:marLeft w:val="640"/>
          <w:marRight w:val="0"/>
          <w:marTop w:val="0"/>
          <w:marBottom w:val="0"/>
          <w:divBdr>
            <w:top w:val="none" w:sz="0" w:space="0" w:color="auto"/>
            <w:left w:val="none" w:sz="0" w:space="0" w:color="auto"/>
            <w:bottom w:val="none" w:sz="0" w:space="0" w:color="auto"/>
            <w:right w:val="none" w:sz="0" w:space="0" w:color="auto"/>
          </w:divBdr>
        </w:div>
        <w:div w:id="1702507832">
          <w:marLeft w:val="640"/>
          <w:marRight w:val="0"/>
          <w:marTop w:val="0"/>
          <w:marBottom w:val="0"/>
          <w:divBdr>
            <w:top w:val="none" w:sz="0" w:space="0" w:color="auto"/>
            <w:left w:val="none" w:sz="0" w:space="0" w:color="auto"/>
            <w:bottom w:val="none" w:sz="0" w:space="0" w:color="auto"/>
            <w:right w:val="none" w:sz="0" w:space="0" w:color="auto"/>
          </w:divBdr>
        </w:div>
        <w:div w:id="767501317">
          <w:marLeft w:val="640"/>
          <w:marRight w:val="0"/>
          <w:marTop w:val="0"/>
          <w:marBottom w:val="0"/>
          <w:divBdr>
            <w:top w:val="none" w:sz="0" w:space="0" w:color="auto"/>
            <w:left w:val="none" w:sz="0" w:space="0" w:color="auto"/>
            <w:bottom w:val="none" w:sz="0" w:space="0" w:color="auto"/>
            <w:right w:val="none" w:sz="0" w:space="0" w:color="auto"/>
          </w:divBdr>
        </w:div>
        <w:div w:id="1710960077">
          <w:marLeft w:val="640"/>
          <w:marRight w:val="0"/>
          <w:marTop w:val="0"/>
          <w:marBottom w:val="0"/>
          <w:divBdr>
            <w:top w:val="none" w:sz="0" w:space="0" w:color="auto"/>
            <w:left w:val="none" w:sz="0" w:space="0" w:color="auto"/>
            <w:bottom w:val="none" w:sz="0" w:space="0" w:color="auto"/>
            <w:right w:val="none" w:sz="0" w:space="0" w:color="auto"/>
          </w:divBdr>
        </w:div>
        <w:div w:id="693770479">
          <w:marLeft w:val="640"/>
          <w:marRight w:val="0"/>
          <w:marTop w:val="0"/>
          <w:marBottom w:val="0"/>
          <w:divBdr>
            <w:top w:val="none" w:sz="0" w:space="0" w:color="auto"/>
            <w:left w:val="none" w:sz="0" w:space="0" w:color="auto"/>
            <w:bottom w:val="none" w:sz="0" w:space="0" w:color="auto"/>
            <w:right w:val="none" w:sz="0" w:space="0" w:color="auto"/>
          </w:divBdr>
        </w:div>
        <w:div w:id="185415146">
          <w:marLeft w:val="640"/>
          <w:marRight w:val="0"/>
          <w:marTop w:val="0"/>
          <w:marBottom w:val="0"/>
          <w:divBdr>
            <w:top w:val="none" w:sz="0" w:space="0" w:color="auto"/>
            <w:left w:val="none" w:sz="0" w:space="0" w:color="auto"/>
            <w:bottom w:val="none" w:sz="0" w:space="0" w:color="auto"/>
            <w:right w:val="none" w:sz="0" w:space="0" w:color="auto"/>
          </w:divBdr>
        </w:div>
        <w:div w:id="1644457284">
          <w:marLeft w:val="640"/>
          <w:marRight w:val="0"/>
          <w:marTop w:val="0"/>
          <w:marBottom w:val="0"/>
          <w:divBdr>
            <w:top w:val="none" w:sz="0" w:space="0" w:color="auto"/>
            <w:left w:val="none" w:sz="0" w:space="0" w:color="auto"/>
            <w:bottom w:val="none" w:sz="0" w:space="0" w:color="auto"/>
            <w:right w:val="none" w:sz="0" w:space="0" w:color="auto"/>
          </w:divBdr>
        </w:div>
        <w:div w:id="2087729891">
          <w:marLeft w:val="640"/>
          <w:marRight w:val="0"/>
          <w:marTop w:val="0"/>
          <w:marBottom w:val="0"/>
          <w:divBdr>
            <w:top w:val="none" w:sz="0" w:space="0" w:color="auto"/>
            <w:left w:val="none" w:sz="0" w:space="0" w:color="auto"/>
            <w:bottom w:val="none" w:sz="0" w:space="0" w:color="auto"/>
            <w:right w:val="none" w:sz="0" w:space="0" w:color="auto"/>
          </w:divBdr>
        </w:div>
        <w:div w:id="1006128845">
          <w:marLeft w:val="640"/>
          <w:marRight w:val="0"/>
          <w:marTop w:val="0"/>
          <w:marBottom w:val="0"/>
          <w:divBdr>
            <w:top w:val="none" w:sz="0" w:space="0" w:color="auto"/>
            <w:left w:val="none" w:sz="0" w:space="0" w:color="auto"/>
            <w:bottom w:val="none" w:sz="0" w:space="0" w:color="auto"/>
            <w:right w:val="none" w:sz="0" w:space="0" w:color="auto"/>
          </w:divBdr>
        </w:div>
        <w:div w:id="954098202">
          <w:marLeft w:val="640"/>
          <w:marRight w:val="0"/>
          <w:marTop w:val="0"/>
          <w:marBottom w:val="0"/>
          <w:divBdr>
            <w:top w:val="none" w:sz="0" w:space="0" w:color="auto"/>
            <w:left w:val="none" w:sz="0" w:space="0" w:color="auto"/>
            <w:bottom w:val="none" w:sz="0" w:space="0" w:color="auto"/>
            <w:right w:val="none" w:sz="0" w:space="0" w:color="auto"/>
          </w:divBdr>
        </w:div>
        <w:div w:id="763383993">
          <w:marLeft w:val="640"/>
          <w:marRight w:val="0"/>
          <w:marTop w:val="0"/>
          <w:marBottom w:val="0"/>
          <w:divBdr>
            <w:top w:val="none" w:sz="0" w:space="0" w:color="auto"/>
            <w:left w:val="none" w:sz="0" w:space="0" w:color="auto"/>
            <w:bottom w:val="none" w:sz="0" w:space="0" w:color="auto"/>
            <w:right w:val="none" w:sz="0" w:space="0" w:color="auto"/>
          </w:divBdr>
        </w:div>
        <w:div w:id="1565069190">
          <w:marLeft w:val="640"/>
          <w:marRight w:val="0"/>
          <w:marTop w:val="0"/>
          <w:marBottom w:val="0"/>
          <w:divBdr>
            <w:top w:val="none" w:sz="0" w:space="0" w:color="auto"/>
            <w:left w:val="none" w:sz="0" w:space="0" w:color="auto"/>
            <w:bottom w:val="none" w:sz="0" w:space="0" w:color="auto"/>
            <w:right w:val="none" w:sz="0" w:space="0" w:color="auto"/>
          </w:divBdr>
        </w:div>
        <w:div w:id="493957131">
          <w:marLeft w:val="640"/>
          <w:marRight w:val="0"/>
          <w:marTop w:val="0"/>
          <w:marBottom w:val="0"/>
          <w:divBdr>
            <w:top w:val="none" w:sz="0" w:space="0" w:color="auto"/>
            <w:left w:val="none" w:sz="0" w:space="0" w:color="auto"/>
            <w:bottom w:val="none" w:sz="0" w:space="0" w:color="auto"/>
            <w:right w:val="none" w:sz="0" w:space="0" w:color="auto"/>
          </w:divBdr>
        </w:div>
        <w:div w:id="860436598">
          <w:marLeft w:val="640"/>
          <w:marRight w:val="0"/>
          <w:marTop w:val="0"/>
          <w:marBottom w:val="0"/>
          <w:divBdr>
            <w:top w:val="none" w:sz="0" w:space="0" w:color="auto"/>
            <w:left w:val="none" w:sz="0" w:space="0" w:color="auto"/>
            <w:bottom w:val="none" w:sz="0" w:space="0" w:color="auto"/>
            <w:right w:val="none" w:sz="0" w:space="0" w:color="auto"/>
          </w:divBdr>
        </w:div>
        <w:div w:id="834686774">
          <w:marLeft w:val="640"/>
          <w:marRight w:val="0"/>
          <w:marTop w:val="0"/>
          <w:marBottom w:val="0"/>
          <w:divBdr>
            <w:top w:val="none" w:sz="0" w:space="0" w:color="auto"/>
            <w:left w:val="none" w:sz="0" w:space="0" w:color="auto"/>
            <w:bottom w:val="none" w:sz="0" w:space="0" w:color="auto"/>
            <w:right w:val="none" w:sz="0" w:space="0" w:color="auto"/>
          </w:divBdr>
        </w:div>
        <w:div w:id="1641764982">
          <w:marLeft w:val="640"/>
          <w:marRight w:val="0"/>
          <w:marTop w:val="0"/>
          <w:marBottom w:val="0"/>
          <w:divBdr>
            <w:top w:val="none" w:sz="0" w:space="0" w:color="auto"/>
            <w:left w:val="none" w:sz="0" w:space="0" w:color="auto"/>
            <w:bottom w:val="none" w:sz="0" w:space="0" w:color="auto"/>
            <w:right w:val="none" w:sz="0" w:space="0" w:color="auto"/>
          </w:divBdr>
        </w:div>
        <w:div w:id="1155033027">
          <w:marLeft w:val="640"/>
          <w:marRight w:val="0"/>
          <w:marTop w:val="0"/>
          <w:marBottom w:val="0"/>
          <w:divBdr>
            <w:top w:val="none" w:sz="0" w:space="0" w:color="auto"/>
            <w:left w:val="none" w:sz="0" w:space="0" w:color="auto"/>
            <w:bottom w:val="none" w:sz="0" w:space="0" w:color="auto"/>
            <w:right w:val="none" w:sz="0" w:space="0" w:color="auto"/>
          </w:divBdr>
        </w:div>
        <w:div w:id="1037051670">
          <w:marLeft w:val="640"/>
          <w:marRight w:val="0"/>
          <w:marTop w:val="0"/>
          <w:marBottom w:val="0"/>
          <w:divBdr>
            <w:top w:val="none" w:sz="0" w:space="0" w:color="auto"/>
            <w:left w:val="none" w:sz="0" w:space="0" w:color="auto"/>
            <w:bottom w:val="none" w:sz="0" w:space="0" w:color="auto"/>
            <w:right w:val="none" w:sz="0" w:space="0" w:color="auto"/>
          </w:divBdr>
        </w:div>
        <w:div w:id="297421276">
          <w:marLeft w:val="640"/>
          <w:marRight w:val="0"/>
          <w:marTop w:val="0"/>
          <w:marBottom w:val="0"/>
          <w:divBdr>
            <w:top w:val="none" w:sz="0" w:space="0" w:color="auto"/>
            <w:left w:val="none" w:sz="0" w:space="0" w:color="auto"/>
            <w:bottom w:val="none" w:sz="0" w:space="0" w:color="auto"/>
            <w:right w:val="none" w:sz="0" w:space="0" w:color="auto"/>
          </w:divBdr>
        </w:div>
        <w:div w:id="484591709">
          <w:marLeft w:val="640"/>
          <w:marRight w:val="0"/>
          <w:marTop w:val="0"/>
          <w:marBottom w:val="0"/>
          <w:divBdr>
            <w:top w:val="none" w:sz="0" w:space="0" w:color="auto"/>
            <w:left w:val="none" w:sz="0" w:space="0" w:color="auto"/>
            <w:bottom w:val="none" w:sz="0" w:space="0" w:color="auto"/>
            <w:right w:val="none" w:sz="0" w:space="0" w:color="auto"/>
          </w:divBdr>
        </w:div>
        <w:div w:id="1144085009">
          <w:marLeft w:val="640"/>
          <w:marRight w:val="0"/>
          <w:marTop w:val="0"/>
          <w:marBottom w:val="0"/>
          <w:divBdr>
            <w:top w:val="none" w:sz="0" w:space="0" w:color="auto"/>
            <w:left w:val="none" w:sz="0" w:space="0" w:color="auto"/>
            <w:bottom w:val="none" w:sz="0" w:space="0" w:color="auto"/>
            <w:right w:val="none" w:sz="0" w:space="0" w:color="auto"/>
          </w:divBdr>
        </w:div>
        <w:div w:id="1793866428">
          <w:marLeft w:val="640"/>
          <w:marRight w:val="0"/>
          <w:marTop w:val="0"/>
          <w:marBottom w:val="0"/>
          <w:divBdr>
            <w:top w:val="none" w:sz="0" w:space="0" w:color="auto"/>
            <w:left w:val="none" w:sz="0" w:space="0" w:color="auto"/>
            <w:bottom w:val="none" w:sz="0" w:space="0" w:color="auto"/>
            <w:right w:val="none" w:sz="0" w:space="0" w:color="auto"/>
          </w:divBdr>
        </w:div>
        <w:div w:id="1162357461">
          <w:marLeft w:val="640"/>
          <w:marRight w:val="0"/>
          <w:marTop w:val="0"/>
          <w:marBottom w:val="0"/>
          <w:divBdr>
            <w:top w:val="none" w:sz="0" w:space="0" w:color="auto"/>
            <w:left w:val="none" w:sz="0" w:space="0" w:color="auto"/>
            <w:bottom w:val="none" w:sz="0" w:space="0" w:color="auto"/>
            <w:right w:val="none" w:sz="0" w:space="0" w:color="auto"/>
          </w:divBdr>
        </w:div>
        <w:div w:id="1011224982">
          <w:marLeft w:val="640"/>
          <w:marRight w:val="0"/>
          <w:marTop w:val="0"/>
          <w:marBottom w:val="0"/>
          <w:divBdr>
            <w:top w:val="none" w:sz="0" w:space="0" w:color="auto"/>
            <w:left w:val="none" w:sz="0" w:space="0" w:color="auto"/>
            <w:bottom w:val="none" w:sz="0" w:space="0" w:color="auto"/>
            <w:right w:val="none" w:sz="0" w:space="0" w:color="auto"/>
          </w:divBdr>
        </w:div>
        <w:div w:id="878930528">
          <w:marLeft w:val="640"/>
          <w:marRight w:val="0"/>
          <w:marTop w:val="0"/>
          <w:marBottom w:val="0"/>
          <w:divBdr>
            <w:top w:val="none" w:sz="0" w:space="0" w:color="auto"/>
            <w:left w:val="none" w:sz="0" w:space="0" w:color="auto"/>
            <w:bottom w:val="none" w:sz="0" w:space="0" w:color="auto"/>
            <w:right w:val="none" w:sz="0" w:space="0" w:color="auto"/>
          </w:divBdr>
        </w:div>
        <w:div w:id="101000329">
          <w:marLeft w:val="640"/>
          <w:marRight w:val="0"/>
          <w:marTop w:val="0"/>
          <w:marBottom w:val="0"/>
          <w:divBdr>
            <w:top w:val="none" w:sz="0" w:space="0" w:color="auto"/>
            <w:left w:val="none" w:sz="0" w:space="0" w:color="auto"/>
            <w:bottom w:val="none" w:sz="0" w:space="0" w:color="auto"/>
            <w:right w:val="none" w:sz="0" w:space="0" w:color="auto"/>
          </w:divBdr>
        </w:div>
        <w:div w:id="961768532">
          <w:marLeft w:val="640"/>
          <w:marRight w:val="0"/>
          <w:marTop w:val="0"/>
          <w:marBottom w:val="0"/>
          <w:divBdr>
            <w:top w:val="none" w:sz="0" w:space="0" w:color="auto"/>
            <w:left w:val="none" w:sz="0" w:space="0" w:color="auto"/>
            <w:bottom w:val="none" w:sz="0" w:space="0" w:color="auto"/>
            <w:right w:val="none" w:sz="0" w:space="0" w:color="auto"/>
          </w:divBdr>
        </w:div>
        <w:div w:id="2008508036">
          <w:marLeft w:val="640"/>
          <w:marRight w:val="0"/>
          <w:marTop w:val="0"/>
          <w:marBottom w:val="0"/>
          <w:divBdr>
            <w:top w:val="none" w:sz="0" w:space="0" w:color="auto"/>
            <w:left w:val="none" w:sz="0" w:space="0" w:color="auto"/>
            <w:bottom w:val="none" w:sz="0" w:space="0" w:color="auto"/>
            <w:right w:val="none" w:sz="0" w:space="0" w:color="auto"/>
          </w:divBdr>
        </w:div>
      </w:divsChild>
    </w:div>
    <w:div w:id="198979037">
      <w:bodyDiv w:val="1"/>
      <w:marLeft w:val="0"/>
      <w:marRight w:val="0"/>
      <w:marTop w:val="0"/>
      <w:marBottom w:val="0"/>
      <w:divBdr>
        <w:top w:val="none" w:sz="0" w:space="0" w:color="auto"/>
        <w:left w:val="none" w:sz="0" w:space="0" w:color="auto"/>
        <w:bottom w:val="none" w:sz="0" w:space="0" w:color="auto"/>
        <w:right w:val="none" w:sz="0" w:space="0" w:color="auto"/>
      </w:divBdr>
      <w:divsChild>
        <w:div w:id="1301761856">
          <w:marLeft w:val="640"/>
          <w:marRight w:val="0"/>
          <w:marTop w:val="0"/>
          <w:marBottom w:val="0"/>
          <w:divBdr>
            <w:top w:val="none" w:sz="0" w:space="0" w:color="auto"/>
            <w:left w:val="none" w:sz="0" w:space="0" w:color="auto"/>
            <w:bottom w:val="none" w:sz="0" w:space="0" w:color="auto"/>
            <w:right w:val="none" w:sz="0" w:space="0" w:color="auto"/>
          </w:divBdr>
        </w:div>
        <w:div w:id="1735815049">
          <w:marLeft w:val="640"/>
          <w:marRight w:val="0"/>
          <w:marTop w:val="0"/>
          <w:marBottom w:val="0"/>
          <w:divBdr>
            <w:top w:val="none" w:sz="0" w:space="0" w:color="auto"/>
            <w:left w:val="none" w:sz="0" w:space="0" w:color="auto"/>
            <w:bottom w:val="none" w:sz="0" w:space="0" w:color="auto"/>
            <w:right w:val="none" w:sz="0" w:space="0" w:color="auto"/>
          </w:divBdr>
        </w:div>
        <w:div w:id="311955222">
          <w:marLeft w:val="640"/>
          <w:marRight w:val="0"/>
          <w:marTop w:val="0"/>
          <w:marBottom w:val="0"/>
          <w:divBdr>
            <w:top w:val="none" w:sz="0" w:space="0" w:color="auto"/>
            <w:left w:val="none" w:sz="0" w:space="0" w:color="auto"/>
            <w:bottom w:val="none" w:sz="0" w:space="0" w:color="auto"/>
            <w:right w:val="none" w:sz="0" w:space="0" w:color="auto"/>
          </w:divBdr>
        </w:div>
        <w:div w:id="1102148741">
          <w:marLeft w:val="640"/>
          <w:marRight w:val="0"/>
          <w:marTop w:val="0"/>
          <w:marBottom w:val="0"/>
          <w:divBdr>
            <w:top w:val="none" w:sz="0" w:space="0" w:color="auto"/>
            <w:left w:val="none" w:sz="0" w:space="0" w:color="auto"/>
            <w:bottom w:val="none" w:sz="0" w:space="0" w:color="auto"/>
            <w:right w:val="none" w:sz="0" w:space="0" w:color="auto"/>
          </w:divBdr>
        </w:div>
        <w:div w:id="861212065">
          <w:marLeft w:val="640"/>
          <w:marRight w:val="0"/>
          <w:marTop w:val="0"/>
          <w:marBottom w:val="0"/>
          <w:divBdr>
            <w:top w:val="none" w:sz="0" w:space="0" w:color="auto"/>
            <w:left w:val="none" w:sz="0" w:space="0" w:color="auto"/>
            <w:bottom w:val="none" w:sz="0" w:space="0" w:color="auto"/>
            <w:right w:val="none" w:sz="0" w:space="0" w:color="auto"/>
          </w:divBdr>
        </w:div>
        <w:div w:id="1821269957">
          <w:marLeft w:val="640"/>
          <w:marRight w:val="0"/>
          <w:marTop w:val="0"/>
          <w:marBottom w:val="0"/>
          <w:divBdr>
            <w:top w:val="none" w:sz="0" w:space="0" w:color="auto"/>
            <w:left w:val="none" w:sz="0" w:space="0" w:color="auto"/>
            <w:bottom w:val="none" w:sz="0" w:space="0" w:color="auto"/>
            <w:right w:val="none" w:sz="0" w:space="0" w:color="auto"/>
          </w:divBdr>
        </w:div>
        <w:div w:id="753206039">
          <w:marLeft w:val="640"/>
          <w:marRight w:val="0"/>
          <w:marTop w:val="0"/>
          <w:marBottom w:val="0"/>
          <w:divBdr>
            <w:top w:val="none" w:sz="0" w:space="0" w:color="auto"/>
            <w:left w:val="none" w:sz="0" w:space="0" w:color="auto"/>
            <w:bottom w:val="none" w:sz="0" w:space="0" w:color="auto"/>
            <w:right w:val="none" w:sz="0" w:space="0" w:color="auto"/>
          </w:divBdr>
        </w:div>
        <w:div w:id="235018694">
          <w:marLeft w:val="640"/>
          <w:marRight w:val="0"/>
          <w:marTop w:val="0"/>
          <w:marBottom w:val="0"/>
          <w:divBdr>
            <w:top w:val="none" w:sz="0" w:space="0" w:color="auto"/>
            <w:left w:val="none" w:sz="0" w:space="0" w:color="auto"/>
            <w:bottom w:val="none" w:sz="0" w:space="0" w:color="auto"/>
            <w:right w:val="none" w:sz="0" w:space="0" w:color="auto"/>
          </w:divBdr>
        </w:div>
        <w:div w:id="1035010867">
          <w:marLeft w:val="640"/>
          <w:marRight w:val="0"/>
          <w:marTop w:val="0"/>
          <w:marBottom w:val="0"/>
          <w:divBdr>
            <w:top w:val="none" w:sz="0" w:space="0" w:color="auto"/>
            <w:left w:val="none" w:sz="0" w:space="0" w:color="auto"/>
            <w:bottom w:val="none" w:sz="0" w:space="0" w:color="auto"/>
            <w:right w:val="none" w:sz="0" w:space="0" w:color="auto"/>
          </w:divBdr>
        </w:div>
        <w:div w:id="1322465293">
          <w:marLeft w:val="640"/>
          <w:marRight w:val="0"/>
          <w:marTop w:val="0"/>
          <w:marBottom w:val="0"/>
          <w:divBdr>
            <w:top w:val="none" w:sz="0" w:space="0" w:color="auto"/>
            <w:left w:val="none" w:sz="0" w:space="0" w:color="auto"/>
            <w:bottom w:val="none" w:sz="0" w:space="0" w:color="auto"/>
            <w:right w:val="none" w:sz="0" w:space="0" w:color="auto"/>
          </w:divBdr>
        </w:div>
        <w:div w:id="1722436934">
          <w:marLeft w:val="640"/>
          <w:marRight w:val="0"/>
          <w:marTop w:val="0"/>
          <w:marBottom w:val="0"/>
          <w:divBdr>
            <w:top w:val="none" w:sz="0" w:space="0" w:color="auto"/>
            <w:left w:val="none" w:sz="0" w:space="0" w:color="auto"/>
            <w:bottom w:val="none" w:sz="0" w:space="0" w:color="auto"/>
            <w:right w:val="none" w:sz="0" w:space="0" w:color="auto"/>
          </w:divBdr>
        </w:div>
        <w:div w:id="84352786">
          <w:marLeft w:val="640"/>
          <w:marRight w:val="0"/>
          <w:marTop w:val="0"/>
          <w:marBottom w:val="0"/>
          <w:divBdr>
            <w:top w:val="none" w:sz="0" w:space="0" w:color="auto"/>
            <w:left w:val="none" w:sz="0" w:space="0" w:color="auto"/>
            <w:bottom w:val="none" w:sz="0" w:space="0" w:color="auto"/>
            <w:right w:val="none" w:sz="0" w:space="0" w:color="auto"/>
          </w:divBdr>
        </w:div>
        <w:div w:id="24059603">
          <w:marLeft w:val="640"/>
          <w:marRight w:val="0"/>
          <w:marTop w:val="0"/>
          <w:marBottom w:val="0"/>
          <w:divBdr>
            <w:top w:val="none" w:sz="0" w:space="0" w:color="auto"/>
            <w:left w:val="none" w:sz="0" w:space="0" w:color="auto"/>
            <w:bottom w:val="none" w:sz="0" w:space="0" w:color="auto"/>
            <w:right w:val="none" w:sz="0" w:space="0" w:color="auto"/>
          </w:divBdr>
        </w:div>
        <w:div w:id="65034680">
          <w:marLeft w:val="640"/>
          <w:marRight w:val="0"/>
          <w:marTop w:val="0"/>
          <w:marBottom w:val="0"/>
          <w:divBdr>
            <w:top w:val="none" w:sz="0" w:space="0" w:color="auto"/>
            <w:left w:val="none" w:sz="0" w:space="0" w:color="auto"/>
            <w:bottom w:val="none" w:sz="0" w:space="0" w:color="auto"/>
            <w:right w:val="none" w:sz="0" w:space="0" w:color="auto"/>
          </w:divBdr>
        </w:div>
        <w:div w:id="303044807">
          <w:marLeft w:val="640"/>
          <w:marRight w:val="0"/>
          <w:marTop w:val="0"/>
          <w:marBottom w:val="0"/>
          <w:divBdr>
            <w:top w:val="none" w:sz="0" w:space="0" w:color="auto"/>
            <w:left w:val="none" w:sz="0" w:space="0" w:color="auto"/>
            <w:bottom w:val="none" w:sz="0" w:space="0" w:color="auto"/>
            <w:right w:val="none" w:sz="0" w:space="0" w:color="auto"/>
          </w:divBdr>
        </w:div>
        <w:div w:id="310988030">
          <w:marLeft w:val="640"/>
          <w:marRight w:val="0"/>
          <w:marTop w:val="0"/>
          <w:marBottom w:val="0"/>
          <w:divBdr>
            <w:top w:val="none" w:sz="0" w:space="0" w:color="auto"/>
            <w:left w:val="none" w:sz="0" w:space="0" w:color="auto"/>
            <w:bottom w:val="none" w:sz="0" w:space="0" w:color="auto"/>
            <w:right w:val="none" w:sz="0" w:space="0" w:color="auto"/>
          </w:divBdr>
        </w:div>
        <w:div w:id="1410806433">
          <w:marLeft w:val="640"/>
          <w:marRight w:val="0"/>
          <w:marTop w:val="0"/>
          <w:marBottom w:val="0"/>
          <w:divBdr>
            <w:top w:val="none" w:sz="0" w:space="0" w:color="auto"/>
            <w:left w:val="none" w:sz="0" w:space="0" w:color="auto"/>
            <w:bottom w:val="none" w:sz="0" w:space="0" w:color="auto"/>
            <w:right w:val="none" w:sz="0" w:space="0" w:color="auto"/>
          </w:divBdr>
        </w:div>
        <w:div w:id="1584756789">
          <w:marLeft w:val="640"/>
          <w:marRight w:val="0"/>
          <w:marTop w:val="0"/>
          <w:marBottom w:val="0"/>
          <w:divBdr>
            <w:top w:val="none" w:sz="0" w:space="0" w:color="auto"/>
            <w:left w:val="none" w:sz="0" w:space="0" w:color="auto"/>
            <w:bottom w:val="none" w:sz="0" w:space="0" w:color="auto"/>
            <w:right w:val="none" w:sz="0" w:space="0" w:color="auto"/>
          </w:divBdr>
        </w:div>
        <w:div w:id="1087464041">
          <w:marLeft w:val="640"/>
          <w:marRight w:val="0"/>
          <w:marTop w:val="0"/>
          <w:marBottom w:val="0"/>
          <w:divBdr>
            <w:top w:val="none" w:sz="0" w:space="0" w:color="auto"/>
            <w:left w:val="none" w:sz="0" w:space="0" w:color="auto"/>
            <w:bottom w:val="none" w:sz="0" w:space="0" w:color="auto"/>
            <w:right w:val="none" w:sz="0" w:space="0" w:color="auto"/>
          </w:divBdr>
        </w:div>
        <w:div w:id="1847163596">
          <w:marLeft w:val="640"/>
          <w:marRight w:val="0"/>
          <w:marTop w:val="0"/>
          <w:marBottom w:val="0"/>
          <w:divBdr>
            <w:top w:val="none" w:sz="0" w:space="0" w:color="auto"/>
            <w:left w:val="none" w:sz="0" w:space="0" w:color="auto"/>
            <w:bottom w:val="none" w:sz="0" w:space="0" w:color="auto"/>
            <w:right w:val="none" w:sz="0" w:space="0" w:color="auto"/>
          </w:divBdr>
        </w:div>
        <w:div w:id="167795690">
          <w:marLeft w:val="640"/>
          <w:marRight w:val="0"/>
          <w:marTop w:val="0"/>
          <w:marBottom w:val="0"/>
          <w:divBdr>
            <w:top w:val="none" w:sz="0" w:space="0" w:color="auto"/>
            <w:left w:val="none" w:sz="0" w:space="0" w:color="auto"/>
            <w:bottom w:val="none" w:sz="0" w:space="0" w:color="auto"/>
            <w:right w:val="none" w:sz="0" w:space="0" w:color="auto"/>
          </w:divBdr>
        </w:div>
        <w:div w:id="1047148600">
          <w:marLeft w:val="640"/>
          <w:marRight w:val="0"/>
          <w:marTop w:val="0"/>
          <w:marBottom w:val="0"/>
          <w:divBdr>
            <w:top w:val="none" w:sz="0" w:space="0" w:color="auto"/>
            <w:left w:val="none" w:sz="0" w:space="0" w:color="auto"/>
            <w:bottom w:val="none" w:sz="0" w:space="0" w:color="auto"/>
            <w:right w:val="none" w:sz="0" w:space="0" w:color="auto"/>
          </w:divBdr>
        </w:div>
        <w:div w:id="1619793130">
          <w:marLeft w:val="640"/>
          <w:marRight w:val="0"/>
          <w:marTop w:val="0"/>
          <w:marBottom w:val="0"/>
          <w:divBdr>
            <w:top w:val="none" w:sz="0" w:space="0" w:color="auto"/>
            <w:left w:val="none" w:sz="0" w:space="0" w:color="auto"/>
            <w:bottom w:val="none" w:sz="0" w:space="0" w:color="auto"/>
            <w:right w:val="none" w:sz="0" w:space="0" w:color="auto"/>
          </w:divBdr>
        </w:div>
        <w:div w:id="1613516931">
          <w:marLeft w:val="640"/>
          <w:marRight w:val="0"/>
          <w:marTop w:val="0"/>
          <w:marBottom w:val="0"/>
          <w:divBdr>
            <w:top w:val="none" w:sz="0" w:space="0" w:color="auto"/>
            <w:left w:val="none" w:sz="0" w:space="0" w:color="auto"/>
            <w:bottom w:val="none" w:sz="0" w:space="0" w:color="auto"/>
            <w:right w:val="none" w:sz="0" w:space="0" w:color="auto"/>
          </w:divBdr>
        </w:div>
        <w:div w:id="1668629912">
          <w:marLeft w:val="640"/>
          <w:marRight w:val="0"/>
          <w:marTop w:val="0"/>
          <w:marBottom w:val="0"/>
          <w:divBdr>
            <w:top w:val="none" w:sz="0" w:space="0" w:color="auto"/>
            <w:left w:val="none" w:sz="0" w:space="0" w:color="auto"/>
            <w:bottom w:val="none" w:sz="0" w:space="0" w:color="auto"/>
            <w:right w:val="none" w:sz="0" w:space="0" w:color="auto"/>
          </w:divBdr>
        </w:div>
        <w:div w:id="1942106348">
          <w:marLeft w:val="640"/>
          <w:marRight w:val="0"/>
          <w:marTop w:val="0"/>
          <w:marBottom w:val="0"/>
          <w:divBdr>
            <w:top w:val="none" w:sz="0" w:space="0" w:color="auto"/>
            <w:left w:val="none" w:sz="0" w:space="0" w:color="auto"/>
            <w:bottom w:val="none" w:sz="0" w:space="0" w:color="auto"/>
            <w:right w:val="none" w:sz="0" w:space="0" w:color="auto"/>
          </w:divBdr>
        </w:div>
        <w:div w:id="1610773421">
          <w:marLeft w:val="640"/>
          <w:marRight w:val="0"/>
          <w:marTop w:val="0"/>
          <w:marBottom w:val="0"/>
          <w:divBdr>
            <w:top w:val="none" w:sz="0" w:space="0" w:color="auto"/>
            <w:left w:val="none" w:sz="0" w:space="0" w:color="auto"/>
            <w:bottom w:val="none" w:sz="0" w:space="0" w:color="auto"/>
            <w:right w:val="none" w:sz="0" w:space="0" w:color="auto"/>
          </w:divBdr>
        </w:div>
        <w:div w:id="1451900216">
          <w:marLeft w:val="640"/>
          <w:marRight w:val="0"/>
          <w:marTop w:val="0"/>
          <w:marBottom w:val="0"/>
          <w:divBdr>
            <w:top w:val="none" w:sz="0" w:space="0" w:color="auto"/>
            <w:left w:val="none" w:sz="0" w:space="0" w:color="auto"/>
            <w:bottom w:val="none" w:sz="0" w:space="0" w:color="auto"/>
            <w:right w:val="none" w:sz="0" w:space="0" w:color="auto"/>
          </w:divBdr>
        </w:div>
        <w:div w:id="764694355">
          <w:marLeft w:val="640"/>
          <w:marRight w:val="0"/>
          <w:marTop w:val="0"/>
          <w:marBottom w:val="0"/>
          <w:divBdr>
            <w:top w:val="none" w:sz="0" w:space="0" w:color="auto"/>
            <w:left w:val="none" w:sz="0" w:space="0" w:color="auto"/>
            <w:bottom w:val="none" w:sz="0" w:space="0" w:color="auto"/>
            <w:right w:val="none" w:sz="0" w:space="0" w:color="auto"/>
          </w:divBdr>
        </w:div>
        <w:div w:id="1233127537">
          <w:marLeft w:val="640"/>
          <w:marRight w:val="0"/>
          <w:marTop w:val="0"/>
          <w:marBottom w:val="0"/>
          <w:divBdr>
            <w:top w:val="none" w:sz="0" w:space="0" w:color="auto"/>
            <w:left w:val="none" w:sz="0" w:space="0" w:color="auto"/>
            <w:bottom w:val="none" w:sz="0" w:space="0" w:color="auto"/>
            <w:right w:val="none" w:sz="0" w:space="0" w:color="auto"/>
          </w:divBdr>
        </w:div>
        <w:div w:id="1466897483">
          <w:marLeft w:val="640"/>
          <w:marRight w:val="0"/>
          <w:marTop w:val="0"/>
          <w:marBottom w:val="0"/>
          <w:divBdr>
            <w:top w:val="none" w:sz="0" w:space="0" w:color="auto"/>
            <w:left w:val="none" w:sz="0" w:space="0" w:color="auto"/>
            <w:bottom w:val="none" w:sz="0" w:space="0" w:color="auto"/>
            <w:right w:val="none" w:sz="0" w:space="0" w:color="auto"/>
          </w:divBdr>
        </w:div>
        <w:div w:id="418212164">
          <w:marLeft w:val="640"/>
          <w:marRight w:val="0"/>
          <w:marTop w:val="0"/>
          <w:marBottom w:val="0"/>
          <w:divBdr>
            <w:top w:val="none" w:sz="0" w:space="0" w:color="auto"/>
            <w:left w:val="none" w:sz="0" w:space="0" w:color="auto"/>
            <w:bottom w:val="none" w:sz="0" w:space="0" w:color="auto"/>
            <w:right w:val="none" w:sz="0" w:space="0" w:color="auto"/>
          </w:divBdr>
        </w:div>
      </w:divsChild>
    </w:div>
    <w:div w:id="206336397">
      <w:bodyDiv w:val="1"/>
      <w:marLeft w:val="0"/>
      <w:marRight w:val="0"/>
      <w:marTop w:val="0"/>
      <w:marBottom w:val="0"/>
      <w:divBdr>
        <w:top w:val="none" w:sz="0" w:space="0" w:color="auto"/>
        <w:left w:val="none" w:sz="0" w:space="0" w:color="auto"/>
        <w:bottom w:val="none" w:sz="0" w:space="0" w:color="auto"/>
        <w:right w:val="none" w:sz="0" w:space="0" w:color="auto"/>
      </w:divBdr>
      <w:divsChild>
        <w:div w:id="753012471">
          <w:marLeft w:val="640"/>
          <w:marRight w:val="0"/>
          <w:marTop w:val="0"/>
          <w:marBottom w:val="0"/>
          <w:divBdr>
            <w:top w:val="none" w:sz="0" w:space="0" w:color="auto"/>
            <w:left w:val="none" w:sz="0" w:space="0" w:color="auto"/>
            <w:bottom w:val="none" w:sz="0" w:space="0" w:color="auto"/>
            <w:right w:val="none" w:sz="0" w:space="0" w:color="auto"/>
          </w:divBdr>
        </w:div>
        <w:div w:id="694160906">
          <w:marLeft w:val="640"/>
          <w:marRight w:val="0"/>
          <w:marTop w:val="0"/>
          <w:marBottom w:val="0"/>
          <w:divBdr>
            <w:top w:val="none" w:sz="0" w:space="0" w:color="auto"/>
            <w:left w:val="none" w:sz="0" w:space="0" w:color="auto"/>
            <w:bottom w:val="none" w:sz="0" w:space="0" w:color="auto"/>
            <w:right w:val="none" w:sz="0" w:space="0" w:color="auto"/>
          </w:divBdr>
        </w:div>
        <w:div w:id="867911246">
          <w:marLeft w:val="640"/>
          <w:marRight w:val="0"/>
          <w:marTop w:val="0"/>
          <w:marBottom w:val="0"/>
          <w:divBdr>
            <w:top w:val="none" w:sz="0" w:space="0" w:color="auto"/>
            <w:left w:val="none" w:sz="0" w:space="0" w:color="auto"/>
            <w:bottom w:val="none" w:sz="0" w:space="0" w:color="auto"/>
            <w:right w:val="none" w:sz="0" w:space="0" w:color="auto"/>
          </w:divBdr>
        </w:div>
        <w:div w:id="1105882285">
          <w:marLeft w:val="640"/>
          <w:marRight w:val="0"/>
          <w:marTop w:val="0"/>
          <w:marBottom w:val="0"/>
          <w:divBdr>
            <w:top w:val="none" w:sz="0" w:space="0" w:color="auto"/>
            <w:left w:val="none" w:sz="0" w:space="0" w:color="auto"/>
            <w:bottom w:val="none" w:sz="0" w:space="0" w:color="auto"/>
            <w:right w:val="none" w:sz="0" w:space="0" w:color="auto"/>
          </w:divBdr>
        </w:div>
        <w:div w:id="1243760767">
          <w:marLeft w:val="640"/>
          <w:marRight w:val="0"/>
          <w:marTop w:val="0"/>
          <w:marBottom w:val="0"/>
          <w:divBdr>
            <w:top w:val="none" w:sz="0" w:space="0" w:color="auto"/>
            <w:left w:val="none" w:sz="0" w:space="0" w:color="auto"/>
            <w:bottom w:val="none" w:sz="0" w:space="0" w:color="auto"/>
            <w:right w:val="none" w:sz="0" w:space="0" w:color="auto"/>
          </w:divBdr>
        </w:div>
        <w:div w:id="1503277532">
          <w:marLeft w:val="640"/>
          <w:marRight w:val="0"/>
          <w:marTop w:val="0"/>
          <w:marBottom w:val="0"/>
          <w:divBdr>
            <w:top w:val="none" w:sz="0" w:space="0" w:color="auto"/>
            <w:left w:val="none" w:sz="0" w:space="0" w:color="auto"/>
            <w:bottom w:val="none" w:sz="0" w:space="0" w:color="auto"/>
            <w:right w:val="none" w:sz="0" w:space="0" w:color="auto"/>
          </w:divBdr>
        </w:div>
        <w:div w:id="1289438342">
          <w:marLeft w:val="640"/>
          <w:marRight w:val="0"/>
          <w:marTop w:val="0"/>
          <w:marBottom w:val="0"/>
          <w:divBdr>
            <w:top w:val="none" w:sz="0" w:space="0" w:color="auto"/>
            <w:left w:val="none" w:sz="0" w:space="0" w:color="auto"/>
            <w:bottom w:val="none" w:sz="0" w:space="0" w:color="auto"/>
            <w:right w:val="none" w:sz="0" w:space="0" w:color="auto"/>
          </w:divBdr>
        </w:div>
        <w:div w:id="1392189679">
          <w:marLeft w:val="640"/>
          <w:marRight w:val="0"/>
          <w:marTop w:val="0"/>
          <w:marBottom w:val="0"/>
          <w:divBdr>
            <w:top w:val="none" w:sz="0" w:space="0" w:color="auto"/>
            <w:left w:val="none" w:sz="0" w:space="0" w:color="auto"/>
            <w:bottom w:val="none" w:sz="0" w:space="0" w:color="auto"/>
            <w:right w:val="none" w:sz="0" w:space="0" w:color="auto"/>
          </w:divBdr>
        </w:div>
        <w:div w:id="2137285556">
          <w:marLeft w:val="640"/>
          <w:marRight w:val="0"/>
          <w:marTop w:val="0"/>
          <w:marBottom w:val="0"/>
          <w:divBdr>
            <w:top w:val="none" w:sz="0" w:space="0" w:color="auto"/>
            <w:left w:val="none" w:sz="0" w:space="0" w:color="auto"/>
            <w:bottom w:val="none" w:sz="0" w:space="0" w:color="auto"/>
            <w:right w:val="none" w:sz="0" w:space="0" w:color="auto"/>
          </w:divBdr>
        </w:div>
        <w:div w:id="294718871">
          <w:marLeft w:val="640"/>
          <w:marRight w:val="0"/>
          <w:marTop w:val="0"/>
          <w:marBottom w:val="0"/>
          <w:divBdr>
            <w:top w:val="none" w:sz="0" w:space="0" w:color="auto"/>
            <w:left w:val="none" w:sz="0" w:space="0" w:color="auto"/>
            <w:bottom w:val="none" w:sz="0" w:space="0" w:color="auto"/>
            <w:right w:val="none" w:sz="0" w:space="0" w:color="auto"/>
          </w:divBdr>
        </w:div>
        <w:div w:id="1648238487">
          <w:marLeft w:val="640"/>
          <w:marRight w:val="0"/>
          <w:marTop w:val="0"/>
          <w:marBottom w:val="0"/>
          <w:divBdr>
            <w:top w:val="none" w:sz="0" w:space="0" w:color="auto"/>
            <w:left w:val="none" w:sz="0" w:space="0" w:color="auto"/>
            <w:bottom w:val="none" w:sz="0" w:space="0" w:color="auto"/>
            <w:right w:val="none" w:sz="0" w:space="0" w:color="auto"/>
          </w:divBdr>
        </w:div>
        <w:div w:id="1793208353">
          <w:marLeft w:val="640"/>
          <w:marRight w:val="0"/>
          <w:marTop w:val="0"/>
          <w:marBottom w:val="0"/>
          <w:divBdr>
            <w:top w:val="none" w:sz="0" w:space="0" w:color="auto"/>
            <w:left w:val="none" w:sz="0" w:space="0" w:color="auto"/>
            <w:bottom w:val="none" w:sz="0" w:space="0" w:color="auto"/>
            <w:right w:val="none" w:sz="0" w:space="0" w:color="auto"/>
          </w:divBdr>
        </w:div>
        <w:div w:id="2053577745">
          <w:marLeft w:val="640"/>
          <w:marRight w:val="0"/>
          <w:marTop w:val="0"/>
          <w:marBottom w:val="0"/>
          <w:divBdr>
            <w:top w:val="none" w:sz="0" w:space="0" w:color="auto"/>
            <w:left w:val="none" w:sz="0" w:space="0" w:color="auto"/>
            <w:bottom w:val="none" w:sz="0" w:space="0" w:color="auto"/>
            <w:right w:val="none" w:sz="0" w:space="0" w:color="auto"/>
          </w:divBdr>
        </w:div>
        <w:div w:id="1266570499">
          <w:marLeft w:val="640"/>
          <w:marRight w:val="0"/>
          <w:marTop w:val="0"/>
          <w:marBottom w:val="0"/>
          <w:divBdr>
            <w:top w:val="none" w:sz="0" w:space="0" w:color="auto"/>
            <w:left w:val="none" w:sz="0" w:space="0" w:color="auto"/>
            <w:bottom w:val="none" w:sz="0" w:space="0" w:color="auto"/>
            <w:right w:val="none" w:sz="0" w:space="0" w:color="auto"/>
          </w:divBdr>
        </w:div>
        <w:div w:id="6953487">
          <w:marLeft w:val="640"/>
          <w:marRight w:val="0"/>
          <w:marTop w:val="0"/>
          <w:marBottom w:val="0"/>
          <w:divBdr>
            <w:top w:val="none" w:sz="0" w:space="0" w:color="auto"/>
            <w:left w:val="none" w:sz="0" w:space="0" w:color="auto"/>
            <w:bottom w:val="none" w:sz="0" w:space="0" w:color="auto"/>
            <w:right w:val="none" w:sz="0" w:space="0" w:color="auto"/>
          </w:divBdr>
        </w:div>
        <w:div w:id="787508457">
          <w:marLeft w:val="640"/>
          <w:marRight w:val="0"/>
          <w:marTop w:val="0"/>
          <w:marBottom w:val="0"/>
          <w:divBdr>
            <w:top w:val="none" w:sz="0" w:space="0" w:color="auto"/>
            <w:left w:val="none" w:sz="0" w:space="0" w:color="auto"/>
            <w:bottom w:val="none" w:sz="0" w:space="0" w:color="auto"/>
            <w:right w:val="none" w:sz="0" w:space="0" w:color="auto"/>
          </w:divBdr>
        </w:div>
        <w:div w:id="1321232741">
          <w:marLeft w:val="640"/>
          <w:marRight w:val="0"/>
          <w:marTop w:val="0"/>
          <w:marBottom w:val="0"/>
          <w:divBdr>
            <w:top w:val="none" w:sz="0" w:space="0" w:color="auto"/>
            <w:left w:val="none" w:sz="0" w:space="0" w:color="auto"/>
            <w:bottom w:val="none" w:sz="0" w:space="0" w:color="auto"/>
            <w:right w:val="none" w:sz="0" w:space="0" w:color="auto"/>
          </w:divBdr>
        </w:div>
        <w:div w:id="1574970626">
          <w:marLeft w:val="640"/>
          <w:marRight w:val="0"/>
          <w:marTop w:val="0"/>
          <w:marBottom w:val="0"/>
          <w:divBdr>
            <w:top w:val="none" w:sz="0" w:space="0" w:color="auto"/>
            <w:left w:val="none" w:sz="0" w:space="0" w:color="auto"/>
            <w:bottom w:val="none" w:sz="0" w:space="0" w:color="auto"/>
            <w:right w:val="none" w:sz="0" w:space="0" w:color="auto"/>
          </w:divBdr>
        </w:div>
        <w:div w:id="1609892541">
          <w:marLeft w:val="640"/>
          <w:marRight w:val="0"/>
          <w:marTop w:val="0"/>
          <w:marBottom w:val="0"/>
          <w:divBdr>
            <w:top w:val="none" w:sz="0" w:space="0" w:color="auto"/>
            <w:left w:val="none" w:sz="0" w:space="0" w:color="auto"/>
            <w:bottom w:val="none" w:sz="0" w:space="0" w:color="auto"/>
            <w:right w:val="none" w:sz="0" w:space="0" w:color="auto"/>
          </w:divBdr>
        </w:div>
        <w:div w:id="56904306">
          <w:marLeft w:val="640"/>
          <w:marRight w:val="0"/>
          <w:marTop w:val="0"/>
          <w:marBottom w:val="0"/>
          <w:divBdr>
            <w:top w:val="none" w:sz="0" w:space="0" w:color="auto"/>
            <w:left w:val="none" w:sz="0" w:space="0" w:color="auto"/>
            <w:bottom w:val="none" w:sz="0" w:space="0" w:color="auto"/>
            <w:right w:val="none" w:sz="0" w:space="0" w:color="auto"/>
          </w:divBdr>
        </w:div>
        <w:div w:id="489713691">
          <w:marLeft w:val="640"/>
          <w:marRight w:val="0"/>
          <w:marTop w:val="0"/>
          <w:marBottom w:val="0"/>
          <w:divBdr>
            <w:top w:val="none" w:sz="0" w:space="0" w:color="auto"/>
            <w:left w:val="none" w:sz="0" w:space="0" w:color="auto"/>
            <w:bottom w:val="none" w:sz="0" w:space="0" w:color="auto"/>
            <w:right w:val="none" w:sz="0" w:space="0" w:color="auto"/>
          </w:divBdr>
        </w:div>
        <w:div w:id="1585070462">
          <w:marLeft w:val="640"/>
          <w:marRight w:val="0"/>
          <w:marTop w:val="0"/>
          <w:marBottom w:val="0"/>
          <w:divBdr>
            <w:top w:val="none" w:sz="0" w:space="0" w:color="auto"/>
            <w:left w:val="none" w:sz="0" w:space="0" w:color="auto"/>
            <w:bottom w:val="none" w:sz="0" w:space="0" w:color="auto"/>
            <w:right w:val="none" w:sz="0" w:space="0" w:color="auto"/>
          </w:divBdr>
        </w:div>
      </w:divsChild>
    </w:div>
    <w:div w:id="212084139">
      <w:bodyDiv w:val="1"/>
      <w:marLeft w:val="0"/>
      <w:marRight w:val="0"/>
      <w:marTop w:val="0"/>
      <w:marBottom w:val="0"/>
      <w:divBdr>
        <w:top w:val="none" w:sz="0" w:space="0" w:color="auto"/>
        <w:left w:val="none" w:sz="0" w:space="0" w:color="auto"/>
        <w:bottom w:val="none" w:sz="0" w:space="0" w:color="auto"/>
        <w:right w:val="none" w:sz="0" w:space="0" w:color="auto"/>
      </w:divBdr>
      <w:divsChild>
        <w:div w:id="829101961">
          <w:marLeft w:val="640"/>
          <w:marRight w:val="0"/>
          <w:marTop w:val="0"/>
          <w:marBottom w:val="0"/>
          <w:divBdr>
            <w:top w:val="none" w:sz="0" w:space="0" w:color="auto"/>
            <w:left w:val="none" w:sz="0" w:space="0" w:color="auto"/>
            <w:bottom w:val="none" w:sz="0" w:space="0" w:color="auto"/>
            <w:right w:val="none" w:sz="0" w:space="0" w:color="auto"/>
          </w:divBdr>
        </w:div>
        <w:div w:id="1721896770">
          <w:marLeft w:val="640"/>
          <w:marRight w:val="0"/>
          <w:marTop w:val="0"/>
          <w:marBottom w:val="0"/>
          <w:divBdr>
            <w:top w:val="none" w:sz="0" w:space="0" w:color="auto"/>
            <w:left w:val="none" w:sz="0" w:space="0" w:color="auto"/>
            <w:bottom w:val="none" w:sz="0" w:space="0" w:color="auto"/>
            <w:right w:val="none" w:sz="0" w:space="0" w:color="auto"/>
          </w:divBdr>
        </w:div>
        <w:div w:id="1565722669">
          <w:marLeft w:val="640"/>
          <w:marRight w:val="0"/>
          <w:marTop w:val="0"/>
          <w:marBottom w:val="0"/>
          <w:divBdr>
            <w:top w:val="none" w:sz="0" w:space="0" w:color="auto"/>
            <w:left w:val="none" w:sz="0" w:space="0" w:color="auto"/>
            <w:bottom w:val="none" w:sz="0" w:space="0" w:color="auto"/>
            <w:right w:val="none" w:sz="0" w:space="0" w:color="auto"/>
          </w:divBdr>
        </w:div>
        <w:div w:id="807404208">
          <w:marLeft w:val="640"/>
          <w:marRight w:val="0"/>
          <w:marTop w:val="0"/>
          <w:marBottom w:val="0"/>
          <w:divBdr>
            <w:top w:val="none" w:sz="0" w:space="0" w:color="auto"/>
            <w:left w:val="none" w:sz="0" w:space="0" w:color="auto"/>
            <w:bottom w:val="none" w:sz="0" w:space="0" w:color="auto"/>
            <w:right w:val="none" w:sz="0" w:space="0" w:color="auto"/>
          </w:divBdr>
        </w:div>
        <w:div w:id="396056450">
          <w:marLeft w:val="640"/>
          <w:marRight w:val="0"/>
          <w:marTop w:val="0"/>
          <w:marBottom w:val="0"/>
          <w:divBdr>
            <w:top w:val="none" w:sz="0" w:space="0" w:color="auto"/>
            <w:left w:val="none" w:sz="0" w:space="0" w:color="auto"/>
            <w:bottom w:val="none" w:sz="0" w:space="0" w:color="auto"/>
            <w:right w:val="none" w:sz="0" w:space="0" w:color="auto"/>
          </w:divBdr>
        </w:div>
        <w:div w:id="690494475">
          <w:marLeft w:val="640"/>
          <w:marRight w:val="0"/>
          <w:marTop w:val="0"/>
          <w:marBottom w:val="0"/>
          <w:divBdr>
            <w:top w:val="none" w:sz="0" w:space="0" w:color="auto"/>
            <w:left w:val="none" w:sz="0" w:space="0" w:color="auto"/>
            <w:bottom w:val="none" w:sz="0" w:space="0" w:color="auto"/>
            <w:right w:val="none" w:sz="0" w:space="0" w:color="auto"/>
          </w:divBdr>
        </w:div>
        <w:div w:id="1833719489">
          <w:marLeft w:val="640"/>
          <w:marRight w:val="0"/>
          <w:marTop w:val="0"/>
          <w:marBottom w:val="0"/>
          <w:divBdr>
            <w:top w:val="none" w:sz="0" w:space="0" w:color="auto"/>
            <w:left w:val="none" w:sz="0" w:space="0" w:color="auto"/>
            <w:bottom w:val="none" w:sz="0" w:space="0" w:color="auto"/>
            <w:right w:val="none" w:sz="0" w:space="0" w:color="auto"/>
          </w:divBdr>
        </w:div>
        <w:div w:id="1440637117">
          <w:marLeft w:val="640"/>
          <w:marRight w:val="0"/>
          <w:marTop w:val="0"/>
          <w:marBottom w:val="0"/>
          <w:divBdr>
            <w:top w:val="none" w:sz="0" w:space="0" w:color="auto"/>
            <w:left w:val="none" w:sz="0" w:space="0" w:color="auto"/>
            <w:bottom w:val="none" w:sz="0" w:space="0" w:color="auto"/>
            <w:right w:val="none" w:sz="0" w:space="0" w:color="auto"/>
          </w:divBdr>
        </w:div>
        <w:div w:id="1667590756">
          <w:marLeft w:val="640"/>
          <w:marRight w:val="0"/>
          <w:marTop w:val="0"/>
          <w:marBottom w:val="0"/>
          <w:divBdr>
            <w:top w:val="none" w:sz="0" w:space="0" w:color="auto"/>
            <w:left w:val="none" w:sz="0" w:space="0" w:color="auto"/>
            <w:bottom w:val="none" w:sz="0" w:space="0" w:color="auto"/>
            <w:right w:val="none" w:sz="0" w:space="0" w:color="auto"/>
          </w:divBdr>
        </w:div>
        <w:div w:id="875698308">
          <w:marLeft w:val="640"/>
          <w:marRight w:val="0"/>
          <w:marTop w:val="0"/>
          <w:marBottom w:val="0"/>
          <w:divBdr>
            <w:top w:val="none" w:sz="0" w:space="0" w:color="auto"/>
            <w:left w:val="none" w:sz="0" w:space="0" w:color="auto"/>
            <w:bottom w:val="none" w:sz="0" w:space="0" w:color="auto"/>
            <w:right w:val="none" w:sz="0" w:space="0" w:color="auto"/>
          </w:divBdr>
        </w:div>
        <w:div w:id="245001684">
          <w:marLeft w:val="640"/>
          <w:marRight w:val="0"/>
          <w:marTop w:val="0"/>
          <w:marBottom w:val="0"/>
          <w:divBdr>
            <w:top w:val="none" w:sz="0" w:space="0" w:color="auto"/>
            <w:left w:val="none" w:sz="0" w:space="0" w:color="auto"/>
            <w:bottom w:val="none" w:sz="0" w:space="0" w:color="auto"/>
            <w:right w:val="none" w:sz="0" w:space="0" w:color="auto"/>
          </w:divBdr>
        </w:div>
        <w:div w:id="405498725">
          <w:marLeft w:val="640"/>
          <w:marRight w:val="0"/>
          <w:marTop w:val="0"/>
          <w:marBottom w:val="0"/>
          <w:divBdr>
            <w:top w:val="none" w:sz="0" w:space="0" w:color="auto"/>
            <w:left w:val="none" w:sz="0" w:space="0" w:color="auto"/>
            <w:bottom w:val="none" w:sz="0" w:space="0" w:color="auto"/>
            <w:right w:val="none" w:sz="0" w:space="0" w:color="auto"/>
          </w:divBdr>
        </w:div>
        <w:div w:id="640693064">
          <w:marLeft w:val="640"/>
          <w:marRight w:val="0"/>
          <w:marTop w:val="0"/>
          <w:marBottom w:val="0"/>
          <w:divBdr>
            <w:top w:val="none" w:sz="0" w:space="0" w:color="auto"/>
            <w:left w:val="none" w:sz="0" w:space="0" w:color="auto"/>
            <w:bottom w:val="none" w:sz="0" w:space="0" w:color="auto"/>
            <w:right w:val="none" w:sz="0" w:space="0" w:color="auto"/>
          </w:divBdr>
        </w:div>
        <w:div w:id="1761170619">
          <w:marLeft w:val="640"/>
          <w:marRight w:val="0"/>
          <w:marTop w:val="0"/>
          <w:marBottom w:val="0"/>
          <w:divBdr>
            <w:top w:val="none" w:sz="0" w:space="0" w:color="auto"/>
            <w:left w:val="none" w:sz="0" w:space="0" w:color="auto"/>
            <w:bottom w:val="none" w:sz="0" w:space="0" w:color="auto"/>
            <w:right w:val="none" w:sz="0" w:space="0" w:color="auto"/>
          </w:divBdr>
        </w:div>
        <w:div w:id="535048015">
          <w:marLeft w:val="640"/>
          <w:marRight w:val="0"/>
          <w:marTop w:val="0"/>
          <w:marBottom w:val="0"/>
          <w:divBdr>
            <w:top w:val="none" w:sz="0" w:space="0" w:color="auto"/>
            <w:left w:val="none" w:sz="0" w:space="0" w:color="auto"/>
            <w:bottom w:val="none" w:sz="0" w:space="0" w:color="auto"/>
            <w:right w:val="none" w:sz="0" w:space="0" w:color="auto"/>
          </w:divBdr>
        </w:div>
        <w:div w:id="51856600">
          <w:marLeft w:val="640"/>
          <w:marRight w:val="0"/>
          <w:marTop w:val="0"/>
          <w:marBottom w:val="0"/>
          <w:divBdr>
            <w:top w:val="none" w:sz="0" w:space="0" w:color="auto"/>
            <w:left w:val="none" w:sz="0" w:space="0" w:color="auto"/>
            <w:bottom w:val="none" w:sz="0" w:space="0" w:color="auto"/>
            <w:right w:val="none" w:sz="0" w:space="0" w:color="auto"/>
          </w:divBdr>
        </w:div>
        <w:div w:id="652024425">
          <w:marLeft w:val="640"/>
          <w:marRight w:val="0"/>
          <w:marTop w:val="0"/>
          <w:marBottom w:val="0"/>
          <w:divBdr>
            <w:top w:val="none" w:sz="0" w:space="0" w:color="auto"/>
            <w:left w:val="none" w:sz="0" w:space="0" w:color="auto"/>
            <w:bottom w:val="none" w:sz="0" w:space="0" w:color="auto"/>
            <w:right w:val="none" w:sz="0" w:space="0" w:color="auto"/>
          </w:divBdr>
        </w:div>
        <w:div w:id="1109347916">
          <w:marLeft w:val="640"/>
          <w:marRight w:val="0"/>
          <w:marTop w:val="0"/>
          <w:marBottom w:val="0"/>
          <w:divBdr>
            <w:top w:val="none" w:sz="0" w:space="0" w:color="auto"/>
            <w:left w:val="none" w:sz="0" w:space="0" w:color="auto"/>
            <w:bottom w:val="none" w:sz="0" w:space="0" w:color="auto"/>
            <w:right w:val="none" w:sz="0" w:space="0" w:color="auto"/>
          </w:divBdr>
        </w:div>
        <w:div w:id="1575551902">
          <w:marLeft w:val="640"/>
          <w:marRight w:val="0"/>
          <w:marTop w:val="0"/>
          <w:marBottom w:val="0"/>
          <w:divBdr>
            <w:top w:val="none" w:sz="0" w:space="0" w:color="auto"/>
            <w:left w:val="none" w:sz="0" w:space="0" w:color="auto"/>
            <w:bottom w:val="none" w:sz="0" w:space="0" w:color="auto"/>
            <w:right w:val="none" w:sz="0" w:space="0" w:color="auto"/>
          </w:divBdr>
        </w:div>
        <w:div w:id="1327854551">
          <w:marLeft w:val="640"/>
          <w:marRight w:val="0"/>
          <w:marTop w:val="0"/>
          <w:marBottom w:val="0"/>
          <w:divBdr>
            <w:top w:val="none" w:sz="0" w:space="0" w:color="auto"/>
            <w:left w:val="none" w:sz="0" w:space="0" w:color="auto"/>
            <w:bottom w:val="none" w:sz="0" w:space="0" w:color="auto"/>
            <w:right w:val="none" w:sz="0" w:space="0" w:color="auto"/>
          </w:divBdr>
        </w:div>
        <w:div w:id="427194631">
          <w:marLeft w:val="640"/>
          <w:marRight w:val="0"/>
          <w:marTop w:val="0"/>
          <w:marBottom w:val="0"/>
          <w:divBdr>
            <w:top w:val="none" w:sz="0" w:space="0" w:color="auto"/>
            <w:left w:val="none" w:sz="0" w:space="0" w:color="auto"/>
            <w:bottom w:val="none" w:sz="0" w:space="0" w:color="auto"/>
            <w:right w:val="none" w:sz="0" w:space="0" w:color="auto"/>
          </w:divBdr>
        </w:div>
        <w:div w:id="908006518">
          <w:marLeft w:val="640"/>
          <w:marRight w:val="0"/>
          <w:marTop w:val="0"/>
          <w:marBottom w:val="0"/>
          <w:divBdr>
            <w:top w:val="none" w:sz="0" w:space="0" w:color="auto"/>
            <w:left w:val="none" w:sz="0" w:space="0" w:color="auto"/>
            <w:bottom w:val="none" w:sz="0" w:space="0" w:color="auto"/>
            <w:right w:val="none" w:sz="0" w:space="0" w:color="auto"/>
          </w:divBdr>
        </w:div>
        <w:div w:id="183835232">
          <w:marLeft w:val="640"/>
          <w:marRight w:val="0"/>
          <w:marTop w:val="0"/>
          <w:marBottom w:val="0"/>
          <w:divBdr>
            <w:top w:val="none" w:sz="0" w:space="0" w:color="auto"/>
            <w:left w:val="none" w:sz="0" w:space="0" w:color="auto"/>
            <w:bottom w:val="none" w:sz="0" w:space="0" w:color="auto"/>
            <w:right w:val="none" w:sz="0" w:space="0" w:color="auto"/>
          </w:divBdr>
        </w:div>
        <w:div w:id="1760759067">
          <w:marLeft w:val="640"/>
          <w:marRight w:val="0"/>
          <w:marTop w:val="0"/>
          <w:marBottom w:val="0"/>
          <w:divBdr>
            <w:top w:val="none" w:sz="0" w:space="0" w:color="auto"/>
            <w:left w:val="none" w:sz="0" w:space="0" w:color="auto"/>
            <w:bottom w:val="none" w:sz="0" w:space="0" w:color="auto"/>
            <w:right w:val="none" w:sz="0" w:space="0" w:color="auto"/>
          </w:divBdr>
        </w:div>
        <w:div w:id="1444808439">
          <w:marLeft w:val="640"/>
          <w:marRight w:val="0"/>
          <w:marTop w:val="0"/>
          <w:marBottom w:val="0"/>
          <w:divBdr>
            <w:top w:val="none" w:sz="0" w:space="0" w:color="auto"/>
            <w:left w:val="none" w:sz="0" w:space="0" w:color="auto"/>
            <w:bottom w:val="none" w:sz="0" w:space="0" w:color="auto"/>
            <w:right w:val="none" w:sz="0" w:space="0" w:color="auto"/>
          </w:divBdr>
        </w:div>
        <w:div w:id="808671383">
          <w:marLeft w:val="640"/>
          <w:marRight w:val="0"/>
          <w:marTop w:val="0"/>
          <w:marBottom w:val="0"/>
          <w:divBdr>
            <w:top w:val="none" w:sz="0" w:space="0" w:color="auto"/>
            <w:left w:val="none" w:sz="0" w:space="0" w:color="auto"/>
            <w:bottom w:val="none" w:sz="0" w:space="0" w:color="auto"/>
            <w:right w:val="none" w:sz="0" w:space="0" w:color="auto"/>
          </w:divBdr>
        </w:div>
        <w:div w:id="710228310">
          <w:marLeft w:val="640"/>
          <w:marRight w:val="0"/>
          <w:marTop w:val="0"/>
          <w:marBottom w:val="0"/>
          <w:divBdr>
            <w:top w:val="none" w:sz="0" w:space="0" w:color="auto"/>
            <w:left w:val="none" w:sz="0" w:space="0" w:color="auto"/>
            <w:bottom w:val="none" w:sz="0" w:space="0" w:color="auto"/>
            <w:right w:val="none" w:sz="0" w:space="0" w:color="auto"/>
          </w:divBdr>
        </w:div>
        <w:div w:id="1014574426">
          <w:marLeft w:val="640"/>
          <w:marRight w:val="0"/>
          <w:marTop w:val="0"/>
          <w:marBottom w:val="0"/>
          <w:divBdr>
            <w:top w:val="none" w:sz="0" w:space="0" w:color="auto"/>
            <w:left w:val="none" w:sz="0" w:space="0" w:color="auto"/>
            <w:bottom w:val="none" w:sz="0" w:space="0" w:color="auto"/>
            <w:right w:val="none" w:sz="0" w:space="0" w:color="auto"/>
          </w:divBdr>
        </w:div>
        <w:div w:id="2061241148">
          <w:marLeft w:val="640"/>
          <w:marRight w:val="0"/>
          <w:marTop w:val="0"/>
          <w:marBottom w:val="0"/>
          <w:divBdr>
            <w:top w:val="none" w:sz="0" w:space="0" w:color="auto"/>
            <w:left w:val="none" w:sz="0" w:space="0" w:color="auto"/>
            <w:bottom w:val="none" w:sz="0" w:space="0" w:color="auto"/>
            <w:right w:val="none" w:sz="0" w:space="0" w:color="auto"/>
          </w:divBdr>
        </w:div>
        <w:div w:id="23335200">
          <w:marLeft w:val="640"/>
          <w:marRight w:val="0"/>
          <w:marTop w:val="0"/>
          <w:marBottom w:val="0"/>
          <w:divBdr>
            <w:top w:val="none" w:sz="0" w:space="0" w:color="auto"/>
            <w:left w:val="none" w:sz="0" w:space="0" w:color="auto"/>
            <w:bottom w:val="none" w:sz="0" w:space="0" w:color="auto"/>
            <w:right w:val="none" w:sz="0" w:space="0" w:color="auto"/>
          </w:divBdr>
        </w:div>
      </w:divsChild>
    </w:div>
    <w:div w:id="214437787">
      <w:bodyDiv w:val="1"/>
      <w:marLeft w:val="0"/>
      <w:marRight w:val="0"/>
      <w:marTop w:val="0"/>
      <w:marBottom w:val="0"/>
      <w:divBdr>
        <w:top w:val="none" w:sz="0" w:space="0" w:color="auto"/>
        <w:left w:val="none" w:sz="0" w:space="0" w:color="auto"/>
        <w:bottom w:val="none" w:sz="0" w:space="0" w:color="auto"/>
        <w:right w:val="none" w:sz="0" w:space="0" w:color="auto"/>
      </w:divBdr>
      <w:divsChild>
        <w:div w:id="1438253322">
          <w:marLeft w:val="0"/>
          <w:marRight w:val="0"/>
          <w:marTop w:val="0"/>
          <w:marBottom w:val="0"/>
          <w:divBdr>
            <w:top w:val="none" w:sz="0" w:space="0" w:color="auto"/>
            <w:left w:val="none" w:sz="0" w:space="0" w:color="auto"/>
            <w:bottom w:val="none" w:sz="0" w:space="0" w:color="auto"/>
            <w:right w:val="none" w:sz="0" w:space="0" w:color="auto"/>
          </w:divBdr>
        </w:div>
        <w:div w:id="1866945116">
          <w:marLeft w:val="0"/>
          <w:marRight w:val="0"/>
          <w:marTop w:val="75"/>
          <w:marBottom w:val="0"/>
          <w:divBdr>
            <w:top w:val="none" w:sz="0" w:space="0" w:color="auto"/>
            <w:left w:val="none" w:sz="0" w:space="0" w:color="auto"/>
            <w:bottom w:val="none" w:sz="0" w:space="0" w:color="auto"/>
            <w:right w:val="none" w:sz="0" w:space="0" w:color="auto"/>
          </w:divBdr>
        </w:div>
        <w:div w:id="571963334">
          <w:marLeft w:val="0"/>
          <w:marRight w:val="0"/>
          <w:marTop w:val="75"/>
          <w:marBottom w:val="300"/>
          <w:divBdr>
            <w:top w:val="none" w:sz="0" w:space="0" w:color="auto"/>
            <w:left w:val="none" w:sz="0" w:space="0" w:color="auto"/>
            <w:bottom w:val="none" w:sz="0" w:space="0" w:color="auto"/>
            <w:right w:val="none" w:sz="0" w:space="0" w:color="auto"/>
          </w:divBdr>
        </w:div>
      </w:divsChild>
    </w:div>
    <w:div w:id="236132319">
      <w:bodyDiv w:val="1"/>
      <w:marLeft w:val="0"/>
      <w:marRight w:val="0"/>
      <w:marTop w:val="0"/>
      <w:marBottom w:val="0"/>
      <w:divBdr>
        <w:top w:val="none" w:sz="0" w:space="0" w:color="auto"/>
        <w:left w:val="none" w:sz="0" w:space="0" w:color="auto"/>
        <w:bottom w:val="none" w:sz="0" w:space="0" w:color="auto"/>
        <w:right w:val="none" w:sz="0" w:space="0" w:color="auto"/>
      </w:divBdr>
      <w:divsChild>
        <w:div w:id="1248854616">
          <w:marLeft w:val="640"/>
          <w:marRight w:val="0"/>
          <w:marTop w:val="0"/>
          <w:marBottom w:val="0"/>
          <w:divBdr>
            <w:top w:val="none" w:sz="0" w:space="0" w:color="auto"/>
            <w:left w:val="none" w:sz="0" w:space="0" w:color="auto"/>
            <w:bottom w:val="none" w:sz="0" w:space="0" w:color="auto"/>
            <w:right w:val="none" w:sz="0" w:space="0" w:color="auto"/>
          </w:divBdr>
        </w:div>
        <w:div w:id="2136171758">
          <w:marLeft w:val="640"/>
          <w:marRight w:val="0"/>
          <w:marTop w:val="0"/>
          <w:marBottom w:val="0"/>
          <w:divBdr>
            <w:top w:val="none" w:sz="0" w:space="0" w:color="auto"/>
            <w:left w:val="none" w:sz="0" w:space="0" w:color="auto"/>
            <w:bottom w:val="none" w:sz="0" w:space="0" w:color="auto"/>
            <w:right w:val="none" w:sz="0" w:space="0" w:color="auto"/>
          </w:divBdr>
        </w:div>
        <w:div w:id="525750156">
          <w:marLeft w:val="640"/>
          <w:marRight w:val="0"/>
          <w:marTop w:val="0"/>
          <w:marBottom w:val="0"/>
          <w:divBdr>
            <w:top w:val="none" w:sz="0" w:space="0" w:color="auto"/>
            <w:left w:val="none" w:sz="0" w:space="0" w:color="auto"/>
            <w:bottom w:val="none" w:sz="0" w:space="0" w:color="auto"/>
            <w:right w:val="none" w:sz="0" w:space="0" w:color="auto"/>
          </w:divBdr>
        </w:div>
        <w:div w:id="1392119995">
          <w:marLeft w:val="640"/>
          <w:marRight w:val="0"/>
          <w:marTop w:val="0"/>
          <w:marBottom w:val="0"/>
          <w:divBdr>
            <w:top w:val="none" w:sz="0" w:space="0" w:color="auto"/>
            <w:left w:val="none" w:sz="0" w:space="0" w:color="auto"/>
            <w:bottom w:val="none" w:sz="0" w:space="0" w:color="auto"/>
            <w:right w:val="none" w:sz="0" w:space="0" w:color="auto"/>
          </w:divBdr>
        </w:div>
        <w:div w:id="1795630774">
          <w:marLeft w:val="640"/>
          <w:marRight w:val="0"/>
          <w:marTop w:val="0"/>
          <w:marBottom w:val="0"/>
          <w:divBdr>
            <w:top w:val="none" w:sz="0" w:space="0" w:color="auto"/>
            <w:left w:val="none" w:sz="0" w:space="0" w:color="auto"/>
            <w:bottom w:val="none" w:sz="0" w:space="0" w:color="auto"/>
            <w:right w:val="none" w:sz="0" w:space="0" w:color="auto"/>
          </w:divBdr>
        </w:div>
        <w:div w:id="508645159">
          <w:marLeft w:val="640"/>
          <w:marRight w:val="0"/>
          <w:marTop w:val="0"/>
          <w:marBottom w:val="0"/>
          <w:divBdr>
            <w:top w:val="none" w:sz="0" w:space="0" w:color="auto"/>
            <w:left w:val="none" w:sz="0" w:space="0" w:color="auto"/>
            <w:bottom w:val="none" w:sz="0" w:space="0" w:color="auto"/>
            <w:right w:val="none" w:sz="0" w:space="0" w:color="auto"/>
          </w:divBdr>
        </w:div>
        <w:div w:id="407382848">
          <w:marLeft w:val="640"/>
          <w:marRight w:val="0"/>
          <w:marTop w:val="0"/>
          <w:marBottom w:val="0"/>
          <w:divBdr>
            <w:top w:val="none" w:sz="0" w:space="0" w:color="auto"/>
            <w:left w:val="none" w:sz="0" w:space="0" w:color="auto"/>
            <w:bottom w:val="none" w:sz="0" w:space="0" w:color="auto"/>
            <w:right w:val="none" w:sz="0" w:space="0" w:color="auto"/>
          </w:divBdr>
        </w:div>
        <w:div w:id="1416972748">
          <w:marLeft w:val="640"/>
          <w:marRight w:val="0"/>
          <w:marTop w:val="0"/>
          <w:marBottom w:val="0"/>
          <w:divBdr>
            <w:top w:val="none" w:sz="0" w:space="0" w:color="auto"/>
            <w:left w:val="none" w:sz="0" w:space="0" w:color="auto"/>
            <w:bottom w:val="none" w:sz="0" w:space="0" w:color="auto"/>
            <w:right w:val="none" w:sz="0" w:space="0" w:color="auto"/>
          </w:divBdr>
        </w:div>
        <w:div w:id="821000043">
          <w:marLeft w:val="640"/>
          <w:marRight w:val="0"/>
          <w:marTop w:val="0"/>
          <w:marBottom w:val="0"/>
          <w:divBdr>
            <w:top w:val="none" w:sz="0" w:space="0" w:color="auto"/>
            <w:left w:val="none" w:sz="0" w:space="0" w:color="auto"/>
            <w:bottom w:val="none" w:sz="0" w:space="0" w:color="auto"/>
            <w:right w:val="none" w:sz="0" w:space="0" w:color="auto"/>
          </w:divBdr>
        </w:div>
        <w:div w:id="1969701983">
          <w:marLeft w:val="640"/>
          <w:marRight w:val="0"/>
          <w:marTop w:val="0"/>
          <w:marBottom w:val="0"/>
          <w:divBdr>
            <w:top w:val="none" w:sz="0" w:space="0" w:color="auto"/>
            <w:left w:val="none" w:sz="0" w:space="0" w:color="auto"/>
            <w:bottom w:val="none" w:sz="0" w:space="0" w:color="auto"/>
            <w:right w:val="none" w:sz="0" w:space="0" w:color="auto"/>
          </w:divBdr>
        </w:div>
        <w:div w:id="161821182">
          <w:marLeft w:val="640"/>
          <w:marRight w:val="0"/>
          <w:marTop w:val="0"/>
          <w:marBottom w:val="0"/>
          <w:divBdr>
            <w:top w:val="none" w:sz="0" w:space="0" w:color="auto"/>
            <w:left w:val="none" w:sz="0" w:space="0" w:color="auto"/>
            <w:bottom w:val="none" w:sz="0" w:space="0" w:color="auto"/>
            <w:right w:val="none" w:sz="0" w:space="0" w:color="auto"/>
          </w:divBdr>
        </w:div>
        <w:div w:id="2016572291">
          <w:marLeft w:val="640"/>
          <w:marRight w:val="0"/>
          <w:marTop w:val="0"/>
          <w:marBottom w:val="0"/>
          <w:divBdr>
            <w:top w:val="none" w:sz="0" w:space="0" w:color="auto"/>
            <w:left w:val="none" w:sz="0" w:space="0" w:color="auto"/>
            <w:bottom w:val="none" w:sz="0" w:space="0" w:color="auto"/>
            <w:right w:val="none" w:sz="0" w:space="0" w:color="auto"/>
          </w:divBdr>
        </w:div>
        <w:div w:id="278535719">
          <w:marLeft w:val="640"/>
          <w:marRight w:val="0"/>
          <w:marTop w:val="0"/>
          <w:marBottom w:val="0"/>
          <w:divBdr>
            <w:top w:val="none" w:sz="0" w:space="0" w:color="auto"/>
            <w:left w:val="none" w:sz="0" w:space="0" w:color="auto"/>
            <w:bottom w:val="none" w:sz="0" w:space="0" w:color="auto"/>
            <w:right w:val="none" w:sz="0" w:space="0" w:color="auto"/>
          </w:divBdr>
        </w:div>
        <w:div w:id="1406030703">
          <w:marLeft w:val="640"/>
          <w:marRight w:val="0"/>
          <w:marTop w:val="0"/>
          <w:marBottom w:val="0"/>
          <w:divBdr>
            <w:top w:val="none" w:sz="0" w:space="0" w:color="auto"/>
            <w:left w:val="none" w:sz="0" w:space="0" w:color="auto"/>
            <w:bottom w:val="none" w:sz="0" w:space="0" w:color="auto"/>
            <w:right w:val="none" w:sz="0" w:space="0" w:color="auto"/>
          </w:divBdr>
        </w:div>
        <w:div w:id="1808282114">
          <w:marLeft w:val="640"/>
          <w:marRight w:val="0"/>
          <w:marTop w:val="0"/>
          <w:marBottom w:val="0"/>
          <w:divBdr>
            <w:top w:val="none" w:sz="0" w:space="0" w:color="auto"/>
            <w:left w:val="none" w:sz="0" w:space="0" w:color="auto"/>
            <w:bottom w:val="none" w:sz="0" w:space="0" w:color="auto"/>
            <w:right w:val="none" w:sz="0" w:space="0" w:color="auto"/>
          </w:divBdr>
        </w:div>
        <w:div w:id="74792017">
          <w:marLeft w:val="640"/>
          <w:marRight w:val="0"/>
          <w:marTop w:val="0"/>
          <w:marBottom w:val="0"/>
          <w:divBdr>
            <w:top w:val="none" w:sz="0" w:space="0" w:color="auto"/>
            <w:left w:val="none" w:sz="0" w:space="0" w:color="auto"/>
            <w:bottom w:val="none" w:sz="0" w:space="0" w:color="auto"/>
            <w:right w:val="none" w:sz="0" w:space="0" w:color="auto"/>
          </w:divBdr>
        </w:div>
        <w:div w:id="2067681595">
          <w:marLeft w:val="640"/>
          <w:marRight w:val="0"/>
          <w:marTop w:val="0"/>
          <w:marBottom w:val="0"/>
          <w:divBdr>
            <w:top w:val="none" w:sz="0" w:space="0" w:color="auto"/>
            <w:left w:val="none" w:sz="0" w:space="0" w:color="auto"/>
            <w:bottom w:val="none" w:sz="0" w:space="0" w:color="auto"/>
            <w:right w:val="none" w:sz="0" w:space="0" w:color="auto"/>
          </w:divBdr>
        </w:div>
        <w:div w:id="1611938752">
          <w:marLeft w:val="640"/>
          <w:marRight w:val="0"/>
          <w:marTop w:val="0"/>
          <w:marBottom w:val="0"/>
          <w:divBdr>
            <w:top w:val="none" w:sz="0" w:space="0" w:color="auto"/>
            <w:left w:val="none" w:sz="0" w:space="0" w:color="auto"/>
            <w:bottom w:val="none" w:sz="0" w:space="0" w:color="auto"/>
            <w:right w:val="none" w:sz="0" w:space="0" w:color="auto"/>
          </w:divBdr>
        </w:div>
        <w:div w:id="1221477531">
          <w:marLeft w:val="640"/>
          <w:marRight w:val="0"/>
          <w:marTop w:val="0"/>
          <w:marBottom w:val="0"/>
          <w:divBdr>
            <w:top w:val="none" w:sz="0" w:space="0" w:color="auto"/>
            <w:left w:val="none" w:sz="0" w:space="0" w:color="auto"/>
            <w:bottom w:val="none" w:sz="0" w:space="0" w:color="auto"/>
            <w:right w:val="none" w:sz="0" w:space="0" w:color="auto"/>
          </w:divBdr>
        </w:div>
        <w:div w:id="2020309359">
          <w:marLeft w:val="640"/>
          <w:marRight w:val="0"/>
          <w:marTop w:val="0"/>
          <w:marBottom w:val="0"/>
          <w:divBdr>
            <w:top w:val="none" w:sz="0" w:space="0" w:color="auto"/>
            <w:left w:val="none" w:sz="0" w:space="0" w:color="auto"/>
            <w:bottom w:val="none" w:sz="0" w:space="0" w:color="auto"/>
            <w:right w:val="none" w:sz="0" w:space="0" w:color="auto"/>
          </w:divBdr>
        </w:div>
        <w:div w:id="1158574397">
          <w:marLeft w:val="640"/>
          <w:marRight w:val="0"/>
          <w:marTop w:val="0"/>
          <w:marBottom w:val="0"/>
          <w:divBdr>
            <w:top w:val="none" w:sz="0" w:space="0" w:color="auto"/>
            <w:left w:val="none" w:sz="0" w:space="0" w:color="auto"/>
            <w:bottom w:val="none" w:sz="0" w:space="0" w:color="auto"/>
            <w:right w:val="none" w:sz="0" w:space="0" w:color="auto"/>
          </w:divBdr>
        </w:div>
        <w:div w:id="1548450324">
          <w:marLeft w:val="640"/>
          <w:marRight w:val="0"/>
          <w:marTop w:val="0"/>
          <w:marBottom w:val="0"/>
          <w:divBdr>
            <w:top w:val="none" w:sz="0" w:space="0" w:color="auto"/>
            <w:left w:val="none" w:sz="0" w:space="0" w:color="auto"/>
            <w:bottom w:val="none" w:sz="0" w:space="0" w:color="auto"/>
            <w:right w:val="none" w:sz="0" w:space="0" w:color="auto"/>
          </w:divBdr>
        </w:div>
        <w:div w:id="246354792">
          <w:marLeft w:val="640"/>
          <w:marRight w:val="0"/>
          <w:marTop w:val="0"/>
          <w:marBottom w:val="0"/>
          <w:divBdr>
            <w:top w:val="none" w:sz="0" w:space="0" w:color="auto"/>
            <w:left w:val="none" w:sz="0" w:space="0" w:color="auto"/>
            <w:bottom w:val="none" w:sz="0" w:space="0" w:color="auto"/>
            <w:right w:val="none" w:sz="0" w:space="0" w:color="auto"/>
          </w:divBdr>
        </w:div>
        <w:div w:id="140393573">
          <w:marLeft w:val="640"/>
          <w:marRight w:val="0"/>
          <w:marTop w:val="0"/>
          <w:marBottom w:val="0"/>
          <w:divBdr>
            <w:top w:val="none" w:sz="0" w:space="0" w:color="auto"/>
            <w:left w:val="none" w:sz="0" w:space="0" w:color="auto"/>
            <w:bottom w:val="none" w:sz="0" w:space="0" w:color="auto"/>
            <w:right w:val="none" w:sz="0" w:space="0" w:color="auto"/>
          </w:divBdr>
        </w:div>
        <w:div w:id="79717115">
          <w:marLeft w:val="640"/>
          <w:marRight w:val="0"/>
          <w:marTop w:val="0"/>
          <w:marBottom w:val="0"/>
          <w:divBdr>
            <w:top w:val="none" w:sz="0" w:space="0" w:color="auto"/>
            <w:left w:val="none" w:sz="0" w:space="0" w:color="auto"/>
            <w:bottom w:val="none" w:sz="0" w:space="0" w:color="auto"/>
            <w:right w:val="none" w:sz="0" w:space="0" w:color="auto"/>
          </w:divBdr>
        </w:div>
        <w:div w:id="1490250099">
          <w:marLeft w:val="640"/>
          <w:marRight w:val="0"/>
          <w:marTop w:val="0"/>
          <w:marBottom w:val="0"/>
          <w:divBdr>
            <w:top w:val="none" w:sz="0" w:space="0" w:color="auto"/>
            <w:left w:val="none" w:sz="0" w:space="0" w:color="auto"/>
            <w:bottom w:val="none" w:sz="0" w:space="0" w:color="auto"/>
            <w:right w:val="none" w:sz="0" w:space="0" w:color="auto"/>
          </w:divBdr>
        </w:div>
      </w:divsChild>
    </w:div>
    <w:div w:id="249315491">
      <w:bodyDiv w:val="1"/>
      <w:marLeft w:val="0"/>
      <w:marRight w:val="0"/>
      <w:marTop w:val="0"/>
      <w:marBottom w:val="0"/>
      <w:divBdr>
        <w:top w:val="none" w:sz="0" w:space="0" w:color="auto"/>
        <w:left w:val="none" w:sz="0" w:space="0" w:color="auto"/>
        <w:bottom w:val="none" w:sz="0" w:space="0" w:color="auto"/>
        <w:right w:val="none" w:sz="0" w:space="0" w:color="auto"/>
      </w:divBdr>
      <w:divsChild>
        <w:div w:id="37945765">
          <w:marLeft w:val="640"/>
          <w:marRight w:val="0"/>
          <w:marTop w:val="0"/>
          <w:marBottom w:val="0"/>
          <w:divBdr>
            <w:top w:val="none" w:sz="0" w:space="0" w:color="auto"/>
            <w:left w:val="none" w:sz="0" w:space="0" w:color="auto"/>
            <w:bottom w:val="none" w:sz="0" w:space="0" w:color="auto"/>
            <w:right w:val="none" w:sz="0" w:space="0" w:color="auto"/>
          </w:divBdr>
        </w:div>
        <w:div w:id="692537927">
          <w:marLeft w:val="640"/>
          <w:marRight w:val="0"/>
          <w:marTop w:val="0"/>
          <w:marBottom w:val="0"/>
          <w:divBdr>
            <w:top w:val="none" w:sz="0" w:space="0" w:color="auto"/>
            <w:left w:val="none" w:sz="0" w:space="0" w:color="auto"/>
            <w:bottom w:val="none" w:sz="0" w:space="0" w:color="auto"/>
            <w:right w:val="none" w:sz="0" w:space="0" w:color="auto"/>
          </w:divBdr>
        </w:div>
        <w:div w:id="901138630">
          <w:marLeft w:val="640"/>
          <w:marRight w:val="0"/>
          <w:marTop w:val="0"/>
          <w:marBottom w:val="0"/>
          <w:divBdr>
            <w:top w:val="none" w:sz="0" w:space="0" w:color="auto"/>
            <w:left w:val="none" w:sz="0" w:space="0" w:color="auto"/>
            <w:bottom w:val="none" w:sz="0" w:space="0" w:color="auto"/>
            <w:right w:val="none" w:sz="0" w:space="0" w:color="auto"/>
          </w:divBdr>
        </w:div>
        <w:div w:id="1730809301">
          <w:marLeft w:val="640"/>
          <w:marRight w:val="0"/>
          <w:marTop w:val="0"/>
          <w:marBottom w:val="0"/>
          <w:divBdr>
            <w:top w:val="none" w:sz="0" w:space="0" w:color="auto"/>
            <w:left w:val="none" w:sz="0" w:space="0" w:color="auto"/>
            <w:bottom w:val="none" w:sz="0" w:space="0" w:color="auto"/>
            <w:right w:val="none" w:sz="0" w:space="0" w:color="auto"/>
          </w:divBdr>
        </w:div>
        <w:div w:id="650058919">
          <w:marLeft w:val="640"/>
          <w:marRight w:val="0"/>
          <w:marTop w:val="0"/>
          <w:marBottom w:val="0"/>
          <w:divBdr>
            <w:top w:val="none" w:sz="0" w:space="0" w:color="auto"/>
            <w:left w:val="none" w:sz="0" w:space="0" w:color="auto"/>
            <w:bottom w:val="none" w:sz="0" w:space="0" w:color="auto"/>
            <w:right w:val="none" w:sz="0" w:space="0" w:color="auto"/>
          </w:divBdr>
        </w:div>
        <w:div w:id="1154449136">
          <w:marLeft w:val="640"/>
          <w:marRight w:val="0"/>
          <w:marTop w:val="0"/>
          <w:marBottom w:val="0"/>
          <w:divBdr>
            <w:top w:val="none" w:sz="0" w:space="0" w:color="auto"/>
            <w:left w:val="none" w:sz="0" w:space="0" w:color="auto"/>
            <w:bottom w:val="none" w:sz="0" w:space="0" w:color="auto"/>
            <w:right w:val="none" w:sz="0" w:space="0" w:color="auto"/>
          </w:divBdr>
        </w:div>
        <w:div w:id="2083748184">
          <w:marLeft w:val="640"/>
          <w:marRight w:val="0"/>
          <w:marTop w:val="0"/>
          <w:marBottom w:val="0"/>
          <w:divBdr>
            <w:top w:val="none" w:sz="0" w:space="0" w:color="auto"/>
            <w:left w:val="none" w:sz="0" w:space="0" w:color="auto"/>
            <w:bottom w:val="none" w:sz="0" w:space="0" w:color="auto"/>
            <w:right w:val="none" w:sz="0" w:space="0" w:color="auto"/>
          </w:divBdr>
        </w:div>
        <w:div w:id="1100568261">
          <w:marLeft w:val="640"/>
          <w:marRight w:val="0"/>
          <w:marTop w:val="0"/>
          <w:marBottom w:val="0"/>
          <w:divBdr>
            <w:top w:val="none" w:sz="0" w:space="0" w:color="auto"/>
            <w:left w:val="none" w:sz="0" w:space="0" w:color="auto"/>
            <w:bottom w:val="none" w:sz="0" w:space="0" w:color="auto"/>
            <w:right w:val="none" w:sz="0" w:space="0" w:color="auto"/>
          </w:divBdr>
        </w:div>
        <w:div w:id="1651909379">
          <w:marLeft w:val="640"/>
          <w:marRight w:val="0"/>
          <w:marTop w:val="0"/>
          <w:marBottom w:val="0"/>
          <w:divBdr>
            <w:top w:val="none" w:sz="0" w:space="0" w:color="auto"/>
            <w:left w:val="none" w:sz="0" w:space="0" w:color="auto"/>
            <w:bottom w:val="none" w:sz="0" w:space="0" w:color="auto"/>
            <w:right w:val="none" w:sz="0" w:space="0" w:color="auto"/>
          </w:divBdr>
        </w:div>
        <w:div w:id="850988591">
          <w:marLeft w:val="640"/>
          <w:marRight w:val="0"/>
          <w:marTop w:val="0"/>
          <w:marBottom w:val="0"/>
          <w:divBdr>
            <w:top w:val="none" w:sz="0" w:space="0" w:color="auto"/>
            <w:left w:val="none" w:sz="0" w:space="0" w:color="auto"/>
            <w:bottom w:val="none" w:sz="0" w:space="0" w:color="auto"/>
            <w:right w:val="none" w:sz="0" w:space="0" w:color="auto"/>
          </w:divBdr>
        </w:div>
        <w:div w:id="905263539">
          <w:marLeft w:val="640"/>
          <w:marRight w:val="0"/>
          <w:marTop w:val="0"/>
          <w:marBottom w:val="0"/>
          <w:divBdr>
            <w:top w:val="none" w:sz="0" w:space="0" w:color="auto"/>
            <w:left w:val="none" w:sz="0" w:space="0" w:color="auto"/>
            <w:bottom w:val="none" w:sz="0" w:space="0" w:color="auto"/>
            <w:right w:val="none" w:sz="0" w:space="0" w:color="auto"/>
          </w:divBdr>
        </w:div>
        <w:div w:id="489323779">
          <w:marLeft w:val="640"/>
          <w:marRight w:val="0"/>
          <w:marTop w:val="0"/>
          <w:marBottom w:val="0"/>
          <w:divBdr>
            <w:top w:val="none" w:sz="0" w:space="0" w:color="auto"/>
            <w:left w:val="none" w:sz="0" w:space="0" w:color="auto"/>
            <w:bottom w:val="none" w:sz="0" w:space="0" w:color="auto"/>
            <w:right w:val="none" w:sz="0" w:space="0" w:color="auto"/>
          </w:divBdr>
        </w:div>
        <w:div w:id="191306032">
          <w:marLeft w:val="640"/>
          <w:marRight w:val="0"/>
          <w:marTop w:val="0"/>
          <w:marBottom w:val="0"/>
          <w:divBdr>
            <w:top w:val="none" w:sz="0" w:space="0" w:color="auto"/>
            <w:left w:val="none" w:sz="0" w:space="0" w:color="auto"/>
            <w:bottom w:val="none" w:sz="0" w:space="0" w:color="auto"/>
            <w:right w:val="none" w:sz="0" w:space="0" w:color="auto"/>
          </w:divBdr>
        </w:div>
        <w:div w:id="1180898753">
          <w:marLeft w:val="640"/>
          <w:marRight w:val="0"/>
          <w:marTop w:val="0"/>
          <w:marBottom w:val="0"/>
          <w:divBdr>
            <w:top w:val="none" w:sz="0" w:space="0" w:color="auto"/>
            <w:left w:val="none" w:sz="0" w:space="0" w:color="auto"/>
            <w:bottom w:val="none" w:sz="0" w:space="0" w:color="auto"/>
            <w:right w:val="none" w:sz="0" w:space="0" w:color="auto"/>
          </w:divBdr>
        </w:div>
        <w:div w:id="500506854">
          <w:marLeft w:val="640"/>
          <w:marRight w:val="0"/>
          <w:marTop w:val="0"/>
          <w:marBottom w:val="0"/>
          <w:divBdr>
            <w:top w:val="none" w:sz="0" w:space="0" w:color="auto"/>
            <w:left w:val="none" w:sz="0" w:space="0" w:color="auto"/>
            <w:bottom w:val="none" w:sz="0" w:space="0" w:color="auto"/>
            <w:right w:val="none" w:sz="0" w:space="0" w:color="auto"/>
          </w:divBdr>
        </w:div>
        <w:div w:id="501236879">
          <w:marLeft w:val="640"/>
          <w:marRight w:val="0"/>
          <w:marTop w:val="0"/>
          <w:marBottom w:val="0"/>
          <w:divBdr>
            <w:top w:val="none" w:sz="0" w:space="0" w:color="auto"/>
            <w:left w:val="none" w:sz="0" w:space="0" w:color="auto"/>
            <w:bottom w:val="none" w:sz="0" w:space="0" w:color="auto"/>
            <w:right w:val="none" w:sz="0" w:space="0" w:color="auto"/>
          </w:divBdr>
        </w:div>
        <w:div w:id="968164143">
          <w:marLeft w:val="640"/>
          <w:marRight w:val="0"/>
          <w:marTop w:val="0"/>
          <w:marBottom w:val="0"/>
          <w:divBdr>
            <w:top w:val="none" w:sz="0" w:space="0" w:color="auto"/>
            <w:left w:val="none" w:sz="0" w:space="0" w:color="auto"/>
            <w:bottom w:val="none" w:sz="0" w:space="0" w:color="auto"/>
            <w:right w:val="none" w:sz="0" w:space="0" w:color="auto"/>
          </w:divBdr>
        </w:div>
        <w:div w:id="787429492">
          <w:marLeft w:val="640"/>
          <w:marRight w:val="0"/>
          <w:marTop w:val="0"/>
          <w:marBottom w:val="0"/>
          <w:divBdr>
            <w:top w:val="none" w:sz="0" w:space="0" w:color="auto"/>
            <w:left w:val="none" w:sz="0" w:space="0" w:color="auto"/>
            <w:bottom w:val="none" w:sz="0" w:space="0" w:color="auto"/>
            <w:right w:val="none" w:sz="0" w:space="0" w:color="auto"/>
          </w:divBdr>
        </w:div>
        <w:div w:id="1276785625">
          <w:marLeft w:val="640"/>
          <w:marRight w:val="0"/>
          <w:marTop w:val="0"/>
          <w:marBottom w:val="0"/>
          <w:divBdr>
            <w:top w:val="none" w:sz="0" w:space="0" w:color="auto"/>
            <w:left w:val="none" w:sz="0" w:space="0" w:color="auto"/>
            <w:bottom w:val="none" w:sz="0" w:space="0" w:color="auto"/>
            <w:right w:val="none" w:sz="0" w:space="0" w:color="auto"/>
          </w:divBdr>
        </w:div>
        <w:div w:id="622342395">
          <w:marLeft w:val="640"/>
          <w:marRight w:val="0"/>
          <w:marTop w:val="0"/>
          <w:marBottom w:val="0"/>
          <w:divBdr>
            <w:top w:val="none" w:sz="0" w:space="0" w:color="auto"/>
            <w:left w:val="none" w:sz="0" w:space="0" w:color="auto"/>
            <w:bottom w:val="none" w:sz="0" w:space="0" w:color="auto"/>
            <w:right w:val="none" w:sz="0" w:space="0" w:color="auto"/>
          </w:divBdr>
        </w:div>
        <w:div w:id="880481064">
          <w:marLeft w:val="640"/>
          <w:marRight w:val="0"/>
          <w:marTop w:val="0"/>
          <w:marBottom w:val="0"/>
          <w:divBdr>
            <w:top w:val="none" w:sz="0" w:space="0" w:color="auto"/>
            <w:left w:val="none" w:sz="0" w:space="0" w:color="auto"/>
            <w:bottom w:val="none" w:sz="0" w:space="0" w:color="auto"/>
            <w:right w:val="none" w:sz="0" w:space="0" w:color="auto"/>
          </w:divBdr>
        </w:div>
        <w:div w:id="1792900037">
          <w:marLeft w:val="640"/>
          <w:marRight w:val="0"/>
          <w:marTop w:val="0"/>
          <w:marBottom w:val="0"/>
          <w:divBdr>
            <w:top w:val="none" w:sz="0" w:space="0" w:color="auto"/>
            <w:left w:val="none" w:sz="0" w:space="0" w:color="auto"/>
            <w:bottom w:val="none" w:sz="0" w:space="0" w:color="auto"/>
            <w:right w:val="none" w:sz="0" w:space="0" w:color="auto"/>
          </w:divBdr>
        </w:div>
        <w:div w:id="1656106603">
          <w:marLeft w:val="640"/>
          <w:marRight w:val="0"/>
          <w:marTop w:val="0"/>
          <w:marBottom w:val="0"/>
          <w:divBdr>
            <w:top w:val="none" w:sz="0" w:space="0" w:color="auto"/>
            <w:left w:val="none" w:sz="0" w:space="0" w:color="auto"/>
            <w:bottom w:val="none" w:sz="0" w:space="0" w:color="auto"/>
            <w:right w:val="none" w:sz="0" w:space="0" w:color="auto"/>
          </w:divBdr>
        </w:div>
        <w:div w:id="1278440792">
          <w:marLeft w:val="640"/>
          <w:marRight w:val="0"/>
          <w:marTop w:val="0"/>
          <w:marBottom w:val="0"/>
          <w:divBdr>
            <w:top w:val="none" w:sz="0" w:space="0" w:color="auto"/>
            <w:left w:val="none" w:sz="0" w:space="0" w:color="auto"/>
            <w:bottom w:val="none" w:sz="0" w:space="0" w:color="auto"/>
            <w:right w:val="none" w:sz="0" w:space="0" w:color="auto"/>
          </w:divBdr>
        </w:div>
        <w:div w:id="1275480875">
          <w:marLeft w:val="640"/>
          <w:marRight w:val="0"/>
          <w:marTop w:val="0"/>
          <w:marBottom w:val="0"/>
          <w:divBdr>
            <w:top w:val="none" w:sz="0" w:space="0" w:color="auto"/>
            <w:left w:val="none" w:sz="0" w:space="0" w:color="auto"/>
            <w:bottom w:val="none" w:sz="0" w:space="0" w:color="auto"/>
            <w:right w:val="none" w:sz="0" w:space="0" w:color="auto"/>
          </w:divBdr>
        </w:div>
        <w:div w:id="1073284487">
          <w:marLeft w:val="640"/>
          <w:marRight w:val="0"/>
          <w:marTop w:val="0"/>
          <w:marBottom w:val="0"/>
          <w:divBdr>
            <w:top w:val="none" w:sz="0" w:space="0" w:color="auto"/>
            <w:left w:val="none" w:sz="0" w:space="0" w:color="auto"/>
            <w:bottom w:val="none" w:sz="0" w:space="0" w:color="auto"/>
            <w:right w:val="none" w:sz="0" w:space="0" w:color="auto"/>
          </w:divBdr>
        </w:div>
        <w:div w:id="88620907">
          <w:marLeft w:val="640"/>
          <w:marRight w:val="0"/>
          <w:marTop w:val="0"/>
          <w:marBottom w:val="0"/>
          <w:divBdr>
            <w:top w:val="none" w:sz="0" w:space="0" w:color="auto"/>
            <w:left w:val="none" w:sz="0" w:space="0" w:color="auto"/>
            <w:bottom w:val="none" w:sz="0" w:space="0" w:color="auto"/>
            <w:right w:val="none" w:sz="0" w:space="0" w:color="auto"/>
          </w:divBdr>
        </w:div>
        <w:div w:id="2127697398">
          <w:marLeft w:val="640"/>
          <w:marRight w:val="0"/>
          <w:marTop w:val="0"/>
          <w:marBottom w:val="0"/>
          <w:divBdr>
            <w:top w:val="none" w:sz="0" w:space="0" w:color="auto"/>
            <w:left w:val="none" w:sz="0" w:space="0" w:color="auto"/>
            <w:bottom w:val="none" w:sz="0" w:space="0" w:color="auto"/>
            <w:right w:val="none" w:sz="0" w:space="0" w:color="auto"/>
          </w:divBdr>
        </w:div>
      </w:divsChild>
    </w:div>
    <w:div w:id="305937554">
      <w:bodyDiv w:val="1"/>
      <w:marLeft w:val="0"/>
      <w:marRight w:val="0"/>
      <w:marTop w:val="0"/>
      <w:marBottom w:val="0"/>
      <w:divBdr>
        <w:top w:val="none" w:sz="0" w:space="0" w:color="auto"/>
        <w:left w:val="none" w:sz="0" w:space="0" w:color="auto"/>
        <w:bottom w:val="none" w:sz="0" w:space="0" w:color="auto"/>
        <w:right w:val="none" w:sz="0" w:space="0" w:color="auto"/>
      </w:divBdr>
      <w:divsChild>
        <w:div w:id="1470169413">
          <w:marLeft w:val="640"/>
          <w:marRight w:val="0"/>
          <w:marTop w:val="0"/>
          <w:marBottom w:val="0"/>
          <w:divBdr>
            <w:top w:val="none" w:sz="0" w:space="0" w:color="auto"/>
            <w:left w:val="none" w:sz="0" w:space="0" w:color="auto"/>
            <w:bottom w:val="none" w:sz="0" w:space="0" w:color="auto"/>
            <w:right w:val="none" w:sz="0" w:space="0" w:color="auto"/>
          </w:divBdr>
        </w:div>
        <w:div w:id="1121144984">
          <w:marLeft w:val="640"/>
          <w:marRight w:val="0"/>
          <w:marTop w:val="0"/>
          <w:marBottom w:val="0"/>
          <w:divBdr>
            <w:top w:val="none" w:sz="0" w:space="0" w:color="auto"/>
            <w:left w:val="none" w:sz="0" w:space="0" w:color="auto"/>
            <w:bottom w:val="none" w:sz="0" w:space="0" w:color="auto"/>
            <w:right w:val="none" w:sz="0" w:space="0" w:color="auto"/>
          </w:divBdr>
        </w:div>
        <w:div w:id="1849711904">
          <w:marLeft w:val="640"/>
          <w:marRight w:val="0"/>
          <w:marTop w:val="0"/>
          <w:marBottom w:val="0"/>
          <w:divBdr>
            <w:top w:val="none" w:sz="0" w:space="0" w:color="auto"/>
            <w:left w:val="none" w:sz="0" w:space="0" w:color="auto"/>
            <w:bottom w:val="none" w:sz="0" w:space="0" w:color="auto"/>
            <w:right w:val="none" w:sz="0" w:space="0" w:color="auto"/>
          </w:divBdr>
        </w:div>
        <w:div w:id="661810598">
          <w:marLeft w:val="640"/>
          <w:marRight w:val="0"/>
          <w:marTop w:val="0"/>
          <w:marBottom w:val="0"/>
          <w:divBdr>
            <w:top w:val="none" w:sz="0" w:space="0" w:color="auto"/>
            <w:left w:val="none" w:sz="0" w:space="0" w:color="auto"/>
            <w:bottom w:val="none" w:sz="0" w:space="0" w:color="auto"/>
            <w:right w:val="none" w:sz="0" w:space="0" w:color="auto"/>
          </w:divBdr>
        </w:div>
        <w:div w:id="641930966">
          <w:marLeft w:val="640"/>
          <w:marRight w:val="0"/>
          <w:marTop w:val="0"/>
          <w:marBottom w:val="0"/>
          <w:divBdr>
            <w:top w:val="none" w:sz="0" w:space="0" w:color="auto"/>
            <w:left w:val="none" w:sz="0" w:space="0" w:color="auto"/>
            <w:bottom w:val="none" w:sz="0" w:space="0" w:color="auto"/>
            <w:right w:val="none" w:sz="0" w:space="0" w:color="auto"/>
          </w:divBdr>
        </w:div>
        <w:div w:id="593050672">
          <w:marLeft w:val="640"/>
          <w:marRight w:val="0"/>
          <w:marTop w:val="0"/>
          <w:marBottom w:val="0"/>
          <w:divBdr>
            <w:top w:val="none" w:sz="0" w:space="0" w:color="auto"/>
            <w:left w:val="none" w:sz="0" w:space="0" w:color="auto"/>
            <w:bottom w:val="none" w:sz="0" w:space="0" w:color="auto"/>
            <w:right w:val="none" w:sz="0" w:space="0" w:color="auto"/>
          </w:divBdr>
        </w:div>
        <w:div w:id="632104914">
          <w:marLeft w:val="640"/>
          <w:marRight w:val="0"/>
          <w:marTop w:val="0"/>
          <w:marBottom w:val="0"/>
          <w:divBdr>
            <w:top w:val="none" w:sz="0" w:space="0" w:color="auto"/>
            <w:left w:val="none" w:sz="0" w:space="0" w:color="auto"/>
            <w:bottom w:val="none" w:sz="0" w:space="0" w:color="auto"/>
            <w:right w:val="none" w:sz="0" w:space="0" w:color="auto"/>
          </w:divBdr>
        </w:div>
        <w:div w:id="1153066260">
          <w:marLeft w:val="640"/>
          <w:marRight w:val="0"/>
          <w:marTop w:val="0"/>
          <w:marBottom w:val="0"/>
          <w:divBdr>
            <w:top w:val="none" w:sz="0" w:space="0" w:color="auto"/>
            <w:left w:val="none" w:sz="0" w:space="0" w:color="auto"/>
            <w:bottom w:val="none" w:sz="0" w:space="0" w:color="auto"/>
            <w:right w:val="none" w:sz="0" w:space="0" w:color="auto"/>
          </w:divBdr>
        </w:div>
        <w:div w:id="1608151805">
          <w:marLeft w:val="640"/>
          <w:marRight w:val="0"/>
          <w:marTop w:val="0"/>
          <w:marBottom w:val="0"/>
          <w:divBdr>
            <w:top w:val="none" w:sz="0" w:space="0" w:color="auto"/>
            <w:left w:val="none" w:sz="0" w:space="0" w:color="auto"/>
            <w:bottom w:val="none" w:sz="0" w:space="0" w:color="auto"/>
            <w:right w:val="none" w:sz="0" w:space="0" w:color="auto"/>
          </w:divBdr>
        </w:div>
        <w:div w:id="2056195835">
          <w:marLeft w:val="640"/>
          <w:marRight w:val="0"/>
          <w:marTop w:val="0"/>
          <w:marBottom w:val="0"/>
          <w:divBdr>
            <w:top w:val="none" w:sz="0" w:space="0" w:color="auto"/>
            <w:left w:val="none" w:sz="0" w:space="0" w:color="auto"/>
            <w:bottom w:val="none" w:sz="0" w:space="0" w:color="auto"/>
            <w:right w:val="none" w:sz="0" w:space="0" w:color="auto"/>
          </w:divBdr>
        </w:div>
        <w:div w:id="1099569800">
          <w:marLeft w:val="640"/>
          <w:marRight w:val="0"/>
          <w:marTop w:val="0"/>
          <w:marBottom w:val="0"/>
          <w:divBdr>
            <w:top w:val="none" w:sz="0" w:space="0" w:color="auto"/>
            <w:left w:val="none" w:sz="0" w:space="0" w:color="auto"/>
            <w:bottom w:val="none" w:sz="0" w:space="0" w:color="auto"/>
            <w:right w:val="none" w:sz="0" w:space="0" w:color="auto"/>
          </w:divBdr>
        </w:div>
        <w:div w:id="1365669573">
          <w:marLeft w:val="640"/>
          <w:marRight w:val="0"/>
          <w:marTop w:val="0"/>
          <w:marBottom w:val="0"/>
          <w:divBdr>
            <w:top w:val="none" w:sz="0" w:space="0" w:color="auto"/>
            <w:left w:val="none" w:sz="0" w:space="0" w:color="auto"/>
            <w:bottom w:val="none" w:sz="0" w:space="0" w:color="auto"/>
            <w:right w:val="none" w:sz="0" w:space="0" w:color="auto"/>
          </w:divBdr>
        </w:div>
        <w:div w:id="522135770">
          <w:marLeft w:val="640"/>
          <w:marRight w:val="0"/>
          <w:marTop w:val="0"/>
          <w:marBottom w:val="0"/>
          <w:divBdr>
            <w:top w:val="none" w:sz="0" w:space="0" w:color="auto"/>
            <w:left w:val="none" w:sz="0" w:space="0" w:color="auto"/>
            <w:bottom w:val="none" w:sz="0" w:space="0" w:color="auto"/>
            <w:right w:val="none" w:sz="0" w:space="0" w:color="auto"/>
          </w:divBdr>
        </w:div>
        <w:div w:id="1259412863">
          <w:marLeft w:val="640"/>
          <w:marRight w:val="0"/>
          <w:marTop w:val="0"/>
          <w:marBottom w:val="0"/>
          <w:divBdr>
            <w:top w:val="none" w:sz="0" w:space="0" w:color="auto"/>
            <w:left w:val="none" w:sz="0" w:space="0" w:color="auto"/>
            <w:bottom w:val="none" w:sz="0" w:space="0" w:color="auto"/>
            <w:right w:val="none" w:sz="0" w:space="0" w:color="auto"/>
          </w:divBdr>
        </w:div>
        <w:div w:id="877359521">
          <w:marLeft w:val="640"/>
          <w:marRight w:val="0"/>
          <w:marTop w:val="0"/>
          <w:marBottom w:val="0"/>
          <w:divBdr>
            <w:top w:val="none" w:sz="0" w:space="0" w:color="auto"/>
            <w:left w:val="none" w:sz="0" w:space="0" w:color="auto"/>
            <w:bottom w:val="none" w:sz="0" w:space="0" w:color="auto"/>
            <w:right w:val="none" w:sz="0" w:space="0" w:color="auto"/>
          </w:divBdr>
        </w:div>
        <w:div w:id="1634022280">
          <w:marLeft w:val="640"/>
          <w:marRight w:val="0"/>
          <w:marTop w:val="0"/>
          <w:marBottom w:val="0"/>
          <w:divBdr>
            <w:top w:val="none" w:sz="0" w:space="0" w:color="auto"/>
            <w:left w:val="none" w:sz="0" w:space="0" w:color="auto"/>
            <w:bottom w:val="none" w:sz="0" w:space="0" w:color="auto"/>
            <w:right w:val="none" w:sz="0" w:space="0" w:color="auto"/>
          </w:divBdr>
        </w:div>
        <w:div w:id="170798312">
          <w:marLeft w:val="640"/>
          <w:marRight w:val="0"/>
          <w:marTop w:val="0"/>
          <w:marBottom w:val="0"/>
          <w:divBdr>
            <w:top w:val="none" w:sz="0" w:space="0" w:color="auto"/>
            <w:left w:val="none" w:sz="0" w:space="0" w:color="auto"/>
            <w:bottom w:val="none" w:sz="0" w:space="0" w:color="auto"/>
            <w:right w:val="none" w:sz="0" w:space="0" w:color="auto"/>
          </w:divBdr>
        </w:div>
        <w:div w:id="1402632776">
          <w:marLeft w:val="640"/>
          <w:marRight w:val="0"/>
          <w:marTop w:val="0"/>
          <w:marBottom w:val="0"/>
          <w:divBdr>
            <w:top w:val="none" w:sz="0" w:space="0" w:color="auto"/>
            <w:left w:val="none" w:sz="0" w:space="0" w:color="auto"/>
            <w:bottom w:val="none" w:sz="0" w:space="0" w:color="auto"/>
            <w:right w:val="none" w:sz="0" w:space="0" w:color="auto"/>
          </w:divBdr>
        </w:div>
        <w:div w:id="1312365238">
          <w:marLeft w:val="640"/>
          <w:marRight w:val="0"/>
          <w:marTop w:val="0"/>
          <w:marBottom w:val="0"/>
          <w:divBdr>
            <w:top w:val="none" w:sz="0" w:space="0" w:color="auto"/>
            <w:left w:val="none" w:sz="0" w:space="0" w:color="auto"/>
            <w:bottom w:val="none" w:sz="0" w:space="0" w:color="auto"/>
            <w:right w:val="none" w:sz="0" w:space="0" w:color="auto"/>
          </w:divBdr>
        </w:div>
        <w:div w:id="932931090">
          <w:marLeft w:val="640"/>
          <w:marRight w:val="0"/>
          <w:marTop w:val="0"/>
          <w:marBottom w:val="0"/>
          <w:divBdr>
            <w:top w:val="none" w:sz="0" w:space="0" w:color="auto"/>
            <w:left w:val="none" w:sz="0" w:space="0" w:color="auto"/>
            <w:bottom w:val="none" w:sz="0" w:space="0" w:color="auto"/>
            <w:right w:val="none" w:sz="0" w:space="0" w:color="auto"/>
          </w:divBdr>
        </w:div>
        <w:div w:id="1783720799">
          <w:marLeft w:val="640"/>
          <w:marRight w:val="0"/>
          <w:marTop w:val="0"/>
          <w:marBottom w:val="0"/>
          <w:divBdr>
            <w:top w:val="none" w:sz="0" w:space="0" w:color="auto"/>
            <w:left w:val="none" w:sz="0" w:space="0" w:color="auto"/>
            <w:bottom w:val="none" w:sz="0" w:space="0" w:color="auto"/>
            <w:right w:val="none" w:sz="0" w:space="0" w:color="auto"/>
          </w:divBdr>
        </w:div>
        <w:div w:id="1272938133">
          <w:marLeft w:val="640"/>
          <w:marRight w:val="0"/>
          <w:marTop w:val="0"/>
          <w:marBottom w:val="0"/>
          <w:divBdr>
            <w:top w:val="none" w:sz="0" w:space="0" w:color="auto"/>
            <w:left w:val="none" w:sz="0" w:space="0" w:color="auto"/>
            <w:bottom w:val="none" w:sz="0" w:space="0" w:color="auto"/>
            <w:right w:val="none" w:sz="0" w:space="0" w:color="auto"/>
          </w:divBdr>
        </w:div>
        <w:div w:id="1114908301">
          <w:marLeft w:val="640"/>
          <w:marRight w:val="0"/>
          <w:marTop w:val="0"/>
          <w:marBottom w:val="0"/>
          <w:divBdr>
            <w:top w:val="none" w:sz="0" w:space="0" w:color="auto"/>
            <w:left w:val="none" w:sz="0" w:space="0" w:color="auto"/>
            <w:bottom w:val="none" w:sz="0" w:space="0" w:color="auto"/>
            <w:right w:val="none" w:sz="0" w:space="0" w:color="auto"/>
          </w:divBdr>
        </w:div>
        <w:div w:id="2111076175">
          <w:marLeft w:val="640"/>
          <w:marRight w:val="0"/>
          <w:marTop w:val="0"/>
          <w:marBottom w:val="0"/>
          <w:divBdr>
            <w:top w:val="none" w:sz="0" w:space="0" w:color="auto"/>
            <w:left w:val="none" w:sz="0" w:space="0" w:color="auto"/>
            <w:bottom w:val="none" w:sz="0" w:space="0" w:color="auto"/>
            <w:right w:val="none" w:sz="0" w:space="0" w:color="auto"/>
          </w:divBdr>
        </w:div>
        <w:div w:id="865600766">
          <w:marLeft w:val="640"/>
          <w:marRight w:val="0"/>
          <w:marTop w:val="0"/>
          <w:marBottom w:val="0"/>
          <w:divBdr>
            <w:top w:val="none" w:sz="0" w:space="0" w:color="auto"/>
            <w:left w:val="none" w:sz="0" w:space="0" w:color="auto"/>
            <w:bottom w:val="none" w:sz="0" w:space="0" w:color="auto"/>
            <w:right w:val="none" w:sz="0" w:space="0" w:color="auto"/>
          </w:divBdr>
        </w:div>
        <w:div w:id="314530087">
          <w:marLeft w:val="640"/>
          <w:marRight w:val="0"/>
          <w:marTop w:val="0"/>
          <w:marBottom w:val="0"/>
          <w:divBdr>
            <w:top w:val="none" w:sz="0" w:space="0" w:color="auto"/>
            <w:left w:val="none" w:sz="0" w:space="0" w:color="auto"/>
            <w:bottom w:val="none" w:sz="0" w:space="0" w:color="auto"/>
            <w:right w:val="none" w:sz="0" w:space="0" w:color="auto"/>
          </w:divBdr>
        </w:div>
        <w:div w:id="1057700354">
          <w:marLeft w:val="640"/>
          <w:marRight w:val="0"/>
          <w:marTop w:val="0"/>
          <w:marBottom w:val="0"/>
          <w:divBdr>
            <w:top w:val="none" w:sz="0" w:space="0" w:color="auto"/>
            <w:left w:val="none" w:sz="0" w:space="0" w:color="auto"/>
            <w:bottom w:val="none" w:sz="0" w:space="0" w:color="auto"/>
            <w:right w:val="none" w:sz="0" w:space="0" w:color="auto"/>
          </w:divBdr>
        </w:div>
        <w:div w:id="2115662222">
          <w:marLeft w:val="640"/>
          <w:marRight w:val="0"/>
          <w:marTop w:val="0"/>
          <w:marBottom w:val="0"/>
          <w:divBdr>
            <w:top w:val="none" w:sz="0" w:space="0" w:color="auto"/>
            <w:left w:val="none" w:sz="0" w:space="0" w:color="auto"/>
            <w:bottom w:val="none" w:sz="0" w:space="0" w:color="auto"/>
            <w:right w:val="none" w:sz="0" w:space="0" w:color="auto"/>
          </w:divBdr>
        </w:div>
        <w:div w:id="287781330">
          <w:marLeft w:val="640"/>
          <w:marRight w:val="0"/>
          <w:marTop w:val="0"/>
          <w:marBottom w:val="0"/>
          <w:divBdr>
            <w:top w:val="none" w:sz="0" w:space="0" w:color="auto"/>
            <w:left w:val="none" w:sz="0" w:space="0" w:color="auto"/>
            <w:bottom w:val="none" w:sz="0" w:space="0" w:color="auto"/>
            <w:right w:val="none" w:sz="0" w:space="0" w:color="auto"/>
          </w:divBdr>
        </w:div>
        <w:div w:id="1797337292">
          <w:marLeft w:val="640"/>
          <w:marRight w:val="0"/>
          <w:marTop w:val="0"/>
          <w:marBottom w:val="0"/>
          <w:divBdr>
            <w:top w:val="none" w:sz="0" w:space="0" w:color="auto"/>
            <w:left w:val="none" w:sz="0" w:space="0" w:color="auto"/>
            <w:bottom w:val="none" w:sz="0" w:space="0" w:color="auto"/>
            <w:right w:val="none" w:sz="0" w:space="0" w:color="auto"/>
          </w:divBdr>
        </w:div>
        <w:div w:id="454058645">
          <w:marLeft w:val="640"/>
          <w:marRight w:val="0"/>
          <w:marTop w:val="0"/>
          <w:marBottom w:val="0"/>
          <w:divBdr>
            <w:top w:val="none" w:sz="0" w:space="0" w:color="auto"/>
            <w:left w:val="none" w:sz="0" w:space="0" w:color="auto"/>
            <w:bottom w:val="none" w:sz="0" w:space="0" w:color="auto"/>
            <w:right w:val="none" w:sz="0" w:space="0" w:color="auto"/>
          </w:divBdr>
        </w:div>
        <w:div w:id="76906238">
          <w:marLeft w:val="640"/>
          <w:marRight w:val="0"/>
          <w:marTop w:val="0"/>
          <w:marBottom w:val="0"/>
          <w:divBdr>
            <w:top w:val="none" w:sz="0" w:space="0" w:color="auto"/>
            <w:left w:val="none" w:sz="0" w:space="0" w:color="auto"/>
            <w:bottom w:val="none" w:sz="0" w:space="0" w:color="auto"/>
            <w:right w:val="none" w:sz="0" w:space="0" w:color="auto"/>
          </w:divBdr>
        </w:div>
      </w:divsChild>
    </w:div>
    <w:div w:id="315190391">
      <w:bodyDiv w:val="1"/>
      <w:marLeft w:val="0"/>
      <w:marRight w:val="0"/>
      <w:marTop w:val="0"/>
      <w:marBottom w:val="0"/>
      <w:divBdr>
        <w:top w:val="none" w:sz="0" w:space="0" w:color="auto"/>
        <w:left w:val="none" w:sz="0" w:space="0" w:color="auto"/>
        <w:bottom w:val="none" w:sz="0" w:space="0" w:color="auto"/>
        <w:right w:val="none" w:sz="0" w:space="0" w:color="auto"/>
      </w:divBdr>
      <w:divsChild>
        <w:div w:id="622342231">
          <w:marLeft w:val="640"/>
          <w:marRight w:val="0"/>
          <w:marTop w:val="0"/>
          <w:marBottom w:val="0"/>
          <w:divBdr>
            <w:top w:val="none" w:sz="0" w:space="0" w:color="auto"/>
            <w:left w:val="none" w:sz="0" w:space="0" w:color="auto"/>
            <w:bottom w:val="none" w:sz="0" w:space="0" w:color="auto"/>
            <w:right w:val="none" w:sz="0" w:space="0" w:color="auto"/>
          </w:divBdr>
        </w:div>
        <w:div w:id="177816634">
          <w:marLeft w:val="640"/>
          <w:marRight w:val="0"/>
          <w:marTop w:val="0"/>
          <w:marBottom w:val="0"/>
          <w:divBdr>
            <w:top w:val="none" w:sz="0" w:space="0" w:color="auto"/>
            <w:left w:val="none" w:sz="0" w:space="0" w:color="auto"/>
            <w:bottom w:val="none" w:sz="0" w:space="0" w:color="auto"/>
            <w:right w:val="none" w:sz="0" w:space="0" w:color="auto"/>
          </w:divBdr>
        </w:div>
        <w:div w:id="339432127">
          <w:marLeft w:val="640"/>
          <w:marRight w:val="0"/>
          <w:marTop w:val="0"/>
          <w:marBottom w:val="0"/>
          <w:divBdr>
            <w:top w:val="none" w:sz="0" w:space="0" w:color="auto"/>
            <w:left w:val="none" w:sz="0" w:space="0" w:color="auto"/>
            <w:bottom w:val="none" w:sz="0" w:space="0" w:color="auto"/>
            <w:right w:val="none" w:sz="0" w:space="0" w:color="auto"/>
          </w:divBdr>
        </w:div>
        <w:div w:id="262618192">
          <w:marLeft w:val="640"/>
          <w:marRight w:val="0"/>
          <w:marTop w:val="0"/>
          <w:marBottom w:val="0"/>
          <w:divBdr>
            <w:top w:val="none" w:sz="0" w:space="0" w:color="auto"/>
            <w:left w:val="none" w:sz="0" w:space="0" w:color="auto"/>
            <w:bottom w:val="none" w:sz="0" w:space="0" w:color="auto"/>
            <w:right w:val="none" w:sz="0" w:space="0" w:color="auto"/>
          </w:divBdr>
        </w:div>
        <w:div w:id="1437629330">
          <w:marLeft w:val="640"/>
          <w:marRight w:val="0"/>
          <w:marTop w:val="0"/>
          <w:marBottom w:val="0"/>
          <w:divBdr>
            <w:top w:val="none" w:sz="0" w:space="0" w:color="auto"/>
            <w:left w:val="none" w:sz="0" w:space="0" w:color="auto"/>
            <w:bottom w:val="none" w:sz="0" w:space="0" w:color="auto"/>
            <w:right w:val="none" w:sz="0" w:space="0" w:color="auto"/>
          </w:divBdr>
        </w:div>
        <w:div w:id="830828379">
          <w:marLeft w:val="640"/>
          <w:marRight w:val="0"/>
          <w:marTop w:val="0"/>
          <w:marBottom w:val="0"/>
          <w:divBdr>
            <w:top w:val="none" w:sz="0" w:space="0" w:color="auto"/>
            <w:left w:val="none" w:sz="0" w:space="0" w:color="auto"/>
            <w:bottom w:val="none" w:sz="0" w:space="0" w:color="auto"/>
            <w:right w:val="none" w:sz="0" w:space="0" w:color="auto"/>
          </w:divBdr>
        </w:div>
        <w:div w:id="368070202">
          <w:marLeft w:val="640"/>
          <w:marRight w:val="0"/>
          <w:marTop w:val="0"/>
          <w:marBottom w:val="0"/>
          <w:divBdr>
            <w:top w:val="none" w:sz="0" w:space="0" w:color="auto"/>
            <w:left w:val="none" w:sz="0" w:space="0" w:color="auto"/>
            <w:bottom w:val="none" w:sz="0" w:space="0" w:color="auto"/>
            <w:right w:val="none" w:sz="0" w:space="0" w:color="auto"/>
          </w:divBdr>
        </w:div>
        <w:div w:id="697311950">
          <w:marLeft w:val="640"/>
          <w:marRight w:val="0"/>
          <w:marTop w:val="0"/>
          <w:marBottom w:val="0"/>
          <w:divBdr>
            <w:top w:val="none" w:sz="0" w:space="0" w:color="auto"/>
            <w:left w:val="none" w:sz="0" w:space="0" w:color="auto"/>
            <w:bottom w:val="none" w:sz="0" w:space="0" w:color="auto"/>
            <w:right w:val="none" w:sz="0" w:space="0" w:color="auto"/>
          </w:divBdr>
        </w:div>
        <w:div w:id="1128742975">
          <w:marLeft w:val="640"/>
          <w:marRight w:val="0"/>
          <w:marTop w:val="0"/>
          <w:marBottom w:val="0"/>
          <w:divBdr>
            <w:top w:val="none" w:sz="0" w:space="0" w:color="auto"/>
            <w:left w:val="none" w:sz="0" w:space="0" w:color="auto"/>
            <w:bottom w:val="none" w:sz="0" w:space="0" w:color="auto"/>
            <w:right w:val="none" w:sz="0" w:space="0" w:color="auto"/>
          </w:divBdr>
        </w:div>
        <w:div w:id="1281842345">
          <w:marLeft w:val="640"/>
          <w:marRight w:val="0"/>
          <w:marTop w:val="0"/>
          <w:marBottom w:val="0"/>
          <w:divBdr>
            <w:top w:val="none" w:sz="0" w:space="0" w:color="auto"/>
            <w:left w:val="none" w:sz="0" w:space="0" w:color="auto"/>
            <w:bottom w:val="none" w:sz="0" w:space="0" w:color="auto"/>
            <w:right w:val="none" w:sz="0" w:space="0" w:color="auto"/>
          </w:divBdr>
        </w:div>
        <w:div w:id="1457065838">
          <w:marLeft w:val="640"/>
          <w:marRight w:val="0"/>
          <w:marTop w:val="0"/>
          <w:marBottom w:val="0"/>
          <w:divBdr>
            <w:top w:val="none" w:sz="0" w:space="0" w:color="auto"/>
            <w:left w:val="none" w:sz="0" w:space="0" w:color="auto"/>
            <w:bottom w:val="none" w:sz="0" w:space="0" w:color="auto"/>
            <w:right w:val="none" w:sz="0" w:space="0" w:color="auto"/>
          </w:divBdr>
        </w:div>
        <w:div w:id="103885525">
          <w:marLeft w:val="640"/>
          <w:marRight w:val="0"/>
          <w:marTop w:val="0"/>
          <w:marBottom w:val="0"/>
          <w:divBdr>
            <w:top w:val="none" w:sz="0" w:space="0" w:color="auto"/>
            <w:left w:val="none" w:sz="0" w:space="0" w:color="auto"/>
            <w:bottom w:val="none" w:sz="0" w:space="0" w:color="auto"/>
            <w:right w:val="none" w:sz="0" w:space="0" w:color="auto"/>
          </w:divBdr>
        </w:div>
        <w:div w:id="1094321822">
          <w:marLeft w:val="640"/>
          <w:marRight w:val="0"/>
          <w:marTop w:val="0"/>
          <w:marBottom w:val="0"/>
          <w:divBdr>
            <w:top w:val="none" w:sz="0" w:space="0" w:color="auto"/>
            <w:left w:val="none" w:sz="0" w:space="0" w:color="auto"/>
            <w:bottom w:val="none" w:sz="0" w:space="0" w:color="auto"/>
            <w:right w:val="none" w:sz="0" w:space="0" w:color="auto"/>
          </w:divBdr>
        </w:div>
        <w:div w:id="1598634812">
          <w:marLeft w:val="640"/>
          <w:marRight w:val="0"/>
          <w:marTop w:val="0"/>
          <w:marBottom w:val="0"/>
          <w:divBdr>
            <w:top w:val="none" w:sz="0" w:space="0" w:color="auto"/>
            <w:left w:val="none" w:sz="0" w:space="0" w:color="auto"/>
            <w:bottom w:val="none" w:sz="0" w:space="0" w:color="auto"/>
            <w:right w:val="none" w:sz="0" w:space="0" w:color="auto"/>
          </w:divBdr>
        </w:div>
        <w:div w:id="54856344">
          <w:marLeft w:val="640"/>
          <w:marRight w:val="0"/>
          <w:marTop w:val="0"/>
          <w:marBottom w:val="0"/>
          <w:divBdr>
            <w:top w:val="none" w:sz="0" w:space="0" w:color="auto"/>
            <w:left w:val="none" w:sz="0" w:space="0" w:color="auto"/>
            <w:bottom w:val="none" w:sz="0" w:space="0" w:color="auto"/>
            <w:right w:val="none" w:sz="0" w:space="0" w:color="auto"/>
          </w:divBdr>
        </w:div>
        <w:div w:id="1760831998">
          <w:marLeft w:val="640"/>
          <w:marRight w:val="0"/>
          <w:marTop w:val="0"/>
          <w:marBottom w:val="0"/>
          <w:divBdr>
            <w:top w:val="none" w:sz="0" w:space="0" w:color="auto"/>
            <w:left w:val="none" w:sz="0" w:space="0" w:color="auto"/>
            <w:bottom w:val="none" w:sz="0" w:space="0" w:color="auto"/>
            <w:right w:val="none" w:sz="0" w:space="0" w:color="auto"/>
          </w:divBdr>
        </w:div>
        <w:div w:id="125784881">
          <w:marLeft w:val="640"/>
          <w:marRight w:val="0"/>
          <w:marTop w:val="0"/>
          <w:marBottom w:val="0"/>
          <w:divBdr>
            <w:top w:val="none" w:sz="0" w:space="0" w:color="auto"/>
            <w:left w:val="none" w:sz="0" w:space="0" w:color="auto"/>
            <w:bottom w:val="none" w:sz="0" w:space="0" w:color="auto"/>
            <w:right w:val="none" w:sz="0" w:space="0" w:color="auto"/>
          </w:divBdr>
        </w:div>
        <w:div w:id="239022471">
          <w:marLeft w:val="640"/>
          <w:marRight w:val="0"/>
          <w:marTop w:val="0"/>
          <w:marBottom w:val="0"/>
          <w:divBdr>
            <w:top w:val="none" w:sz="0" w:space="0" w:color="auto"/>
            <w:left w:val="none" w:sz="0" w:space="0" w:color="auto"/>
            <w:bottom w:val="none" w:sz="0" w:space="0" w:color="auto"/>
            <w:right w:val="none" w:sz="0" w:space="0" w:color="auto"/>
          </w:divBdr>
        </w:div>
        <w:div w:id="327245874">
          <w:marLeft w:val="640"/>
          <w:marRight w:val="0"/>
          <w:marTop w:val="0"/>
          <w:marBottom w:val="0"/>
          <w:divBdr>
            <w:top w:val="none" w:sz="0" w:space="0" w:color="auto"/>
            <w:left w:val="none" w:sz="0" w:space="0" w:color="auto"/>
            <w:bottom w:val="none" w:sz="0" w:space="0" w:color="auto"/>
            <w:right w:val="none" w:sz="0" w:space="0" w:color="auto"/>
          </w:divBdr>
        </w:div>
        <w:div w:id="2125344471">
          <w:marLeft w:val="640"/>
          <w:marRight w:val="0"/>
          <w:marTop w:val="0"/>
          <w:marBottom w:val="0"/>
          <w:divBdr>
            <w:top w:val="none" w:sz="0" w:space="0" w:color="auto"/>
            <w:left w:val="none" w:sz="0" w:space="0" w:color="auto"/>
            <w:bottom w:val="none" w:sz="0" w:space="0" w:color="auto"/>
            <w:right w:val="none" w:sz="0" w:space="0" w:color="auto"/>
          </w:divBdr>
        </w:div>
        <w:div w:id="2017877847">
          <w:marLeft w:val="640"/>
          <w:marRight w:val="0"/>
          <w:marTop w:val="0"/>
          <w:marBottom w:val="0"/>
          <w:divBdr>
            <w:top w:val="none" w:sz="0" w:space="0" w:color="auto"/>
            <w:left w:val="none" w:sz="0" w:space="0" w:color="auto"/>
            <w:bottom w:val="none" w:sz="0" w:space="0" w:color="auto"/>
            <w:right w:val="none" w:sz="0" w:space="0" w:color="auto"/>
          </w:divBdr>
        </w:div>
        <w:div w:id="830292088">
          <w:marLeft w:val="640"/>
          <w:marRight w:val="0"/>
          <w:marTop w:val="0"/>
          <w:marBottom w:val="0"/>
          <w:divBdr>
            <w:top w:val="none" w:sz="0" w:space="0" w:color="auto"/>
            <w:left w:val="none" w:sz="0" w:space="0" w:color="auto"/>
            <w:bottom w:val="none" w:sz="0" w:space="0" w:color="auto"/>
            <w:right w:val="none" w:sz="0" w:space="0" w:color="auto"/>
          </w:divBdr>
        </w:div>
        <w:div w:id="1760909879">
          <w:marLeft w:val="640"/>
          <w:marRight w:val="0"/>
          <w:marTop w:val="0"/>
          <w:marBottom w:val="0"/>
          <w:divBdr>
            <w:top w:val="none" w:sz="0" w:space="0" w:color="auto"/>
            <w:left w:val="none" w:sz="0" w:space="0" w:color="auto"/>
            <w:bottom w:val="none" w:sz="0" w:space="0" w:color="auto"/>
            <w:right w:val="none" w:sz="0" w:space="0" w:color="auto"/>
          </w:divBdr>
        </w:div>
        <w:div w:id="513350182">
          <w:marLeft w:val="640"/>
          <w:marRight w:val="0"/>
          <w:marTop w:val="0"/>
          <w:marBottom w:val="0"/>
          <w:divBdr>
            <w:top w:val="none" w:sz="0" w:space="0" w:color="auto"/>
            <w:left w:val="none" w:sz="0" w:space="0" w:color="auto"/>
            <w:bottom w:val="none" w:sz="0" w:space="0" w:color="auto"/>
            <w:right w:val="none" w:sz="0" w:space="0" w:color="auto"/>
          </w:divBdr>
        </w:div>
        <w:div w:id="1147479930">
          <w:marLeft w:val="640"/>
          <w:marRight w:val="0"/>
          <w:marTop w:val="0"/>
          <w:marBottom w:val="0"/>
          <w:divBdr>
            <w:top w:val="none" w:sz="0" w:space="0" w:color="auto"/>
            <w:left w:val="none" w:sz="0" w:space="0" w:color="auto"/>
            <w:bottom w:val="none" w:sz="0" w:space="0" w:color="auto"/>
            <w:right w:val="none" w:sz="0" w:space="0" w:color="auto"/>
          </w:divBdr>
        </w:div>
        <w:div w:id="2056461862">
          <w:marLeft w:val="640"/>
          <w:marRight w:val="0"/>
          <w:marTop w:val="0"/>
          <w:marBottom w:val="0"/>
          <w:divBdr>
            <w:top w:val="none" w:sz="0" w:space="0" w:color="auto"/>
            <w:left w:val="none" w:sz="0" w:space="0" w:color="auto"/>
            <w:bottom w:val="none" w:sz="0" w:space="0" w:color="auto"/>
            <w:right w:val="none" w:sz="0" w:space="0" w:color="auto"/>
          </w:divBdr>
        </w:div>
        <w:div w:id="583690233">
          <w:marLeft w:val="640"/>
          <w:marRight w:val="0"/>
          <w:marTop w:val="0"/>
          <w:marBottom w:val="0"/>
          <w:divBdr>
            <w:top w:val="none" w:sz="0" w:space="0" w:color="auto"/>
            <w:left w:val="none" w:sz="0" w:space="0" w:color="auto"/>
            <w:bottom w:val="none" w:sz="0" w:space="0" w:color="auto"/>
            <w:right w:val="none" w:sz="0" w:space="0" w:color="auto"/>
          </w:divBdr>
        </w:div>
        <w:div w:id="1826317613">
          <w:marLeft w:val="640"/>
          <w:marRight w:val="0"/>
          <w:marTop w:val="0"/>
          <w:marBottom w:val="0"/>
          <w:divBdr>
            <w:top w:val="none" w:sz="0" w:space="0" w:color="auto"/>
            <w:left w:val="none" w:sz="0" w:space="0" w:color="auto"/>
            <w:bottom w:val="none" w:sz="0" w:space="0" w:color="auto"/>
            <w:right w:val="none" w:sz="0" w:space="0" w:color="auto"/>
          </w:divBdr>
        </w:div>
      </w:divsChild>
    </w:div>
    <w:div w:id="346905473">
      <w:bodyDiv w:val="1"/>
      <w:marLeft w:val="0"/>
      <w:marRight w:val="0"/>
      <w:marTop w:val="0"/>
      <w:marBottom w:val="0"/>
      <w:divBdr>
        <w:top w:val="none" w:sz="0" w:space="0" w:color="auto"/>
        <w:left w:val="none" w:sz="0" w:space="0" w:color="auto"/>
        <w:bottom w:val="none" w:sz="0" w:space="0" w:color="auto"/>
        <w:right w:val="none" w:sz="0" w:space="0" w:color="auto"/>
      </w:divBdr>
      <w:divsChild>
        <w:div w:id="2019574980">
          <w:marLeft w:val="640"/>
          <w:marRight w:val="0"/>
          <w:marTop w:val="0"/>
          <w:marBottom w:val="0"/>
          <w:divBdr>
            <w:top w:val="none" w:sz="0" w:space="0" w:color="auto"/>
            <w:left w:val="none" w:sz="0" w:space="0" w:color="auto"/>
            <w:bottom w:val="none" w:sz="0" w:space="0" w:color="auto"/>
            <w:right w:val="none" w:sz="0" w:space="0" w:color="auto"/>
          </w:divBdr>
        </w:div>
        <w:div w:id="934557409">
          <w:marLeft w:val="640"/>
          <w:marRight w:val="0"/>
          <w:marTop w:val="0"/>
          <w:marBottom w:val="0"/>
          <w:divBdr>
            <w:top w:val="none" w:sz="0" w:space="0" w:color="auto"/>
            <w:left w:val="none" w:sz="0" w:space="0" w:color="auto"/>
            <w:bottom w:val="none" w:sz="0" w:space="0" w:color="auto"/>
            <w:right w:val="none" w:sz="0" w:space="0" w:color="auto"/>
          </w:divBdr>
        </w:div>
        <w:div w:id="5985949">
          <w:marLeft w:val="640"/>
          <w:marRight w:val="0"/>
          <w:marTop w:val="0"/>
          <w:marBottom w:val="0"/>
          <w:divBdr>
            <w:top w:val="none" w:sz="0" w:space="0" w:color="auto"/>
            <w:left w:val="none" w:sz="0" w:space="0" w:color="auto"/>
            <w:bottom w:val="none" w:sz="0" w:space="0" w:color="auto"/>
            <w:right w:val="none" w:sz="0" w:space="0" w:color="auto"/>
          </w:divBdr>
        </w:div>
        <w:div w:id="1559904110">
          <w:marLeft w:val="640"/>
          <w:marRight w:val="0"/>
          <w:marTop w:val="0"/>
          <w:marBottom w:val="0"/>
          <w:divBdr>
            <w:top w:val="none" w:sz="0" w:space="0" w:color="auto"/>
            <w:left w:val="none" w:sz="0" w:space="0" w:color="auto"/>
            <w:bottom w:val="none" w:sz="0" w:space="0" w:color="auto"/>
            <w:right w:val="none" w:sz="0" w:space="0" w:color="auto"/>
          </w:divBdr>
        </w:div>
        <w:div w:id="1958023803">
          <w:marLeft w:val="640"/>
          <w:marRight w:val="0"/>
          <w:marTop w:val="0"/>
          <w:marBottom w:val="0"/>
          <w:divBdr>
            <w:top w:val="none" w:sz="0" w:space="0" w:color="auto"/>
            <w:left w:val="none" w:sz="0" w:space="0" w:color="auto"/>
            <w:bottom w:val="none" w:sz="0" w:space="0" w:color="auto"/>
            <w:right w:val="none" w:sz="0" w:space="0" w:color="auto"/>
          </w:divBdr>
        </w:div>
        <w:div w:id="1956982893">
          <w:marLeft w:val="640"/>
          <w:marRight w:val="0"/>
          <w:marTop w:val="0"/>
          <w:marBottom w:val="0"/>
          <w:divBdr>
            <w:top w:val="none" w:sz="0" w:space="0" w:color="auto"/>
            <w:left w:val="none" w:sz="0" w:space="0" w:color="auto"/>
            <w:bottom w:val="none" w:sz="0" w:space="0" w:color="auto"/>
            <w:right w:val="none" w:sz="0" w:space="0" w:color="auto"/>
          </w:divBdr>
        </w:div>
        <w:div w:id="1502742782">
          <w:marLeft w:val="640"/>
          <w:marRight w:val="0"/>
          <w:marTop w:val="0"/>
          <w:marBottom w:val="0"/>
          <w:divBdr>
            <w:top w:val="none" w:sz="0" w:space="0" w:color="auto"/>
            <w:left w:val="none" w:sz="0" w:space="0" w:color="auto"/>
            <w:bottom w:val="none" w:sz="0" w:space="0" w:color="auto"/>
            <w:right w:val="none" w:sz="0" w:space="0" w:color="auto"/>
          </w:divBdr>
        </w:div>
        <w:div w:id="67652069">
          <w:marLeft w:val="640"/>
          <w:marRight w:val="0"/>
          <w:marTop w:val="0"/>
          <w:marBottom w:val="0"/>
          <w:divBdr>
            <w:top w:val="none" w:sz="0" w:space="0" w:color="auto"/>
            <w:left w:val="none" w:sz="0" w:space="0" w:color="auto"/>
            <w:bottom w:val="none" w:sz="0" w:space="0" w:color="auto"/>
            <w:right w:val="none" w:sz="0" w:space="0" w:color="auto"/>
          </w:divBdr>
        </w:div>
        <w:div w:id="2078356262">
          <w:marLeft w:val="640"/>
          <w:marRight w:val="0"/>
          <w:marTop w:val="0"/>
          <w:marBottom w:val="0"/>
          <w:divBdr>
            <w:top w:val="none" w:sz="0" w:space="0" w:color="auto"/>
            <w:left w:val="none" w:sz="0" w:space="0" w:color="auto"/>
            <w:bottom w:val="none" w:sz="0" w:space="0" w:color="auto"/>
            <w:right w:val="none" w:sz="0" w:space="0" w:color="auto"/>
          </w:divBdr>
        </w:div>
        <w:div w:id="1411270200">
          <w:marLeft w:val="640"/>
          <w:marRight w:val="0"/>
          <w:marTop w:val="0"/>
          <w:marBottom w:val="0"/>
          <w:divBdr>
            <w:top w:val="none" w:sz="0" w:space="0" w:color="auto"/>
            <w:left w:val="none" w:sz="0" w:space="0" w:color="auto"/>
            <w:bottom w:val="none" w:sz="0" w:space="0" w:color="auto"/>
            <w:right w:val="none" w:sz="0" w:space="0" w:color="auto"/>
          </w:divBdr>
        </w:div>
        <w:div w:id="1937864512">
          <w:marLeft w:val="640"/>
          <w:marRight w:val="0"/>
          <w:marTop w:val="0"/>
          <w:marBottom w:val="0"/>
          <w:divBdr>
            <w:top w:val="none" w:sz="0" w:space="0" w:color="auto"/>
            <w:left w:val="none" w:sz="0" w:space="0" w:color="auto"/>
            <w:bottom w:val="none" w:sz="0" w:space="0" w:color="auto"/>
            <w:right w:val="none" w:sz="0" w:space="0" w:color="auto"/>
          </w:divBdr>
        </w:div>
        <w:div w:id="1841197845">
          <w:marLeft w:val="640"/>
          <w:marRight w:val="0"/>
          <w:marTop w:val="0"/>
          <w:marBottom w:val="0"/>
          <w:divBdr>
            <w:top w:val="none" w:sz="0" w:space="0" w:color="auto"/>
            <w:left w:val="none" w:sz="0" w:space="0" w:color="auto"/>
            <w:bottom w:val="none" w:sz="0" w:space="0" w:color="auto"/>
            <w:right w:val="none" w:sz="0" w:space="0" w:color="auto"/>
          </w:divBdr>
        </w:div>
        <w:div w:id="81221767">
          <w:marLeft w:val="640"/>
          <w:marRight w:val="0"/>
          <w:marTop w:val="0"/>
          <w:marBottom w:val="0"/>
          <w:divBdr>
            <w:top w:val="none" w:sz="0" w:space="0" w:color="auto"/>
            <w:left w:val="none" w:sz="0" w:space="0" w:color="auto"/>
            <w:bottom w:val="none" w:sz="0" w:space="0" w:color="auto"/>
            <w:right w:val="none" w:sz="0" w:space="0" w:color="auto"/>
          </w:divBdr>
        </w:div>
        <w:div w:id="1393963026">
          <w:marLeft w:val="640"/>
          <w:marRight w:val="0"/>
          <w:marTop w:val="0"/>
          <w:marBottom w:val="0"/>
          <w:divBdr>
            <w:top w:val="none" w:sz="0" w:space="0" w:color="auto"/>
            <w:left w:val="none" w:sz="0" w:space="0" w:color="auto"/>
            <w:bottom w:val="none" w:sz="0" w:space="0" w:color="auto"/>
            <w:right w:val="none" w:sz="0" w:space="0" w:color="auto"/>
          </w:divBdr>
        </w:div>
        <w:div w:id="959192670">
          <w:marLeft w:val="640"/>
          <w:marRight w:val="0"/>
          <w:marTop w:val="0"/>
          <w:marBottom w:val="0"/>
          <w:divBdr>
            <w:top w:val="none" w:sz="0" w:space="0" w:color="auto"/>
            <w:left w:val="none" w:sz="0" w:space="0" w:color="auto"/>
            <w:bottom w:val="none" w:sz="0" w:space="0" w:color="auto"/>
            <w:right w:val="none" w:sz="0" w:space="0" w:color="auto"/>
          </w:divBdr>
        </w:div>
        <w:div w:id="160201684">
          <w:marLeft w:val="640"/>
          <w:marRight w:val="0"/>
          <w:marTop w:val="0"/>
          <w:marBottom w:val="0"/>
          <w:divBdr>
            <w:top w:val="none" w:sz="0" w:space="0" w:color="auto"/>
            <w:left w:val="none" w:sz="0" w:space="0" w:color="auto"/>
            <w:bottom w:val="none" w:sz="0" w:space="0" w:color="auto"/>
            <w:right w:val="none" w:sz="0" w:space="0" w:color="auto"/>
          </w:divBdr>
        </w:div>
        <w:div w:id="645625912">
          <w:marLeft w:val="640"/>
          <w:marRight w:val="0"/>
          <w:marTop w:val="0"/>
          <w:marBottom w:val="0"/>
          <w:divBdr>
            <w:top w:val="none" w:sz="0" w:space="0" w:color="auto"/>
            <w:left w:val="none" w:sz="0" w:space="0" w:color="auto"/>
            <w:bottom w:val="none" w:sz="0" w:space="0" w:color="auto"/>
            <w:right w:val="none" w:sz="0" w:space="0" w:color="auto"/>
          </w:divBdr>
        </w:div>
        <w:div w:id="656611585">
          <w:marLeft w:val="640"/>
          <w:marRight w:val="0"/>
          <w:marTop w:val="0"/>
          <w:marBottom w:val="0"/>
          <w:divBdr>
            <w:top w:val="none" w:sz="0" w:space="0" w:color="auto"/>
            <w:left w:val="none" w:sz="0" w:space="0" w:color="auto"/>
            <w:bottom w:val="none" w:sz="0" w:space="0" w:color="auto"/>
            <w:right w:val="none" w:sz="0" w:space="0" w:color="auto"/>
          </w:divBdr>
        </w:div>
        <w:div w:id="1170952326">
          <w:marLeft w:val="640"/>
          <w:marRight w:val="0"/>
          <w:marTop w:val="0"/>
          <w:marBottom w:val="0"/>
          <w:divBdr>
            <w:top w:val="none" w:sz="0" w:space="0" w:color="auto"/>
            <w:left w:val="none" w:sz="0" w:space="0" w:color="auto"/>
            <w:bottom w:val="none" w:sz="0" w:space="0" w:color="auto"/>
            <w:right w:val="none" w:sz="0" w:space="0" w:color="auto"/>
          </w:divBdr>
        </w:div>
        <w:div w:id="1259488296">
          <w:marLeft w:val="640"/>
          <w:marRight w:val="0"/>
          <w:marTop w:val="0"/>
          <w:marBottom w:val="0"/>
          <w:divBdr>
            <w:top w:val="none" w:sz="0" w:space="0" w:color="auto"/>
            <w:left w:val="none" w:sz="0" w:space="0" w:color="auto"/>
            <w:bottom w:val="none" w:sz="0" w:space="0" w:color="auto"/>
            <w:right w:val="none" w:sz="0" w:space="0" w:color="auto"/>
          </w:divBdr>
        </w:div>
        <w:div w:id="1574050220">
          <w:marLeft w:val="640"/>
          <w:marRight w:val="0"/>
          <w:marTop w:val="0"/>
          <w:marBottom w:val="0"/>
          <w:divBdr>
            <w:top w:val="none" w:sz="0" w:space="0" w:color="auto"/>
            <w:left w:val="none" w:sz="0" w:space="0" w:color="auto"/>
            <w:bottom w:val="none" w:sz="0" w:space="0" w:color="auto"/>
            <w:right w:val="none" w:sz="0" w:space="0" w:color="auto"/>
          </w:divBdr>
        </w:div>
        <w:div w:id="1677150568">
          <w:marLeft w:val="640"/>
          <w:marRight w:val="0"/>
          <w:marTop w:val="0"/>
          <w:marBottom w:val="0"/>
          <w:divBdr>
            <w:top w:val="none" w:sz="0" w:space="0" w:color="auto"/>
            <w:left w:val="none" w:sz="0" w:space="0" w:color="auto"/>
            <w:bottom w:val="none" w:sz="0" w:space="0" w:color="auto"/>
            <w:right w:val="none" w:sz="0" w:space="0" w:color="auto"/>
          </w:divBdr>
        </w:div>
        <w:div w:id="933324686">
          <w:marLeft w:val="640"/>
          <w:marRight w:val="0"/>
          <w:marTop w:val="0"/>
          <w:marBottom w:val="0"/>
          <w:divBdr>
            <w:top w:val="none" w:sz="0" w:space="0" w:color="auto"/>
            <w:left w:val="none" w:sz="0" w:space="0" w:color="auto"/>
            <w:bottom w:val="none" w:sz="0" w:space="0" w:color="auto"/>
            <w:right w:val="none" w:sz="0" w:space="0" w:color="auto"/>
          </w:divBdr>
        </w:div>
        <w:div w:id="1672367811">
          <w:marLeft w:val="640"/>
          <w:marRight w:val="0"/>
          <w:marTop w:val="0"/>
          <w:marBottom w:val="0"/>
          <w:divBdr>
            <w:top w:val="none" w:sz="0" w:space="0" w:color="auto"/>
            <w:left w:val="none" w:sz="0" w:space="0" w:color="auto"/>
            <w:bottom w:val="none" w:sz="0" w:space="0" w:color="auto"/>
            <w:right w:val="none" w:sz="0" w:space="0" w:color="auto"/>
          </w:divBdr>
        </w:div>
        <w:div w:id="592861466">
          <w:marLeft w:val="640"/>
          <w:marRight w:val="0"/>
          <w:marTop w:val="0"/>
          <w:marBottom w:val="0"/>
          <w:divBdr>
            <w:top w:val="none" w:sz="0" w:space="0" w:color="auto"/>
            <w:left w:val="none" w:sz="0" w:space="0" w:color="auto"/>
            <w:bottom w:val="none" w:sz="0" w:space="0" w:color="auto"/>
            <w:right w:val="none" w:sz="0" w:space="0" w:color="auto"/>
          </w:divBdr>
        </w:div>
        <w:div w:id="1335842967">
          <w:marLeft w:val="640"/>
          <w:marRight w:val="0"/>
          <w:marTop w:val="0"/>
          <w:marBottom w:val="0"/>
          <w:divBdr>
            <w:top w:val="none" w:sz="0" w:space="0" w:color="auto"/>
            <w:left w:val="none" w:sz="0" w:space="0" w:color="auto"/>
            <w:bottom w:val="none" w:sz="0" w:space="0" w:color="auto"/>
            <w:right w:val="none" w:sz="0" w:space="0" w:color="auto"/>
          </w:divBdr>
        </w:div>
        <w:div w:id="1141340304">
          <w:marLeft w:val="640"/>
          <w:marRight w:val="0"/>
          <w:marTop w:val="0"/>
          <w:marBottom w:val="0"/>
          <w:divBdr>
            <w:top w:val="none" w:sz="0" w:space="0" w:color="auto"/>
            <w:left w:val="none" w:sz="0" w:space="0" w:color="auto"/>
            <w:bottom w:val="none" w:sz="0" w:space="0" w:color="auto"/>
            <w:right w:val="none" w:sz="0" w:space="0" w:color="auto"/>
          </w:divBdr>
        </w:div>
        <w:div w:id="1359314784">
          <w:marLeft w:val="640"/>
          <w:marRight w:val="0"/>
          <w:marTop w:val="0"/>
          <w:marBottom w:val="0"/>
          <w:divBdr>
            <w:top w:val="none" w:sz="0" w:space="0" w:color="auto"/>
            <w:left w:val="none" w:sz="0" w:space="0" w:color="auto"/>
            <w:bottom w:val="none" w:sz="0" w:space="0" w:color="auto"/>
            <w:right w:val="none" w:sz="0" w:space="0" w:color="auto"/>
          </w:divBdr>
        </w:div>
        <w:div w:id="764807033">
          <w:marLeft w:val="640"/>
          <w:marRight w:val="0"/>
          <w:marTop w:val="0"/>
          <w:marBottom w:val="0"/>
          <w:divBdr>
            <w:top w:val="none" w:sz="0" w:space="0" w:color="auto"/>
            <w:left w:val="none" w:sz="0" w:space="0" w:color="auto"/>
            <w:bottom w:val="none" w:sz="0" w:space="0" w:color="auto"/>
            <w:right w:val="none" w:sz="0" w:space="0" w:color="auto"/>
          </w:divBdr>
        </w:div>
        <w:div w:id="671378548">
          <w:marLeft w:val="640"/>
          <w:marRight w:val="0"/>
          <w:marTop w:val="0"/>
          <w:marBottom w:val="0"/>
          <w:divBdr>
            <w:top w:val="none" w:sz="0" w:space="0" w:color="auto"/>
            <w:left w:val="none" w:sz="0" w:space="0" w:color="auto"/>
            <w:bottom w:val="none" w:sz="0" w:space="0" w:color="auto"/>
            <w:right w:val="none" w:sz="0" w:space="0" w:color="auto"/>
          </w:divBdr>
        </w:div>
        <w:div w:id="1269779148">
          <w:marLeft w:val="640"/>
          <w:marRight w:val="0"/>
          <w:marTop w:val="0"/>
          <w:marBottom w:val="0"/>
          <w:divBdr>
            <w:top w:val="none" w:sz="0" w:space="0" w:color="auto"/>
            <w:left w:val="none" w:sz="0" w:space="0" w:color="auto"/>
            <w:bottom w:val="none" w:sz="0" w:space="0" w:color="auto"/>
            <w:right w:val="none" w:sz="0" w:space="0" w:color="auto"/>
          </w:divBdr>
        </w:div>
      </w:divsChild>
    </w:div>
    <w:div w:id="347757790">
      <w:bodyDiv w:val="1"/>
      <w:marLeft w:val="0"/>
      <w:marRight w:val="0"/>
      <w:marTop w:val="0"/>
      <w:marBottom w:val="0"/>
      <w:divBdr>
        <w:top w:val="none" w:sz="0" w:space="0" w:color="auto"/>
        <w:left w:val="none" w:sz="0" w:space="0" w:color="auto"/>
        <w:bottom w:val="none" w:sz="0" w:space="0" w:color="auto"/>
        <w:right w:val="none" w:sz="0" w:space="0" w:color="auto"/>
      </w:divBdr>
      <w:divsChild>
        <w:div w:id="570653583">
          <w:marLeft w:val="0"/>
          <w:marRight w:val="0"/>
          <w:marTop w:val="0"/>
          <w:marBottom w:val="0"/>
          <w:divBdr>
            <w:top w:val="none" w:sz="0" w:space="0" w:color="auto"/>
            <w:left w:val="none" w:sz="0" w:space="0" w:color="auto"/>
            <w:bottom w:val="none" w:sz="0" w:space="0" w:color="auto"/>
            <w:right w:val="none" w:sz="0" w:space="0" w:color="auto"/>
          </w:divBdr>
          <w:divsChild>
            <w:div w:id="470026071">
              <w:marLeft w:val="0"/>
              <w:marRight w:val="0"/>
              <w:marTop w:val="0"/>
              <w:marBottom w:val="0"/>
              <w:divBdr>
                <w:top w:val="none" w:sz="0" w:space="0" w:color="auto"/>
                <w:left w:val="none" w:sz="0" w:space="0" w:color="auto"/>
                <w:bottom w:val="none" w:sz="0" w:space="0" w:color="auto"/>
                <w:right w:val="none" w:sz="0" w:space="0" w:color="auto"/>
              </w:divBdr>
              <w:divsChild>
                <w:div w:id="2137018247">
                  <w:marLeft w:val="0"/>
                  <w:marRight w:val="0"/>
                  <w:marTop w:val="0"/>
                  <w:marBottom w:val="0"/>
                  <w:divBdr>
                    <w:top w:val="none" w:sz="0" w:space="0" w:color="auto"/>
                    <w:left w:val="none" w:sz="0" w:space="0" w:color="auto"/>
                    <w:bottom w:val="none" w:sz="0" w:space="0" w:color="auto"/>
                    <w:right w:val="none" w:sz="0" w:space="0" w:color="auto"/>
                  </w:divBdr>
                  <w:divsChild>
                    <w:div w:id="8504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0519">
          <w:marLeft w:val="0"/>
          <w:marRight w:val="0"/>
          <w:marTop w:val="75"/>
          <w:marBottom w:val="0"/>
          <w:divBdr>
            <w:top w:val="none" w:sz="0" w:space="0" w:color="auto"/>
            <w:left w:val="none" w:sz="0" w:space="0" w:color="auto"/>
            <w:bottom w:val="none" w:sz="0" w:space="0" w:color="auto"/>
            <w:right w:val="none" w:sz="0" w:space="0" w:color="auto"/>
          </w:divBdr>
          <w:divsChild>
            <w:div w:id="2015762900">
              <w:marLeft w:val="0"/>
              <w:marRight w:val="0"/>
              <w:marTop w:val="0"/>
              <w:marBottom w:val="0"/>
              <w:divBdr>
                <w:top w:val="none" w:sz="0" w:space="0" w:color="auto"/>
                <w:left w:val="none" w:sz="0" w:space="0" w:color="auto"/>
                <w:bottom w:val="none" w:sz="0" w:space="0" w:color="auto"/>
                <w:right w:val="none" w:sz="0" w:space="0" w:color="auto"/>
              </w:divBdr>
              <w:divsChild>
                <w:div w:id="2015256095">
                  <w:marLeft w:val="0"/>
                  <w:marRight w:val="0"/>
                  <w:marTop w:val="0"/>
                  <w:marBottom w:val="0"/>
                  <w:divBdr>
                    <w:top w:val="none" w:sz="0" w:space="0" w:color="auto"/>
                    <w:left w:val="none" w:sz="0" w:space="0" w:color="auto"/>
                    <w:bottom w:val="none" w:sz="0" w:space="0" w:color="auto"/>
                    <w:right w:val="none" w:sz="0" w:space="0" w:color="auto"/>
                  </w:divBdr>
                  <w:divsChild>
                    <w:div w:id="1666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14111">
      <w:bodyDiv w:val="1"/>
      <w:marLeft w:val="0"/>
      <w:marRight w:val="0"/>
      <w:marTop w:val="0"/>
      <w:marBottom w:val="0"/>
      <w:divBdr>
        <w:top w:val="none" w:sz="0" w:space="0" w:color="auto"/>
        <w:left w:val="none" w:sz="0" w:space="0" w:color="auto"/>
        <w:bottom w:val="none" w:sz="0" w:space="0" w:color="auto"/>
        <w:right w:val="none" w:sz="0" w:space="0" w:color="auto"/>
      </w:divBdr>
      <w:divsChild>
        <w:div w:id="2087337426">
          <w:marLeft w:val="640"/>
          <w:marRight w:val="0"/>
          <w:marTop w:val="0"/>
          <w:marBottom w:val="0"/>
          <w:divBdr>
            <w:top w:val="none" w:sz="0" w:space="0" w:color="auto"/>
            <w:left w:val="none" w:sz="0" w:space="0" w:color="auto"/>
            <w:bottom w:val="none" w:sz="0" w:space="0" w:color="auto"/>
            <w:right w:val="none" w:sz="0" w:space="0" w:color="auto"/>
          </w:divBdr>
        </w:div>
        <w:div w:id="763378944">
          <w:marLeft w:val="640"/>
          <w:marRight w:val="0"/>
          <w:marTop w:val="0"/>
          <w:marBottom w:val="0"/>
          <w:divBdr>
            <w:top w:val="none" w:sz="0" w:space="0" w:color="auto"/>
            <w:left w:val="none" w:sz="0" w:space="0" w:color="auto"/>
            <w:bottom w:val="none" w:sz="0" w:space="0" w:color="auto"/>
            <w:right w:val="none" w:sz="0" w:space="0" w:color="auto"/>
          </w:divBdr>
        </w:div>
        <w:div w:id="806505932">
          <w:marLeft w:val="640"/>
          <w:marRight w:val="0"/>
          <w:marTop w:val="0"/>
          <w:marBottom w:val="0"/>
          <w:divBdr>
            <w:top w:val="none" w:sz="0" w:space="0" w:color="auto"/>
            <w:left w:val="none" w:sz="0" w:space="0" w:color="auto"/>
            <w:bottom w:val="none" w:sz="0" w:space="0" w:color="auto"/>
            <w:right w:val="none" w:sz="0" w:space="0" w:color="auto"/>
          </w:divBdr>
        </w:div>
        <w:div w:id="704404726">
          <w:marLeft w:val="640"/>
          <w:marRight w:val="0"/>
          <w:marTop w:val="0"/>
          <w:marBottom w:val="0"/>
          <w:divBdr>
            <w:top w:val="none" w:sz="0" w:space="0" w:color="auto"/>
            <w:left w:val="none" w:sz="0" w:space="0" w:color="auto"/>
            <w:bottom w:val="none" w:sz="0" w:space="0" w:color="auto"/>
            <w:right w:val="none" w:sz="0" w:space="0" w:color="auto"/>
          </w:divBdr>
        </w:div>
        <w:div w:id="1827744989">
          <w:marLeft w:val="640"/>
          <w:marRight w:val="0"/>
          <w:marTop w:val="0"/>
          <w:marBottom w:val="0"/>
          <w:divBdr>
            <w:top w:val="none" w:sz="0" w:space="0" w:color="auto"/>
            <w:left w:val="none" w:sz="0" w:space="0" w:color="auto"/>
            <w:bottom w:val="none" w:sz="0" w:space="0" w:color="auto"/>
            <w:right w:val="none" w:sz="0" w:space="0" w:color="auto"/>
          </w:divBdr>
        </w:div>
        <w:div w:id="1029835585">
          <w:marLeft w:val="640"/>
          <w:marRight w:val="0"/>
          <w:marTop w:val="0"/>
          <w:marBottom w:val="0"/>
          <w:divBdr>
            <w:top w:val="none" w:sz="0" w:space="0" w:color="auto"/>
            <w:left w:val="none" w:sz="0" w:space="0" w:color="auto"/>
            <w:bottom w:val="none" w:sz="0" w:space="0" w:color="auto"/>
            <w:right w:val="none" w:sz="0" w:space="0" w:color="auto"/>
          </w:divBdr>
        </w:div>
        <w:div w:id="1471165349">
          <w:marLeft w:val="640"/>
          <w:marRight w:val="0"/>
          <w:marTop w:val="0"/>
          <w:marBottom w:val="0"/>
          <w:divBdr>
            <w:top w:val="none" w:sz="0" w:space="0" w:color="auto"/>
            <w:left w:val="none" w:sz="0" w:space="0" w:color="auto"/>
            <w:bottom w:val="none" w:sz="0" w:space="0" w:color="auto"/>
            <w:right w:val="none" w:sz="0" w:space="0" w:color="auto"/>
          </w:divBdr>
        </w:div>
        <w:div w:id="1332678381">
          <w:marLeft w:val="640"/>
          <w:marRight w:val="0"/>
          <w:marTop w:val="0"/>
          <w:marBottom w:val="0"/>
          <w:divBdr>
            <w:top w:val="none" w:sz="0" w:space="0" w:color="auto"/>
            <w:left w:val="none" w:sz="0" w:space="0" w:color="auto"/>
            <w:bottom w:val="none" w:sz="0" w:space="0" w:color="auto"/>
            <w:right w:val="none" w:sz="0" w:space="0" w:color="auto"/>
          </w:divBdr>
        </w:div>
        <w:div w:id="771514343">
          <w:marLeft w:val="640"/>
          <w:marRight w:val="0"/>
          <w:marTop w:val="0"/>
          <w:marBottom w:val="0"/>
          <w:divBdr>
            <w:top w:val="none" w:sz="0" w:space="0" w:color="auto"/>
            <w:left w:val="none" w:sz="0" w:space="0" w:color="auto"/>
            <w:bottom w:val="none" w:sz="0" w:space="0" w:color="auto"/>
            <w:right w:val="none" w:sz="0" w:space="0" w:color="auto"/>
          </w:divBdr>
        </w:div>
        <w:div w:id="1343892926">
          <w:marLeft w:val="640"/>
          <w:marRight w:val="0"/>
          <w:marTop w:val="0"/>
          <w:marBottom w:val="0"/>
          <w:divBdr>
            <w:top w:val="none" w:sz="0" w:space="0" w:color="auto"/>
            <w:left w:val="none" w:sz="0" w:space="0" w:color="auto"/>
            <w:bottom w:val="none" w:sz="0" w:space="0" w:color="auto"/>
            <w:right w:val="none" w:sz="0" w:space="0" w:color="auto"/>
          </w:divBdr>
        </w:div>
        <w:div w:id="1519200643">
          <w:marLeft w:val="640"/>
          <w:marRight w:val="0"/>
          <w:marTop w:val="0"/>
          <w:marBottom w:val="0"/>
          <w:divBdr>
            <w:top w:val="none" w:sz="0" w:space="0" w:color="auto"/>
            <w:left w:val="none" w:sz="0" w:space="0" w:color="auto"/>
            <w:bottom w:val="none" w:sz="0" w:space="0" w:color="auto"/>
            <w:right w:val="none" w:sz="0" w:space="0" w:color="auto"/>
          </w:divBdr>
        </w:div>
        <w:div w:id="157382429">
          <w:marLeft w:val="640"/>
          <w:marRight w:val="0"/>
          <w:marTop w:val="0"/>
          <w:marBottom w:val="0"/>
          <w:divBdr>
            <w:top w:val="none" w:sz="0" w:space="0" w:color="auto"/>
            <w:left w:val="none" w:sz="0" w:space="0" w:color="auto"/>
            <w:bottom w:val="none" w:sz="0" w:space="0" w:color="auto"/>
            <w:right w:val="none" w:sz="0" w:space="0" w:color="auto"/>
          </w:divBdr>
        </w:div>
        <w:div w:id="1198396608">
          <w:marLeft w:val="640"/>
          <w:marRight w:val="0"/>
          <w:marTop w:val="0"/>
          <w:marBottom w:val="0"/>
          <w:divBdr>
            <w:top w:val="none" w:sz="0" w:space="0" w:color="auto"/>
            <w:left w:val="none" w:sz="0" w:space="0" w:color="auto"/>
            <w:bottom w:val="none" w:sz="0" w:space="0" w:color="auto"/>
            <w:right w:val="none" w:sz="0" w:space="0" w:color="auto"/>
          </w:divBdr>
        </w:div>
        <w:div w:id="134880686">
          <w:marLeft w:val="640"/>
          <w:marRight w:val="0"/>
          <w:marTop w:val="0"/>
          <w:marBottom w:val="0"/>
          <w:divBdr>
            <w:top w:val="none" w:sz="0" w:space="0" w:color="auto"/>
            <w:left w:val="none" w:sz="0" w:space="0" w:color="auto"/>
            <w:bottom w:val="none" w:sz="0" w:space="0" w:color="auto"/>
            <w:right w:val="none" w:sz="0" w:space="0" w:color="auto"/>
          </w:divBdr>
        </w:div>
        <w:div w:id="461733634">
          <w:marLeft w:val="640"/>
          <w:marRight w:val="0"/>
          <w:marTop w:val="0"/>
          <w:marBottom w:val="0"/>
          <w:divBdr>
            <w:top w:val="none" w:sz="0" w:space="0" w:color="auto"/>
            <w:left w:val="none" w:sz="0" w:space="0" w:color="auto"/>
            <w:bottom w:val="none" w:sz="0" w:space="0" w:color="auto"/>
            <w:right w:val="none" w:sz="0" w:space="0" w:color="auto"/>
          </w:divBdr>
        </w:div>
        <w:div w:id="192497402">
          <w:marLeft w:val="640"/>
          <w:marRight w:val="0"/>
          <w:marTop w:val="0"/>
          <w:marBottom w:val="0"/>
          <w:divBdr>
            <w:top w:val="none" w:sz="0" w:space="0" w:color="auto"/>
            <w:left w:val="none" w:sz="0" w:space="0" w:color="auto"/>
            <w:bottom w:val="none" w:sz="0" w:space="0" w:color="auto"/>
            <w:right w:val="none" w:sz="0" w:space="0" w:color="auto"/>
          </w:divBdr>
        </w:div>
        <w:div w:id="1995450036">
          <w:marLeft w:val="640"/>
          <w:marRight w:val="0"/>
          <w:marTop w:val="0"/>
          <w:marBottom w:val="0"/>
          <w:divBdr>
            <w:top w:val="none" w:sz="0" w:space="0" w:color="auto"/>
            <w:left w:val="none" w:sz="0" w:space="0" w:color="auto"/>
            <w:bottom w:val="none" w:sz="0" w:space="0" w:color="auto"/>
            <w:right w:val="none" w:sz="0" w:space="0" w:color="auto"/>
          </w:divBdr>
        </w:div>
        <w:div w:id="1740788940">
          <w:marLeft w:val="640"/>
          <w:marRight w:val="0"/>
          <w:marTop w:val="0"/>
          <w:marBottom w:val="0"/>
          <w:divBdr>
            <w:top w:val="none" w:sz="0" w:space="0" w:color="auto"/>
            <w:left w:val="none" w:sz="0" w:space="0" w:color="auto"/>
            <w:bottom w:val="none" w:sz="0" w:space="0" w:color="auto"/>
            <w:right w:val="none" w:sz="0" w:space="0" w:color="auto"/>
          </w:divBdr>
        </w:div>
        <w:div w:id="870845446">
          <w:marLeft w:val="640"/>
          <w:marRight w:val="0"/>
          <w:marTop w:val="0"/>
          <w:marBottom w:val="0"/>
          <w:divBdr>
            <w:top w:val="none" w:sz="0" w:space="0" w:color="auto"/>
            <w:left w:val="none" w:sz="0" w:space="0" w:color="auto"/>
            <w:bottom w:val="none" w:sz="0" w:space="0" w:color="auto"/>
            <w:right w:val="none" w:sz="0" w:space="0" w:color="auto"/>
          </w:divBdr>
        </w:div>
        <w:div w:id="1269655904">
          <w:marLeft w:val="640"/>
          <w:marRight w:val="0"/>
          <w:marTop w:val="0"/>
          <w:marBottom w:val="0"/>
          <w:divBdr>
            <w:top w:val="none" w:sz="0" w:space="0" w:color="auto"/>
            <w:left w:val="none" w:sz="0" w:space="0" w:color="auto"/>
            <w:bottom w:val="none" w:sz="0" w:space="0" w:color="auto"/>
            <w:right w:val="none" w:sz="0" w:space="0" w:color="auto"/>
          </w:divBdr>
        </w:div>
        <w:div w:id="865674949">
          <w:marLeft w:val="640"/>
          <w:marRight w:val="0"/>
          <w:marTop w:val="0"/>
          <w:marBottom w:val="0"/>
          <w:divBdr>
            <w:top w:val="none" w:sz="0" w:space="0" w:color="auto"/>
            <w:left w:val="none" w:sz="0" w:space="0" w:color="auto"/>
            <w:bottom w:val="none" w:sz="0" w:space="0" w:color="auto"/>
            <w:right w:val="none" w:sz="0" w:space="0" w:color="auto"/>
          </w:divBdr>
        </w:div>
        <w:div w:id="1549417696">
          <w:marLeft w:val="640"/>
          <w:marRight w:val="0"/>
          <w:marTop w:val="0"/>
          <w:marBottom w:val="0"/>
          <w:divBdr>
            <w:top w:val="none" w:sz="0" w:space="0" w:color="auto"/>
            <w:left w:val="none" w:sz="0" w:space="0" w:color="auto"/>
            <w:bottom w:val="none" w:sz="0" w:space="0" w:color="auto"/>
            <w:right w:val="none" w:sz="0" w:space="0" w:color="auto"/>
          </w:divBdr>
        </w:div>
        <w:div w:id="2050377440">
          <w:marLeft w:val="640"/>
          <w:marRight w:val="0"/>
          <w:marTop w:val="0"/>
          <w:marBottom w:val="0"/>
          <w:divBdr>
            <w:top w:val="none" w:sz="0" w:space="0" w:color="auto"/>
            <w:left w:val="none" w:sz="0" w:space="0" w:color="auto"/>
            <w:bottom w:val="none" w:sz="0" w:space="0" w:color="auto"/>
            <w:right w:val="none" w:sz="0" w:space="0" w:color="auto"/>
          </w:divBdr>
        </w:div>
        <w:div w:id="349570977">
          <w:marLeft w:val="640"/>
          <w:marRight w:val="0"/>
          <w:marTop w:val="0"/>
          <w:marBottom w:val="0"/>
          <w:divBdr>
            <w:top w:val="none" w:sz="0" w:space="0" w:color="auto"/>
            <w:left w:val="none" w:sz="0" w:space="0" w:color="auto"/>
            <w:bottom w:val="none" w:sz="0" w:space="0" w:color="auto"/>
            <w:right w:val="none" w:sz="0" w:space="0" w:color="auto"/>
          </w:divBdr>
        </w:div>
        <w:div w:id="1173640074">
          <w:marLeft w:val="640"/>
          <w:marRight w:val="0"/>
          <w:marTop w:val="0"/>
          <w:marBottom w:val="0"/>
          <w:divBdr>
            <w:top w:val="none" w:sz="0" w:space="0" w:color="auto"/>
            <w:left w:val="none" w:sz="0" w:space="0" w:color="auto"/>
            <w:bottom w:val="none" w:sz="0" w:space="0" w:color="auto"/>
            <w:right w:val="none" w:sz="0" w:space="0" w:color="auto"/>
          </w:divBdr>
        </w:div>
        <w:div w:id="1711033593">
          <w:marLeft w:val="640"/>
          <w:marRight w:val="0"/>
          <w:marTop w:val="0"/>
          <w:marBottom w:val="0"/>
          <w:divBdr>
            <w:top w:val="none" w:sz="0" w:space="0" w:color="auto"/>
            <w:left w:val="none" w:sz="0" w:space="0" w:color="auto"/>
            <w:bottom w:val="none" w:sz="0" w:space="0" w:color="auto"/>
            <w:right w:val="none" w:sz="0" w:space="0" w:color="auto"/>
          </w:divBdr>
        </w:div>
        <w:div w:id="399640543">
          <w:marLeft w:val="640"/>
          <w:marRight w:val="0"/>
          <w:marTop w:val="0"/>
          <w:marBottom w:val="0"/>
          <w:divBdr>
            <w:top w:val="none" w:sz="0" w:space="0" w:color="auto"/>
            <w:left w:val="none" w:sz="0" w:space="0" w:color="auto"/>
            <w:bottom w:val="none" w:sz="0" w:space="0" w:color="auto"/>
            <w:right w:val="none" w:sz="0" w:space="0" w:color="auto"/>
          </w:divBdr>
        </w:div>
        <w:div w:id="2084720839">
          <w:marLeft w:val="640"/>
          <w:marRight w:val="0"/>
          <w:marTop w:val="0"/>
          <w:marBottom w:val="0"/>
          <w:divBdr>
            <w:top w:val="none" w:sz="0" w:space="0" w:color="auto"/>
            <w:left w:val="none" w:sz="0" w:space="0" w:color="auto"/>
            <w:bottom w:val="none" w:sz="0" w:space="0" w:color="auto"/>
            <w:right w:val="none" w:sz="0" w:space="0" w:color="auto"/>
          </w:divBdr>
        </w:div>
        <w:div w:id="358161756">
          <w:marLeft w:val="640"/>
          <w:marRight w:val="0"/>
          <w:marTop w:val="0"/>
          <w:marBottom w:val="0"/>
          <w:divBdr>
            <w:top w:val="none" w:sz="0" w:space="0" w:color="auto"/>
            <w:left w:val="none" w:sz="0" w:space="0" w:color="auto"/>
            <w:bottom w:val="none" w:sz="0" w:space="0" w:color="auto"/>
            <w:right w:val="none" w:sz="0" w:space="0" w:color="auto"/>
          </w:divBdr>
        </w:div>
        <w:div w:id="1757942141">
          <w:marLeft w:val="640"/>
          <w:marRight w:val="0"/>
          <w:marTop w:val="0"/>
          <w:marBottom w:val="0"/>
          <w:divBdr>
            <w:top w:val="none" w:sz="0" w:space="0" w:color="auto"/>
            <w:left w:val="none" w:sz="0" w:space="0" w:color="auto"/>
            <w:bottom w:val="none" w:sz="0" w:space="0" w:color="auto"/>
            <w:right w:val="none" w:sz="0" w:space="0" w:color="auto"/>
          </w:divBdr>
        </w:div>
        <w:div w:id="2117676476">
          <w:marLeft w:val="640"/>
          <w:marRight w:val="0"/>
          <w:marTop w:val="0"/>
          <w:marBottom w:val="0"/>
          <w:divBdr>
            <w:top w:val="none" w:sz="0" w:space="0" w:color="auto"/>
            <w:left w:val="none" w:sz="0" w:space="0" w:color="auto"/>
            <w:bottom w:val="none" w:sz="0" w:space="0" w:color="auto"/>
            <w:right w:val="none" w:sz="0" w:space="0" w:color="auto"/>
          </w:divBdr>
        </w:div>
      </w:divsChild>
    </w:div>
    <w:div w:id="396974371">
      <w:bodyDiv w:val="1"/>
      <w:marLeft w:val="0"/>
      <w:marRight w:val="0"/>
      <w:marTop w:val="0"/>
      <w:marBottom w:val="0"/>
      <w:divBdr>
        <w:top w:val="none" w:sz="0" w:space="0" w:color="auto"/>
        <w:left w:val="none" w:sz="0" w:space="0" w:color="auto"/>
        <w:bottom w:val="none" w:sz="0" w:space="0" w:color="auto"/>
        <w:right w:val="none" w:sz="0" w:space="0" w:color="auto"/>
      </w:divBdr>
    </w:div>
    <w:div w:id="415908377">
      <w:bodyDiv w:val="1"/>
      <w:marLeft w:val="0"/>
      <w:marRight w:val="0"/>
      <w:marTop w:val="0"/>
      <w:marBottom w:val="0"/>
      <w:divBdr>
        <w:top w:val="none" w:sz="0" w:space="0" w:color="auto"/>
        <w:left w:val="none" w:sz="0" w:space="0" w:color="auto"/>
        <w:bottom w:val="none" w:sz="0" w:space="0" w:color="auto"/>
        <w:right w:val="none" w:sz="0" w:space="0" w:color="auto"/>
      </w:divBdr>
      <w:divsChild>
        <w:div w:id="768887526">
          <w:marLeft w:val="640"/>
          <w:marRight w:val="0"/>
          <w:marTop w:val="0"/>
          <w:marBottom w:val="0"/>
          <w:divBdr>
            <w:top w:val="none" w:sz="0" w:space="0" w:color="auto"/>
            <w:left w:val="none" w:sz="0" w:space="0" w:color="auto"/>
            <w:bottom w:val="none" w:sz="0" w:space="0" w:color="auto"/>
            <w:right w:val="none" w:sz="0" w:space="0" w:color="auto"/>
          </w:divBdr>
        </w:div>
        <w:div w:id="2021076846">
          <w:marLeft w:val="640"/>
          <w:marRight w:val="0"/>
          <w:marTop w:val="0"/>
          <w:marBottom w:val="0"/>
          <w:divBdr>
            <w:top w:val="none" w:sz="0" w:space="0" w:color="auto"/>
            <w:left w:val="none" w:sz="0" w:space="0" w:color="auto"/>
            <w:bottom w:val="none" w:sz="0" w:space="0" w:color="auto"/>
            <w:right w:val="none" w:sz="0" w:space="0" w:color="auto"/>
          </w:divBdr>
        </w:div>
        <w:div w:id="668220520">
          <w:marLeft w:val="640"/>
          <w:marRight w:val="0"/>
          <w:marTop w:val="0"/>
          <w:marBottom w:val="0"/>
          <w:divBdr>
            <w:top w:val="none" w:sz="0" w:space="0" w:color="auto"/>
            <w:left w:val="none" w:sz="0" w:space="0" w:color="auto"/>
            <w:bottom w:val="none" w:sz="0" w:space="0" w:color="auto"/>
            <w:right w:val="none" w:sz="0" w:space="0" w:color="auto"/>
          </w:divBdr>
        </w:div>
        <w:div w:id="91247506">
          <w:marLeft w:val="640"/>
          <w:marRight w:val="0"/>
          <w:marTop w:val="0"/>
          <w:marBottom w:val="0"/>
          <w:divBdr>
            <w:top w:val="none" w:sz="0" w:space="0" w:color="auto"/>
            <w:left w:val="none" w:sz="0" w:space="0" w:color="auto"/>
            <w:bottom w:val="none" w:sz="0" w:space="0" w:color="auto"/>
            <w:right w:val="none" w:sz="0" w:space="0" w:color="auto"/>
          </w:divBdr>
        </w:div>
        <w:div w:id="979960428">
          <w:marLeft w:val="640"/>
          <w:marRight w:val="0"/>
          <w:marTop w:val="0"/>
          <w:marBottom w:val="0"/>
          <w:divBdr>
            <w:top w:val="none" w:sz="0" w:space="0" w:color="auto"/>
            <w:left w:val="none" w:sz="0" w:space="0" w:color="auto"/>
            <w:bottom w:val="none" w:sz="0" w:space="0" w:color="auto"/>
            <w:right w:val="none" w:sz="0" w:space="0" w:color="auto"/>
          </w:divBdr>
        </w:div>
        <w:div w:id="2081518014">
          <w:marLeft w:val="640"/>
          <w:marRight w:val="0"/>
          <w:marTop w:val="0"/>
          <w:marBottom w:val="0"/>
          <w:divBdr>
            <w:top w:val="none" w:sz="0" w:space="0" w:color="auto"/>
            <w:left w:val="none" w:sz="0" w:space="0" w:color="auto"/>
            <w:bottom w:val="none" w:sz="0" w:space="0" w:color="auto"/>
            <w:right w:val="none" w:sz="0" w:space="0" w:color="auto"/>
          </w:divBdr>
        </w:div>
        <w:div w:id="905186240">
          <w:marLeft w:val="640"/>
          <w:marRight w:val="0"/>
          <w:marTop w:val="0"/>
          <w:marBottom w:val="0"/>
          <w:divBdr>
            <w:top w:val="none" w:sz="0" w:space="0" w:color="auto"/>
            <w:left w:val="none" w:sz="0" w:space="0" w:color="auto"/>
            <w:bottom w:val="none" w:sz="0" w:space="0" w:color="auto"/>
            <w:right w:val="none" w:sz="0" w:space="0" w:color="auto"/>
          </w:divBdr>
        </w:div>
        <w:div w:id="1137995759">
          <w:marLeft w:val="640"/>
          <w:marRight w:val="0"/>
          <w:marTop w:val="0"/>
          <w:marBottom w:val="0"/>
          <w:divBdr>
            <w:top w:val="none" w:sz="0" w:space="0" w:color="auto"/>
            <w:left w:val="none" w:sz="0" w:space="0" w:color="auto"/>
            <w:bottom w:val="none" w:sz="0" w:space="0" w:color="auto"/>
            <w:right w:val="none" w:sz="0" w:space="0" w:color="auto"/>
          </w:divBdr>
        </w:div>
        <w:div w:id="1397051143">
          <w:marLeft w:val="640"/>
          <w:marRight w:val="0"/>
          <w:marTop w:val="0"/>
          <w:marBottom w:val="0"/>
          <w:divBdr>
            <w:top w:val="none" w:sz="0" w:space="0" w:color="auto"/>
            <w:left w:val="none" w:sz="0" w:space="0" w:color="auto"/>
            <w:bottom w:val="none" w:sz="0" w:space="0" w:color="auto"/>
            <w:right w:val="none" w:sz="0" w:space="0" w:color="auto"/>
          </w:divBdr>
        </w:div>
        <w:div w:id="1610507355">
          <w:marLeft w:val="640"/>
          <w:marRight w:val="0"/>
          <w:marTop w:val="0"/>
          <w:marBottom w:val="0"/>
          <w:divBdr>
            <w:top w:val="none" w:sz="0" w:space="0" w:color="auto"/>
            <w:left w:val="none" w:sz="0" w:space="0" w:color="auto"/>
            <w:bottom w:val="none" w:sz="0" w:space="0" w:color="auto"/>
            <w:right w:val="none" w:sz="0" w:space="0" w:color="auto"/>
          </w:divBdr>
        </w:div>
        <w:div w:id="291835477">
          <w:marLeft w:val="640"/>
          <w:marRight w:val="0"/>
          <w:marTop w:val="0"/>
          <w:marBottom w:val="0"/>
          <w:divBdr>
            <w:top w:val="none" w:sz="0" w:space="0" w:color="auto"/>
            <w:left w:val="none" w:sz="0" w:space="0" w:color="auto"/>
            <w:bottom w:val="none" w:sz="0" w:space="0" w:color="auto"/>
            <w:right w:val="none" w:sz="0" w:space="0" w:color="auto"/>
          </w:divBdr>
        </w:div>
        <w:div w:id="1679386656">
          <w:marLeft w:val="640"/>
          <w:marRight w:val="0"/>
          <w:marTop w:val="0"/>
          <w:marBottom w:val="0"/>
          <w:divBdr>
            <w:top w:val="none" w:sz="0" w:space="0" w:color="auto"/>
            <w:left w:val="none" w:sz="0" w:space="0" w:color="auto"/>
            <w:bottom w:val="none" w:sz="0" w:space="0" w:color="auto"/>
            <w:right w:val="none" w:sz="0" w:space="0" w:color="auto"/>
          </w:divBdr>
        </w:div>
        <w:div w:id="756639048">
          <w:marLeft w:val="640"/>
          <w:marRight w:val="0"/>
          <w:marTop w:val="0"/>
          <w:marBottom w:val="0"/>
          <w:divBdr>
            <w:top w:val="none" w:sz="0" w:space="0" w:color="auto"/>
            <w:left w:val="none" w:sz="0" w:space="0" w:color="auto"/>
            <w:bottom w:val="none" w:sz="0" w:space="0" w:color="auto"/>
            <w:right w:val="none" w:sz="0" w:space="0" w:color="auto"/>
          </w:divBdr>
        </w:div>
        <w:div w:id="394281070">
          <w:marLeft w:val="640"/>
          <w:marRight w:val="0"/>
          <w:marTop w:val="0"/>
          <w:marBottom w:val="0"/>
          <w:divBdr>
            <w:top w:val="none" w:sz="0" w:space="0" w:color="auto"/>
            <w:left w:val="none" w:sz="0" w:space="0" w:color="auto"/>
            <w:bottom w:val="none" w:sz="0" w:space="0" w:color="auto"/>
            <w:right w:val="none" w:sz="0" w:space="0" w:color="auto"/>
          </w:divBdr>
        </w:div>
        <w:div w:id="1575044852">
          <w:marLeft w:val="640"/>
          <w:marRight w:val="0"/>
          <w:marTop w:val="0"/>
          <w:marBottom w:val="0"/>
          <w:divBdr>
            <w:top w:val="none" w:sz="0" w:space="0" w:color="auto"/>
            <w:left w:val="none" w:sz="0" w:space="0" w:color="auto"/>
            <w:bottom w:val="none" w:sz="0" w:space="0" w:color="auto"/>
            <w:right w:val="none" w:sz="0" w:space="0" w:color="auto"/>
          </w:divBdr>
        </w:div>
        <w:div w:id="589391896">
          <w:marLeft w:val="640"/>
          <w:marRight w:val="0"/>
          <w:marTop w:val="0"/>
          <w:marBottom w:val="0"/>
          <w:divBdr>
            <w:top w:val="none" w:sz="0" w:space="0" w:color="auto"/>
            <w:left w:val="none" w:sz="0" w:space="0" w:color="auto"/>
            <w:bottom w:val="none" w:sz="0" w:space="0" w:color="auto"/>
            <w:right w:val="none" w:sz="0" w:space="0" w:color="auto"/>
          </w:divBdr>
        </w:div>
        <w:div w:id="322240912">
          <w:marLeft w:val="640"/>
          <w:marRight w:val="0"/>
          <w:marTop w:val="0"/>
          <w:marBottom w:val="0"/>
          <w:divBdr>
            <w:top w:val="none" w:sz="0" w:space="0" w:color="auto"/>
            <w:left w:val="none" w:sz="0" w:space="0" w:color="auto"/>
            <w:bottom w:val="none" w:sz="0" w:space="0" w:color="auto"/>
            <w:right w:val="none" w:sz="0" w:space="0" w:color="auto"/>
          </w:divBdr>
        </w:div>
        <w:div w:id="1952319343">
          <w:marLeft w:val="640"/>
          <w:marRight w:val="0"/>
          <w:marTop w:val="0"/>
          <w:marBottom w:val="0"/>
          <w:divBdr>
            <w:top w:val="none" w:sz="0" w:space="0" w:color="auto"/>
            <w:left w:val="none" w:sz="0" w:space="0" w:color="auto"/>
            <w:bottom w:val="none" w:sz="0" w:space="0" w:color="auto"/>
            <w:right w:val="none" w:sz="0" w:space="0" w:color="auto"/>
          </w:divBdr>
        </w:div>
        <w:div w:id="742530185">
          <w:marLeft w:val="640"/>
          <w:marRight w:val="0"/>
          <w:marTop w:val="0"/>
          <w:marBottom w:val="0"/>
          <w:divBdr>
            <w:top w:val="none" w:sz="0" w:space="0" w:color="auto"/>
            <w:left w:val="none" w:sz="0" w:space="0" w:color="auto"/>
            <w:bottom w:val="none" w:sz="0" w:space="0" w:color="auto"/>
            <w:right w:val="none" w:sz="0" w:space="0" w:color="auto"/>
          </w:divBdr>
        </w:div>
        <w:div w:id="884491442">
          <w:marLeft w:val="640"/>
          <w:marRight w:val="0"/>
          <w:marTop w:val="0"/>
          <w:marBottom w:val="0"/>
          <w:divBdr>
            <w:top w:val="none" w:sz="0" w:space="0" w:color="auto"/>
            <w:left w:val="none" w:sz="0" w:space="0" w:color="auto"/>
            <w:bottom w:val="none" w:sz="0" w:space="0" w:color="auto"/>
            <w:right w:val="none" w:sz="0" w:space="0" w:color="auto"/>
          </w:divBdr>
        </w:div>
        <w:div w:id="1868328969">
          <w:marLeft w:val="640"/>
          <w:marRight w:val="0"/>
          <w:marTop w:val="0"/>
          <w:marBottom w:val="0"/>
          <w:divBdr>
            <w:top w:val="none" w:sz="0" w:space="0" w:color="auto"/>
            <w:left w:val="none" w:sz="0" w:space="0" w:color="auto"/>
            <w:bottom w:val="none" w:sz="0" w:space="0" w:color="auto"/>
            <w:right w:val="none" w:sz="0" w:space="0" w:color="auto"/>
          </w:divBdr>
        </w:div>
        <w:div w:id="861093469">
          <w:marLeft w:val="640"/>
          <w:marRight w:val="0"/>
          <w:marTop w:val="0"/>
          <w:marBottom w:val="0"/>
          <w:divBdr>
            <w:top w:val="none" w:sz="0" w:space="0" w:color="auto"/>
            <w:left w:val="none" w:sz="0" w:space="0" w:color="auto"/>
            <w:bottom w:val="none" w:sz="0" w:space="0" w:color="auto"/>
            <w:right w:val="none" w:sz="0" w:space="0" w:color="auto"/>
          </w:divBdr>
        </w:div>
        <w:div w:id="11080552">
          <w:marLeft w:val="640"/>
          <w:marRight w:val="0"/>
          <w:marTop w:val="0"/>
          <w:marBottom w:val="0"/>
          <w:divBdr>
            <w:top w:val="none" w:sz="0" w:space="0" w:color="auto"/>
            <w:left w:val="none" w:sz="0" w:space="0" w:color="auto"/>
            <w:bottom w:val="none" w:sz="0" w:space="0" w:color="auto"/>
            <w:right w:val="none" w:sz="0" w:space="0" w:color="auto"/>
          </w:divBdr>
        </w:div>
        <w:div w:id="349307574">
          <w:marLeft w:val="640"/>
          <w:marRight w:val="0"/>
          <w:marTop w:val="0"/>
          <w:marBottom w:val="0"/>
          <w:divBdr>
            <w:top w:val="none" w:sz="0" w:space="0" w:color="auto"/>
            <w:left w:val="none" w:sz="0" w:space="0" w:color="auto"/>
            <w:bottom w:val="none" w:sz="0" w:space="0" w:color="auto"/>
            <w:right w:val="none" w:sz="0" w:space="0" w:color="auto"/>
          </w:divBdr>
        </w:div>
        <w:div w:id="342442415">
          <w:marLeft w:val="640"/>
          <w:marRight w:val="0"/>
          <w:marTop w:val="0"/>
          <w:marBottom w:val="0"/>
          <w:divBdr>
            <w:top w:val="none" w:sz="0" w:space="0" w:color="auto"/>
            <w:left w:val="none" w:sz="0" w:space="0" w:color="auto"/>
            <w:bottom w:val="none" w:sz="0" w:space="0" w:color="auto"/>
            <w:right w:val="none" w:sz="0" w:space="0" w:color="auto"/>
          </w:divBdr>
        </w:div>
        <w:div w:id="1932426981">
          <w:marLeft w:val="640"/>
          <w:marRight w:val="0"/>
          <w:marTop w:val="0"/>
          <w:marBottom w:val="0"/>
          <w:divBdr>
            <w:top w:val="none" w:sz="0" w:space="0" w:color="auto"/>
            <w:left w:val="none" w:sz="0" w:space="0" w:color="auto"/>
            <w:bottom w:val="none" w:sz="0" w:space="0" w:color="auto"/>
            <w:right w:val="none" w:sz="0" w:space="0" w:color="auto"/>
          </w:divBdr>
        </w:div>
        <w:div w:id="974137661">
          <w:marLeft w:val="640"/>
          <w:marRight w:val="0"/>
          <w:marTop w:val="0"/>
          <w:marBottom w:val="0"/>
          <w:divBdr>
            <w:top w:val="none" w:sz="0" w:space="0" w:color="auto"/>
            <w:left w:val="none" w:sz="0" w:space="0" w:color="auto"/>
            <w:bottom w:val="none" w:sz="0" w:space="0" w:color="auto"/>
            <w:right w:val="none" w:sz="0" w:space="0" w:color="auto"/>
          </w:divBdr>
        </w:div>
        <w:div w:id="712929742">
          <w:marLeft w:val="640"/>
          <w:marRight w:val="0"/>
          <w:marTop w:val="0"/>
          <w:marBottom w:val="0"/>
          <w:divBdr>
            <w:top w:val="none" w:sz="0" w:space="0" w:color="auto"/>
            <w:left w:val="none" w:sz="0" w:space="0" w:color="auto"/>
            <w:bottom w:val="none" w:sz="0" w:space="0" w:color="auto"/>
            <w:right w:val="none" w:sz="0" w:space="0" w:color="auto"/>
          </w:divBdr>
        </w:div>
        <w:div w:id="143668971">
          <w:marLeft w:val="640"/>
          <w:marRight w:val="0"/>
          <w:marTop w:val="0"/>
          <w:marBottom w:val="0"/>
          <w:divBdr>
            <w:top w:val="none" w:sz="0" w:space="0" w:color="auto"/>
            <w:left w:val="none" w:sz="0" w:space="0" w:color="auto"/>
            <w:bottom w:val="none" w:sz="0" w:space="0" w:color="auto"/>
            <w:right w:val="none" w:sz="0" w:space="0" w:color="auto"/>
          </w:divBdr>
        </w:div>
        <w:div w:id="1639073115">
          <w:marLeft w:val="640"/>
          <w:marRight w:val="0"/>
          <w:marTop w:val="0"/>
          <w:marBottom w:val="0"/>
          <w:divBdr>
            <w:top w:val="none" w:sz="0" w:space="0" w:color="auto"/>
            <w:left w:val="none" w:sz="0" w:space="0" w:color="auto"/>
            <w:bottom w:val="none" w:sz="0" w:space="0" w:color="auto"/>
            <w:right w:val="none" w:sz="0" w:space="0" w:color="auto"/>
          </w:divBdr>
        </w:div>
        <w:div w:id="1540819269">
          <w:marLeft w:val="640"/>
          <w:marRight w:val="0"/>
          <w:marTop w:val="0"/>
          <w:marBottom w:val="0"/>
          <w:divBdr>
            <w:top w:val="none" w:sz="0" w:space="0" w:color="auto"/>
            <w:left w:val="none" w:sz="0" w:space="0" w:color="auto"/>
            <w:bottom w:val="none" w:sz="0" w:space="0" w:color="auto"/>
            <w:right w:val="none" w:sz="0" w:space="0" w:color="auto"/>
          </w:divBdr>
        </w:div>
      </w:divsChild>
    </w:div>
    <w:div w:id="423038343">
      <w:bodyDiv w:val="1"/>
      <w:marLeft w:val="0"/>
      <w:marRight w:val="0"/>
      <w:marTop w:val="0"/>
      <w:marBottom w:val="0"/>
      <w:divBdr>
        <w:top w:val="none" w:sz="0" w:space="0" w:color="auto"/>
        <w:left w:val="none" w:sz="0" w:space="0" w:color="auto"/>
        <w:bottom w:val="none" w:sz="0" w:space="0" w:color="auto"/>
        <w:right w:val="none" w:sz="0" w:space="0" w:color="auto"/>
      </w:divBdr>
      <w:divsChild>
        <w:div w:id="1090737259">
          <w:marLeft w:val="640"/>
          <w:marRight w:val="0"/>
          <w:marTop w:val="0"/>
          <w:marBottom w:val="0"/>
          <w:divBdr>
            <w:top w:val="none" w:sz="0" w:space="0" w:color="auto"/>
            <w:left w:val="none" w:sz="0" w:space="0" w:color="auto"/>
            <w:bottom w:val="none" w:sz="0" w:space="0" w:color="auto"/>
            <w:right w:val="none" w:sz="0" w:space="0" w:color="auto"/>
          </w:divBdr>
        </w:div>
        <w:div w:id="616759630">
          <w:marLeft w:val="640"/>
          <w:marRight w:val="0"/>
          <w:marTop w:val="0"/>
          <w:marBottom w:val="0"/>
          <w:divBdr>
            <w:top w:val="none" w:sz="0" w:space="0" w:color="auto"/>
            <w:left w:val="none" w:sz="0" w:space="0" w:color="auto"/>
            <w:bottom w:val="none" w:sz="0" w:space="0" w:color="auto"/>
            <w:right w:val="none" w:sz="0" w:space="0" w:color="auto"/>
          </w:divBdr>
        </w:div>
        <w:div w:id="629091786">
          <w:marLeft w:val="640"/>
          <w:marRight w:val="0"/>
          <w:marTop w:val="0"/>
          <w:marBottom w:val="0"/>
          <w:divBdr>
            <w:top w:val="none" w:sz="0" w:space="0" w:color="auto"/>
            <w:left w:val="none" w:sz="0" w:space="0" w:color="auto"/>
            <w:bottom w:val="none" w:sz="0" w:space="0" w:color="auto"/>
            <w:right w:val="none" w:sz="0" w:space="0" w:color="auto"/>
          </w:divBdr>
        </w:div>
        <w:div w:id="688457781">
          <w:marLeft w:val="640"/>
          <w:marRight w:val="0"/>
          <w:marTop w:val="0"/>
          <w:marBottom w:val="0"/>
          <w:divBdr>
            <w:top w:val="none" w:sz="0" w:space="0" w:color="auto"/>
            <w:left w:val="none" w:sz="0" w:space="0" w:color="auto"/>
            <w:bottom w:val="none" w:sz="0" w:space="0" w:color="auto"/>
            <w:right w:val="none" w:sz="0" w:space="0" w:color="auto"/>
          </w:divBdr>
        </w:div>
        <w:div w:id="1416627206">
          <w:marLeft w:val="640"/>
          <w:marRight w:val="0"/>
          <w:marTop w:val="0"/>
          <w:marBottom w:val="0"/>
          <w:divBdr>
            <w:top w:val="none" w:sz="0" w:space="0" w:color="auto"/>
            <w:left w:val="none" w:sz="0" w:space="0" w:color="auto"/>
            <w:bottom w:val="none" w:sz="0" w:space="0" w:color="auto"/>
            <w:right w:val="none" w:sz="0" w:space="0" w:color="auto"/>
          </w:divBdr>
        </w:div>
        <w:div w:id="1450393627">
          <w:marLeft w:val="640"/>
          <w:marRight w:val="0"/>
          <w:marTop w:val="0"/>
          <w:marBottom w:val="0"/>
          <w:divBdr>
            <w:top w:val="none" w:sz="0" w:space="0" w:color="auto"/>
            <w:left w:val="none" w:sz="0" w:space="0" w:color="auto"/>
            <w:bottom w:val="none" w:sz="0" w:space="0" w:color="auto"/>
            <w:right w:val="none" w:sz="0" w:space="0" w:color="auto"/>
          </w:divBdr>
        </w:div>
        <w:div w:id="1972635917">
          <w:marLeft w:val="640"/>
          <w:marRight w:val="0"/>
          <w:marTop w:val="0"/>
          <w:marBottom w:val="0"/>
          <w:divBdr>
            <w:top w:val="none" w:sz="0" w:space="0" w:color="auto"/>
            <w:left w:val="none" w:sz="0" w:space="0" w:color="auto"/>
            <w:bottom w:val="none" w:sz="0" w:space="0" w:color="auto"/>
            <w:right w:val="none" w:sz="0" w:space="0" w:color="auto"/>
          </w:divBdr>
        </w:div>
        <w:div w:id="1287351268">
          <w:marLeft w:val="640"/>
          <w:marRight w:val="0"/>
          <w:marTop w:val="0"/>
          <w:marBottom w:val="0"/>
          <w:divBdr>
            <w:top w:val="none" w:sz="0" w:space="0" w:color="auto"/>
            <w:left w:val="none" w:sz="0" w:space="0" w:color="auto"/>
            <w:bottom w:val="none" w:sz="0" w:space="0" w:color="auto"/>
            <w:right w:val="none" w:sz="0" w:space="0" w:color="auto"/>
          </w:divBdr>
        </w:div>
        <w:div w:id="533275161">
          <w:marLeft w:val="640"/>
          <w:marRight w:val="0"/>
          <w:marTop w:val="0"/>
          <w:marBottom w:val="0"/>
          <w:divBdr>
            <w:top w:val="none" w:sz="0" w:space="0" w:color="auto"/>
            <w:left w:val="none" w:sz="0" w:space="0" w:color="auto"/>
            <w:bottom w:val="none" w:sz="0" w:space="0" w:color="auto"/>
            <w:right w:val="none" w:sz="0" w:space="0" w:color="auto"/>
          </w:divBdr>
        </w:div>
        <w:div w:id="646282836">
          <w:marLeft w:val="640"/>
          <w:marRight w:val="0"/>
          <w:marTop w:val="0"/>
          <w:marBottom w:val="0"/>
          <w:divBdr>
            <w:top w:val="none" w:sz="0" w:space="0" w:color="auto"/>
            <w:left w:val="none" w:sz="0" w:space="0" w:color="auto"/>
            <w:bottom w:val="none" w:sz="0" w:space="0" w:color="auto"/>
            <w:right w:val="none" w:sz="0" w:space="0" w:color="auto"/>
          </w:divBdr>
        </w:div>
        <w:div w:id="2056542748">
          <w:marLeft w:val="640"/>
          <w:marRight w:val="0"/>
          <w:marTop w:val="0"/>
          <w:marBottom w:val="0"/>
          <w:divBdr>
            <w:top w:val="none" w:sz="0" w:space="0" w:color="auto"/>
            <w:left w:val="none" w:sz="0" w:space="0" w:color="auto"/>
            <w:bottom w:val="none" w:sz="0" w:space="0" w:color="auto"/>
            <w:right w:val="none" w:sz="0" w:space="0" w:color="auto"/>
          </w:divBdr>
        </w:div>
        <w:div w:id="2068647189">
          <w:marLeft w:val="640"/>
          <w:marRight w:val="0"/>
          <w:marTop w:val="0"/>
          <w:marBottom w:val="0"/>
          <w:divBdr>
            <w:top w:val="none" w:sz="0" w:space="0" w:color="auto"/>
            <w:left w:val="none" w:sz="0" w:space="0" w:color="auto"/>
            <w:bottom w:val="none" w:sz="0" w:space="0" w:color="auto"/>
            <w:right w:val="none" w:sz="0" w:space="0" w:color="auto"/>
          </w:divBdr>
        </w:div>
        <w:div w:id="1684280553">
          <w:marLeft w:val="640"/>
          <w:marRight w:val="0"/>
          <w:marTop w:val="0"/>
          <w:marBottom w:val="0"/>
          <w:divBdr>
            <w:top w:val="none" w:sz="0" w:space="0" w:color="auto"/>
            <w:left w:val="none" w:sz="0" w:space="0" w:color="auto"/>
            <w:bottom w:val="none" w:sz="0" w:space="0" w:color="auto"/>
            <w:right w:val="none" w:sz="0" w:space="0" w:color="auto"/>
          </w:divBdr>
        </w:div>
        <w:div w:id="862397200">
          <w:marLeft w:val="640"/>
          <w:marRight w:val="0"/>
          <w:marTop w:val="0"/>
          <w:marBottom w:val="0"/>
          <w:divBdr>
            <w:top w:val="none" w:sz="0" w:space="0" w:color="auto"/>
            <w:left w:val="none" w:sz="0" w:space="0" w:color="auto"/>
            <w:bottom w:val="none" w:sz="0" w:space="0" w:color="auto"/>
            <w:right w:val="none" w:sz="0" w:space="0" w:color="auto"/>
          </w:divBdr>
        </w:div>
        <w:div w:id="825626413">
          <w:marLeft w:val="640"/>
          <w:marRight w:val="0"/>
          <w:marTop w:val="0"/>
          <w:marBottom w:val="0"/>
          <w:divBdr>
            <w:top w:val="none" w:sz="0" w:space="0" w:color="auto"/>
            <w:left w:val="none" w:sz="0" w:space="0" w:color="auto"/>
            <w:bottom w:val="none" w:sz="0" w:space="0" w:color="auto"/>
            <w:right w:val="none" w:sz="0" w:space="0" w:color="auto"/>
          </w:divBdr>
        </w:div>
        <w:div w:id="1143500898">
          <w:marLeft w:val="640"/>
          <w:marRight w:val="0"/>
          <w:marTop w:val="0"/>
          <w:marBottom w:val="0"/>
          <w:divBdr>
            <w:top w:val="none" w:sz="0" w:space="0" w:color="auto"/>
            <w:left w:val="none" w:sz="0" w:space="0" w:color="auto"/>
            <w:bottom w:val="none" w:sz="0" w:space="0" w:color="auto"/>
            <w:right w:val="none" w:sz="0" w:space="0" w:color="auto"/>
          </w:divBdr>
        </w:div>
        <w:div w:id="5059103">
          <w:marLeft w:val="640"/>
          <w:marRight w:val="0"/>
          <w:marTop w:val="0"/>
          <w:marBottom w:val="0"/>
          <w:divBdr>
            <w:top w:val="none" w:sz="0" w:space="0" w:color="auto"/>
            <w:left w:val="none" w:sz="0" w:space="0" w:color="auto"/>
            <w:bottom w:val="none" w:sz="0" w:space="0" w:color="auto"/>
            <w:right w:val="none" w:sz="0" w:space="0" w:color="auto"/>
          </w:divBdr>
        </w:div>
        <w:div w:id="1934585909">
          <w:marLeft w:val="640"/>
          <w:marRight w:val="0"/>
          <w:marTop w:val="0"/>
          <w:marBottom w:val="0"/>
          <w:divBdr>
            <w:top w:val="none" w:sz="0" w:space="0" w:color="auto"/>
            <w:left w:val="none" w:sz="0" w:space="0" w:color="auto"/>
            <w:bottom w:val="none" w:sz="0" w:space="0" w:color="auto"/>
            <w:right w:val="none" w:sz="0" w:space="0" w:color="auto"/>
          </w:divBdr>
        </w:div>
        <w:div w:id="1225220047">
          <w:marLeft w:val="640"/>
          <w:marRight w:val="0"/>
          <w:marTop w:val="0"/>
          <w:marBottom w:val="0"/>
          <w:divBdr>
            <w:top w:val="none" w:sz="0" w:space="0" w:color="auto"/>
            <w:left w:val="none" w:sz="0" w:space="0" w:color="auto"/>
            <w:bottom w:val="none" w:sz="0" w:space="0" w:color="auto"/>
            <w:right w:val="none" w:sz="0" w:space="0" w:color="auto"/>
          </w:divBdr>
        </w:div>
        <w:div w:id="908148171">
          <w:marLeft w:val="640"/>
          <w:marRight w:val="0"/>
          <w:marTop w:val="0"/>
          <w:marBottom w:val="0"/>
          <w:divBdr>
            <w:top w:val="none" w:sz="0" w:space="0" w:color="auto"/>
            <w:left w:val="none" w:sz="0" w:space="0" w:color="auto"/>
            <w:bottom w:val="none" w:sz="0" w:space="0" w:color="auto"/>
            <w:right w:val="none" w:sz="0" w:space="0" w:color="auto"/>
          </w:divBdr>
        </w:div>
        <w:div w:id="743113958">
          <w:marLeft w:val="640"/>
          <w:marRight w:val="0"/>
          <w:marTop w:val="0"/>
          <w:marBottom w:val="0"/>
          <w:divBdr>
            <w:top w:val="none" w:sz="0" w:space="0" w:color="auto"/>
            <w:left w:val="none" w:sz="0" w:space="0" w:color="auto"/>
            <w:bottom w:val="none" w:sz="0" w:space="0" w:color="auto"/>
            <w:right w:val="none" w:sz="0" w:space="0" w:color="auto"/>
          </w:divBdr>
        </w:div>
        <w:div w:id="1787852301">
          <w:marLeft w:val="640"/>
          <w:marRight w:val="0"/>
          <w:marTop w:val="0"/>
          <w:marBottom w:val="0"/>
          <w:divBdr>
            <w:top w:val="none" w:sz="0" w:space="0" w:color="auto"/>
            <w:left w:val="none" w:sz="0" w:space="0" w:color="auto"/>
            <w:bottom w:val="none" w:sz="0" w:space="0" w:color="auto"/>
            <w:right w:val="none" w:sz="0" w:space="0" w:color="auto"/>
          </w:divBdr>
        </w:div>
        <w:div w:id="186991660">
          <w:marLeft w:val="640"/>
          <w:marRight w:val="0"/>
          <w:marTop w:val="0"/>
          <w:marBottom w:val="0"/>
          <w:divBdr>
            <w:top w:val="none" w:sz="0" w:space="0" w:color="auto"/>
            <w:left w:val="none" w:sz="0" w:space="0" w:color="auto"/>
            <w:bottom w:val="none" w:sz="0" w:space="0" w:color="auto"/>
            <w:right w:val="none" w:sz="0" w:space="0" w:color="auto"/>
          </w:divBdr>
        </w:div>
        <w:div w:id="1657680884">
          <w:marLeft w:val="640"/>
          <w:marRight w:val="0"/>
          <w:marTop w:val="0"/>
          <w:marBottom w:val="0"/>
          <w:divBdr>
            <w:top w:val="none" w:sz="0" w:space="0" w:color="auto"/>
            <w:left w:val="none" w:sz="0" w:space="0" w:color="auto"/>
            <w:bottom w:val="none" w:sz="0" w:space="0" w:color="auto"/>
            <w:right w:val="none" w:sz="0" w:space="0" w:color="auto"/>
          </w:divBdr>
        </w:div>
        <w:div w:id="881401149">
          <w:marLeft w:val="640"/>
          <w:marRight w:val="0"/>
          <w:marTop w:val="0"/>
          <w:marBottom w:val="0"/>
          <w:divBdr>
            <w:top w:val="none" w:sz="0" w:space="0" w:color="auto"/>
            <w:left w:val="none" w:sz="0" w:space="0" w:color="auto"/>
            <w:bottom w:val="none" w:sz="0" w:space="0" w:color="auto"/>
            <w:right w:val="none" w:sz="0" w:space="0" w:color="auto"/>
          </w:divBdr>
        </w:div>
        <w:div w:id="767118493">
          <w:marLeft w:val="640"/>
          <w:marRight w:val="0"/>
          <w:marTop w:val="0"/>
          <w:marBottom w:val="0"/>
          <w:divBdr>
            <w:top w:val="none" w:sz="0" w:space="0" w:color="auto"/>
            <w:left w:val="none" w:sz="0" w:space="0" w:color="auto"/>
            <w:bottom w:val="none" w:sz="0" w:space="0" w:color="auto"/>
            <w:right w:val="none" w:sz="0" w:space="0" w:color="auto"/>
          </w:divBdr>
        </w:div>
        <w:div w:id="1235580889">
          <w:marLeft w:val="640"/>
          <w:marRight w:val="0"/>
          <w:marTop w:val="0"/>
          <w:marBottom w:val="0"/>
          <w:divBdr>
            <w:top w:val="none" w:sz="0" w:space="0" w:color="auto"/>
            <w:left w:val="none" w:sz="0" w:space="0" w:color="auto"/>
            <w:bottom w:val="none" w:sz="0" w:space="0" w:color="auto"/>
            <w:right w:val="none" w:sz="0" w:space="0" w:color="auto"/>
          </w:divBdr>
        </w:div>
        <w:div w:id="2119637516">
          <w:marLeft w:val="640"/>
          <w:marRight w:val="0"/>
          <w:marTop w:val="0"/>
          <w:marBottom w:val="0"/>
          <w:divBdr>
            <w:top w:val="none" w:sz="0" w:space="0" w:color="auto"/>
            <w:left w:val="none" w:sz="0" w:space="0" w:color="auto"/>
            <w:bottom w:val="none" w:sz="0" w:space="0" w:color="auto"/>
            <w:right w:val="none" w:sz="0" w:space="0" w:color="auto"/>
          </w:divBdr>
        </w:div>
        <w:div w:id="1015377365">
          <w:marLeft w:val="640"/>
          <w:marRight w:val="0"/>
          <w:marTop w:val="0"/>
          <w:marBottom w:val="0"/>
          <w:divBdr>
            <w:top w:val="none" w:sz="0" w:space="0" w:color="auto"/>
            <w:left w:val="none" w:sz="0" w:space="0" w:color="auto"/>
            <w:bottom w:val="none" w:sz="0" w:space="0" w:color="auto"/>
            <w:right w:val="none" w:sz="0" w:space="0" w:color="auto"/>
          </w:divBdr>
        </w:div>
        <w:div w:id="510292464">
          <w:marLeft w:val="640"/>
          <w:marRight w:val="0"/>
          <w:marTop w:val="0"/>
          <w:marBottom w:val="0"/>
          <w:divBdr>
            <w:top w:val="none" w:sz="0" w:space="0" w:color="auto"/>
            <w:left w:val="none" w:sz="0" w:space="0" w:color="auto"/>
            <w:bottom w:val="none" w:sz="0" w:space="0" w:color="auto"/>
            <w:right w:val="none" w:sz="0" w:space="0" w:color="auto"/>
          </w:divBdr>
        </w:div>
        <w:div w:id="829753769">
          <w:marLeft w:val="640"/>
          <w:marRight w:val="0"/>
          <w:marTop w:val="0"/>
          <w:marBottom w:val="0"/>
          <w:divBdr>
            <w:top w:val="none" w:sz="0" w:space="0" w:color="auto"/>
            <w:left w:val="none" w:sz="0" w:space="0" w:color="auto"/>
            <w:bottom w:val="none" w:sz="0" w:space="0" w:color="auto"/>
            <w:right w:val="none" w:sz="0" w:space="0" w:color="auto"/>
          </w:divBdr>
        </w:div>
      </w:divsChild>
    </w:div>
    <w:div w:id="467213029">
      <w:bodyDiv w:val="1"/>
      <w:marLeft w:val="0"/>
      <w:marRight w:val="0"/>
      <w:marTop w:val="0"/>
      <w:marBottom w:val="0"/>
      <w:divBdr>
        <w:top w:val="none" w:sz="0" w:space="0" w:color="auto"/>
        <w:left w:val="none" w:sz="0" w:space="0" w:color="auto"/>
        <w:bottom w:val="none" w:sz="0" w:space="0" w:color="auto"/>
        <w:right w:val="none" w:sz="0" w:space="0" w:color="auto"/>
      </w:divBdr>
      <w:divsChild>
        <w:div w:id="399596568">
          <w:marLeft w:val="640"/>
          <w:marRight w:val="0"/>
          <w:marTop w:val="0"/>
          <w:marBottom w:val="0"/>
          <w:divBdr>
            <w:top w:val="none" w:sz="0" w:space="0" w:color="auto"/>
            <w:left w:val="none" w:sz="0" w:space="0" w:color="auto"/>
            <w:bottom w:val="none" w:sz="0" w:space="0" w:color="auto"/>
            <w:right w:val="none" w:sz="0" w:space="0" w:color="auto"/>
          </w:divBdr>
        </w:div>
        <w:div w:id="977146192">
          <w:marLeft w:val="640"/>
          <w:marRight w:val="0"/>
          <w:marTop w:val="0"/>
          <w:marBottom w:val="0"/>
          <w:divBdr>
            <w:top w:val="none" w:sz="0" w:space="0" w:color="auto"/>
            <w:left w:val="none" w:sz="0" w:space="0" w:color="auto"/>
            <w:bottom w:val="none" w:sz="0" w:space="0" w:color="auto"/>
            <w:right w:val="none" w:sz="0" w:space="0" w:color="auto"/>
          </w:divBdr>
        </w:div>
        <w:div w:id="924412330">
          <w:marLeft w:val="640"/>
          <w:marRight w:val="0"/>
          <w:marTop w:val="0"/>
          <w:marBottom w:val="0"/>
          <w:divBdr>
            <w:top w:val="none" w:sz="0" w:space="0" w:color="auto"/>
            <w:left w:val="none" w:sz="0" w:space="0" w:color="auto"/>
            <w:bottom w:val="none" w:sz="0" w:space="0" w:color="auto"/>
            <w:right w:val="none" w:sz="0" w:space="0" w:color="auto"/>
          </w:divBdr>
        </w:div>
        <w:div w:id="1330407650">
          <w:marLeft w:val="640"/>
          <w:marRight w:val="0"/>
          <w:marTop w:val="0"/>
          <w:marBottom w:val="0"/>
          <w:divBdr>
            <w:top w:val="none" w:sz="0" w:space="0" w:color="auto"/>
            <w:left w:val="none" w:sz="0" w:space="0" w:color="auto"/>
            <w:bottom w:val="none" w:sz="0" w:space="0" w:color="auto"/>
            <w:right w:val="none" w:sz="0" w:space="0" w:color="auto"/>
          </w:divBdr>
        </w:div>
        <w:div w:id="1207645317">
          <w:marLeft w:val="640"/>
          <w:marRight w:val="0"/>
          <w:marTop w:val="0"/>
          <w:marBottom w:val="0"/>
          <w:divBdr>
            <w:top w:val="none" w:sz="0" w:space="0" w:color="auto"/>
            <w:left w:val="none" w:sz="0" w:space="0" w:color="auto"/>
            <w:bottom w:val="none" w:sz="0" w:space="0" w:color="auto"/>
            <w:right w:val="none" w:sz="0" w:space="0" w:color="auto"/>
          </w:divBdr>
        </w:div>
        <w:div w:id="1741976939">
          <w:marLeft w:val="640"/>
          <w:marRight w:val="0"/>
          <w:marTop w:val="0"/>
          <w:marBottom w:val="0"/>
          <w:divBdr>
            <w:top w:val="none" w:sz="0" w:space="0" w:color="auto"/>
            <w:left w:val="none" w:sz="0" w:space="0" w:color="auto"/>
            <w:bottom w:val="none" w:sz="0" w:space="0" w:color="auto"/>
            <w:right w:val="none" w:sz="0" w:space="0" w:color="auto"/>
          </w:divBdr>
        </w:div>
        <w:div w:id="888952498">
          <w:marLeft w:val="640"/>
          <w:marRight w:val="0"/>
          <w:marTop w:val="0"/>
          <w:marBottom w:val="0"/>
          <w:divBdr>
            <w:top w:val="none" w:sz="0" w:space="0" w:color="auto"/>
            <w:left w:val="none" w:sz="0" w:space="0" w:color="auto"/>
            <w:bottom w:val="none" w:sz="0" w:space="0" w:color="auto"/>
            <w:right w:val="none" w:sz="0" w:space="0" w:color="auto"/>
          </w:divBdr>
        </w:div>
        <w:div w:id="363681015">
          <w:marLeft w:val="640"/>
          <w:marRight w:val="0"/>
          <w:marTop w:val="0"/>
          <w:marBottom w:val="0"/>
          <w:divBdr>
            <w:top w:val="none" w:sz="0" w:space="0" w:color="auto"/>
            <w:left w:val="none" w:sz="0" w:space="0" w:color="auto"/>
            <w:bottom w:val="none" w:sz="0" w:space="0" w:color="auto"/>
            <w:right w:val="none" w:sz="0" w:space="0" w:color="auto"/>
          </w:divBdr>
        </w:div>
        <w:div w:id="801272674">
          <w:marLeft w:val="640"/>
          <w:marRight w:val="0"/>
          <w:marTop w:val="0"/>
          <w:marBottom w:val="0"/>
          <w:divBdr>
            <w:top w:val="none" w:sz="0" w:space="0" w:color="auto"/>
            <w:left w:val="none" w:sz="0" w:space="0" w:color="auto"/>
            <w:bottom w:val="none" w:sz="0" w:space="0" w:color="auto"/>
            <w:right w:val="none" w:sz="0" w:space="0" w:color="auto"/>
          </w:divBdr>
        </w:div>
        <w:div w:id="581455064">
          <w:marLeft w:val="640"/>
          <w:marRight w:val="0"/>
          <w:marTop w:val="0"/>
          <w:marBottom w:val="0"/>
          <w:divBdr>
            <w:top w:val="none" w:sz="0" w:space="0" w:color="auto"/>
            <w:left w:val="none" w:sz="0" w:space="0" w:color="auto"/>
            <w:bottom w:val="none" w:sz="0" w:space="0" w:color="auto"/>
            <w:right w:val="none" w:sz="0" w:space="0" w:color="auto"/>
          </w:divBdr>
        </w:div>
        <w:div w:id="397673550">
          <w:marLeft w:val="640"/>
          <w:marRight w:val="0"/>
          <w:marTop w:val="0"/>
          <w:marBottom w:val="0"/>
          <w:divBdr>
            <w:top w:val="none" w:sz="0" w:space="0" w:color="auto"/>
            <w:left w:val="none" w:sz="0" w:space="0" w:color="auto"/>
            <w:bottom w:val="none" w:sz="0" w:space="0" w:color="auto"/>
            <w:right w:val="none" w:sz="0" w:space="0" w:color="auto"/>
          </w:divBdr>
        </w:div>
        <w:div w:id="1042679731">
          <w:marLeft w:val="640"/>
          <w:marRight w:val="0"/>
          <w:marTop w:val="0"/>
          <w:marBottom w:val="0"/>
          <w:divBdr>
            <w:top w:val="none" w:sz="0" w:space="0" w:color="auto"/>
            <w:left w:val="none" w:sz="0" w:space="0" w:color="auto"/>
            <w:bottom w:val="none" w:sz="0" w:space="0" w:color="auto"/>
            <w:right w:val="none" w:sz="0" w:space="0" w:color="auto"/>
          </w:divBdr>
        </w:div>
        <w:div w:id="1549225883">
          <w:marLeft w:val="640"/>
          <w:marRight w:val="0"/>
          <w:marTop w:val="0"/>
          <w:marBottom w:val="0"/>
          <w:divBdr>
            <w:top w:val="none" w:sz="0" w:space="0" w:color="auto"/>
            <w:left w:val="none" w:sz="0" w:space="0" w:color="auto"/>
            <w:bottom w:val="none" w:sz="0" w:space="0" w:color="auto"/>
            <w:right w:val="none" w:sz="0" w:space="0" w:color="auto"/>
          </w:divBdr>
        </w:div>
        <w:div w:id="496269294">
          <w:marLeft w:val="640"/>
          <w:marRight w:val="0"/>
          <w:marTop w:val="0"/>
          <w:marBottom w:val="0"/>
          <w:divBdr>
            <w:top w:val="none" w:sz="0" w:space="0" w:color="auto"/>
            <w:left w:val="none" w:sz="0" w:space="0" w:color="auto"/>
            <w:bottom w:val="none" w:sz="0" w:space="0" w:color="auto"/>
            <w:right w:val="none" w:sz="0" w:space="0" w:color="auto"/>
          </w:divBdr>
        </w:div>
        <w:div w:id="437525676">
          <w:marLeft w:val="640"/>
          <w:marRight w:val="0"/>
          <w:marTop w:val="0"/>
          <w:marBottom w:val="0"/>
          <w:divBdr>
            <w:top w:val="none" w:sz="0" w:space="0" w:color="auto"/>
            <w:left w:val="none" w:sz="0" w:space="0" w:color="auto"/>
            <w:bottom w:val="none" w:sz="0" w:space="0" w:color="auto"/>
            <w:right w:val="none" w:sz="0" w:space="0" w:color="auto"/>
          </w:divBdr>
        </w:div>
        <w:div w:id="1964798824">
          <w:marLeft w:val="640"/>
          <w:marRight w:val="0"/>
          <w:marTop w:val="0"/>
          <w:marBottom w:val="0"/>
          <w:divBdr>
            <w:top w:val="none" w:sz="0" w:space="0" w:color="auto"/>
            <w:left w:val="none" w:sz="0" w:space="0" w:color="auto"/>
            <w:bottom w:val="none" w:sz="0" w:space="0" w:color="auto"/>
            <w:right w:val="none" w:sz="0" w:space="0" w:color="auto"/>
          </w:divBdr>
        </w:div>
        <w:div w:id="471294">
          <w:marLeft w:val="640"/>
          <w:marRight w:val="0"/>
          <w:marTop w:val="0"/>
          <w:marBottom w:val="0"/>
          <w:divBdr>
            <w:top w:val="none" w:sz="0" w:space="0" w:color="auto"/>
            <w:left w:val="none" w:sz="0" w:space="0" w:color="auto"/>
            <w:bottom w:val="none" w:sz="0" w:space="0" w:color="auto"/>
            <w:right w:val="none" w:sz="0" w:space="0" w:color="auto"/>
          </w:divBdr>
        </w:div>
        <w:div w:id="652836292">
          <w:marLeft w:val="640"/>
          <w:marRight w:val="0"/>
          <w:marTop w:val="0"/>
          <w:marBottom w:val="0"/>
          <w:divBdr>
            <w:top w:val="none" w:sz="0" w:space="0" w:color="auto"/>
            <w:left w:val="none" w:sz="0" w:space="0" w:color="auto"/>
            <w:bottom w:val="none" w:sz="0" w:space="0" w:color="auto"/>
            <w:right w:val="none" w:sz="0" w:space="0" w:color="auto"/>
          </w:divBdr>
        </w:div>
        <w:div w:id="62266357">
          <w:marLeft w:val="640"/>
          <w:marRight w:val="0"/>
          <w:marTop w:val="0"/>
          <w:marBottom w:val="0"/>
          <w:divBdr>
            <w:top w:val="none" w:sz="0" w:space="0" w:color="auto"/>
            <w:left w:val="none" w:sz="0" w:space="0" w:color="auto"/>
            <w:bottom w:val="none" w:sz="0" w:space="0" w:color="auto"/>
            <w:right w:val="none" w:sz="0" w:space="0" w:color="auto"/>
          </w:divBdr>
        </w:div>
        <w:div w:id="607734054">
          <w:marLeft w:val="640"/>
          <w:marRight w:val="0"/>
          <w:marTop w:val="0"/>
          <w:marBottom w:val="0"/>
          <w:divBdr>
            <w:top w:val="none" w:sz="0" w:space="0" w:color="auto"/>
            <w:left w:val="none" w:sz="0" w:space="0" w:color="auto"/>
            <w:bottom w:val="none" w:sz="0" w:space="0" w:color="auto"/>
            <w:right w:val="none" w:sz="0" w:space="0" w:color="auto"/>
          </w:divBdr>
        </w:div>
        <w:div w:id="1542666802">
          <w:marLeft w:val="640"/>
          <w:marRight w:val="0"/>
          <w:marTop w:val="0"/>
          <w:marBottom w:val="0"/>
          <w:divBdr>
            <w:top w:val="none" w:sz="0" w:space="0" w:color="auto"/>
            <w:left w:val="none" w:sz="0" w:space="0" w:color="auto"/>
            <w:bottom w:val="none" w:sz="0" w:space="0" w:color="auto"/>
            <w:right w:val="none" w:sz="0" w:space="0" w:color="auto"/>
          </w:divBdr>
        </w:div>
        <w:div w:id="604196302">
          <w:marLeft w:val="640"/>
          <w:marRight w:val="0"/>
          <w:marTop w:val="0"/>
          <w:marBottom w:val="0"/>
          <w:divBdr>
            <w:top w:val="none" w:sz="0" w:space="0" w:color="auto"/>
            <w:left w:val="none" w:sz="0" w:space="0" w:color="auto"/>
            <w:bottom w:val="none" w:sz="0" w:space="0" w:color="auto"/>
            <w:right w:val="none" w:sz="0" w:space="0" w:color="auto"/>
          </w:divBdr>
        </w:div>
        <w:div w:id="1933079388">
          <w:marLeft w:val="640"/>
          <w:marRight w:val="0"/>
          <w:marTop w:val="0"/>
          <w:marBottom w:val="0"/>
          <w:divBdr>
            <w:top w:val="none" w:sz="0" w:space="0" w:color="auto"/>
            <w:left w:val="none" w:sz="0" w:space="0" w:color="auto"/>
            <w:bottom w:val="none" w:sz="0" w:space="0" w:color="auto"/>
            <w:right w:val="none" w:sz="0" w:space="0" w:color="auto"/>
          </w:divBdr>
        </w:div>
        <w:div w:id="893584077">
          <w:marLeft w:val="640"/>
          <w:marRight w:val="0"/>
          <w:marTop w:val="0"/>
          <w:marBottom w:val="0"/>
          <w:divBdr>
            <w:top w:val="none" w:sz="0" w:space="0" w:color="auto"/>
            <w:left w:val="none" w:sz="0" w:space="0" w:color="auto"/>
            <w:bottom w:val="none" w:sz="0" w:space="0" w:color="auto"/>
            <w:right w:val="none" w:sz="0" w:space="0" w:color="auto"/>
          </w:divBdr>
        </w:div>
        <w:div w:id="220873812">
          <w:marLeft w:val="640"/>
          <w:marRight w:val="0"/>
          <w:marTop w:val="0"/>
          <w:marBottom w:val="0"/>
          <w:divBdr>
            <w:top w:val="none" w:sz="0" w:space="0" w:color="auto"/>
            <w:left w:val="none" w:sz="0" w:space="0" w:color="auto"/>
            <w:bottom w:val="none" w:sz="0" w:space="0" w:color="auto"/>
            <w:right w:val="none" w:sz="0" w:space="0" w:color="auto"/>
          </w:divBdr>
        </w:div>
        <w:div w:id="1616400050">
          <w:marLeft w:val="640"/>
          <w:marRight w:val="0"/>
          <w:marTop w:val="0"/>
          <w:marBottom w:val="0"/>
          <w:divBdr>
            <w:top w:val="none" w:sz="0" w:space="0" w:color="auto"/>
            <w:left w:val="none" w:sz="0" w:space="0" w:color="auto"/>
            <w:bottom w:val="none" w:sz="0" w:space="0" w:color="auto"/>
            <w:right w:val="none" w:sz="0" w:space="0" w:color="auto"/>
          </w:divBdr>
        </w:div>
        <w:div w:id="372391913">
          <w:marLeft w:val="640"/>
          <w:marRight w:val="0"/>
          <w:marTop w:val="0"/>
          <w:marBottom w:val="0"/>
          <w:divBdr>
            <w:top w:val="none" w:sz="0" w:space="0" w:color="auto"/>
            <w:left w:val="none" w:sz="0" w:space="0" w:color="auto"/>
            <w:bottom w:val="none" w:sz="0" w:space="0" w:color="auto"/>
            <w:right w:val="none" w:sz="0" w:space="0" w:color="auto"/>
          </w:divBdr>
        </w:div>
        <w:div w:id="1803381967">
          <w:marLeft w:val="640"/>
          <w:marRight w:val="0"/>
          <w:marTop w:val="0"/>
          <w:marBottom w:val="0"/>
          <w:divBdr>
            <w:top w:val="none" w:sz="0" w:space="0" w:color="auto"/>
            <w:left w:val="none" w:sz="0" w:space="0" w:color="auto"/>
            <w:bottom w:val="none" w:sz="0" w:space="0" w:color="auto"/>
            <w:right w:val="none" w:sz="0" w:space="0" w:color="auto"/>
          </w:divBdr>
        </w:div>
        <w:div w:id="1892646332">
          <w:marLeft w:val="640"/>
          <w:marRight w:val="0"/>
          <w:marTop w:val="0"/>
          <w:marBottom w:val="0"/>
          <w:divBdr>
            <w:top w:val="none" w:sz="0" w:space="0" w:color="auto"/>
            <w:left w:val="none" w:sz="0" w:space="0" w:color="auto"/>
            <w:bottom w:val="none" w:sz="0" w:space="0" w:color="auto"/>
            <w:right w:val="none" w:sz="0" w:space="0" w:color="auto"/>
          </w:divBdr>
        </w:div>
        <w:div w:id="1231580985">
          <w:marLeft w:val="640"/>
          <w:marRight w:val="0"/>
          <w:marTop w:val="0"/>
          <w:marBottom w:val="0"/>
          <w:divBdr>
            <w:top w:val="none" w:sz="0" w:space="0" w:color="auto"/>
            <w:left w:val="none" w:sz="0" w:space="0" w:color="auto"/>
            <w:bottom w:val="none" w:sz="0" w:space="0" w:color="auto"/>
            <w:right w:val="none" w:sz="0" w:space="0" w:color="auto"/>
          </w:divBdr>
        </w:div>
        <w:div w:id="374738406">
          <w:marLeft w:val="640"/>
          <w:marRight w:val="0"/>
          <w:marTop w:val="0"/>
          <w:marBottom w:val="0"/>
          <w:divBdr>
            <w:top w:val="none" w:sz="0" w:space="0" w:color="auto"/>
            <w:left w:val="none" w:sz="0" w:space="0" w:color="auto"/>
            <w:bottom w:val="none" w:sz="0" w:space="0" w:color="auto"/>
            <w:right w:val="none" w:sz="0" w:space="0" w:color="auto"/>
          </w:divBdr>
        </w:div>
        <w:div w:id="1081681253">
          <w:marLeft w:val="640"/>
          <w:marRight w:val="0"/>
          <w:marTop w:val="0"/>
          <w:marBottom w:val="0"/>
          <w:divBdr>
            <w:top w:val="none" w:sz="0" w:space="0" w:color="auto"/>
            <w:left w:val="none" w:sz="0" w:space="0" w:color="auto"/>
            <w:bottom w:val="none" w:sz="0" w:space="0" w:color="auto"/>
            <w:right w:val="none" w:sz="0" w:space="0" w:color="auto"/>
          </w:divBdr>
        </w:div>
      </w:divsChild>
    </w:div>
    <w:div w:id="473061194">
      <w:bodyDiv w:val="1"/>
      <w:marLeft w:val="0"/>
      <w:marRight w:val="0"/>
      <w:marTop w:val="0"/>
      <w:marBottom w:val="0"/>
      <w:divBdr>
        <w:top w:val="none" w:sz="0" w:space="0" w:color="auto"/>
        <w:left w:val="none" w:sz="0" w:space="0" w:color="auto"/>
        <w:bottom w:val="none" w:sz="0" w:space="0" w:color="auto"/>
        <w:right w:val="none" w:sz="0" w:space="0" w:color="auto"/>
      </w:divBdr>
      <w:divsChild>
        <w:div w:id="1015111784">
          <w:marLeft w:val="640"/>
          <w:marRight w:val="0"/>
          <w:marTop w:val="0"/>
          <w:marBottom w:val="0"/>
          <w:divBdr>
            <w:top w:val="none" w:sz="0" w:space="0" w:color="auto"/>
            <w:left w:val="none" w:sz="0" w:space="0" w:color="auto"/>
            <w:bottom w:val="none" w:sz="0" w:space="0" w:color="auto"/>
            <w:right w:val="none" w:sz="0" w:space="0" w:color="auto"/>
          </w:divBdr>
        </w:div>
        <w:div w:id="451049005">
          <w:marLeft w:val="640"/>
          <w:marRight w:val="0"/>
          <w:marTop w:val="0"/>
          <w:marBottom w:val="0"/>
          <w:divBdr>
            <w:top w:val="none" w:sz="0" w:space="0" w:color="auto"/>
            <w:left w:val="none" w:sz="0" w:space="0" w:color="auto"/>
            <w:bottom w:val="none" w:sz="0" w:space="0" w:color="auto"/>
            <w:right w:val="none" w:sz="0" w:space="0" w:color="auto"/>
          </w:divBdr>
        </w:div>
        <w:div w:id="1335451081">
          <w:marLeft w:val="640"/>
          <w:marRight w:val="0"/>
          <w:marTop w:val="0"/>
          <w:marBottom w:val="0"/>
          <w:divBdr>
            <w:top w:val="none" w:sz="0" w:space="0" w:color="auto"/>
            <w:left w:val="none" w:sz="0" w:space="0" w:color="auto"/>
            <w:bottom w:val="none" w:sz="0" w:space="0" w:color="auto"/>
            <w:right w:val="none" w:sz="0" w:space="0" w:color="auto"/>
          </w:divBdr>
        </w:div>
        <w:div w:id="2061008775">
          <w:marLeft w:val="640"/>
          <w:marRight w:val="0"/>
          <w:marTop w:val="0"/>
          <w:marBottom w:val="0"/>
          <w:divBdr>
            <w:top w:val="none" w:sz="0" w:space="0" w:color="auto"/>
            <w:left w:val="none" w:sz="0" w:space="0" w:color="auto"/>
            <w:bottom w:val="none" w:sz="0" w:space="0" w:color="auto"/>
            <w:right w:val="none" w:sz="0" w:space="0" w:color="auto"/>
          </w:divBdr>
        </w:div>
        <w:div w:id="266498891">
          <w:marLeft w:val="640"/>
          <w:marRight w:val="0"/>
          <w:marTop w:val="0"/>
          <w:marBottom w:val="0"/>
          <w:divBdr>
            <w:top w:val="none" w:sz="0" w:space="0" w:color="auto"/>
            <w:left w:val="none" w:sz="0" w:space="0" w:color="auto"/>
            <w:bottom w:val="none" w:sz="0" w:space="0" w:color="auto"/>
            <w:right w:val="none" w:sz="0" w:space="0" w:color="auto"/>
          </w:divBdr>
        </w:div>
        <w:div w:id="1062555676">
          <w:marLeft w:val="640"/>
          <w:marRight w:val="0"/>
          <w:marTop w:val="0"/>
          <w:marBottom w:val="0"/>
          <w:divBdr>
            <w:top w:val="none" w:sz="0" w:space="0" w:color="auto"/>
            <w:left w:val="none" w:sz="0" w:space="0" w:color="auto"/>
            <w:bottom w:val="none" w:sz="0" w:space="0" w:color="auto"/>
            <w:right w:val="none" w:sz="0" w:space="0" w:color="auto"/>
          </w:divBdr>
        </w:div>
        <w:div w:id="1498306488">
          <w:marLeft w:val="640"/>
          <w:marRight w:val="0"/>
          <w:marTop w:val="0"/>
          <w:marBottom w:val="0"/>
          <w:divBdr>
            <w:top w:val="none" w:sz="0" w:space="0" w:color="auto"/>
            <w:left w:val="none" w:sz="0" w:space="0" w:color="auto"/>
            <w:bottom w:val="none" w:sz="0" w:space="0" w:color="auto"/>
            <w:right w:val="none" w:sz="0" w:space="0" w:color="auto"/>
          </w:divBdr>
        </w:div>
        <w:div w:id="1172599957">
          <w:marLeft w:val="640"/>
          <w:marRight w:val="0"/>
          <w:marTop w:val="0"/>
          <w:marBottom w:val="0"/>
          <w:divBdr>
            <w:top w:val="none" w:sz="0" w:space="0" w:color="auto"/>
            <w:left w:val="none" w:sz="0" w:space="0" w:color="auto"/>
            <w:bottom w:val="none" w:sz="0" w:space="0" w:color="auto"/>
            <w:right w:val="none" w:sz="0" w:space="0" w:color="auto"/>
          </w:divBdr>
        </w:div>
        <w:div w:id="284389862">
          <w:marLeft w:val="640"/>
          <w:marRight w:val="0"/>
          <w:marTop w:val="0"/>
          <w:marBottom w:val="0"/>
          <w:divBdr>
            <w:top w:val="none" w:sz="0" w:space="0" w:color="auto"/>
            <w:left w:val="none" w:sz="0" w:space="0" w:color="auto"/>
            <w:bottom w:val="none" w:sz="0" w:space="0" w:color="auto"/>
            <w:right w:val="none" w:sz="0" w:space="0" w:color="auto"/>
          </w:divBdr>
        </w:div>
        <w:div w:id="527912378">
          <w:marLeft w:val="640"/>
          <w:marRight w:val="0"/>
          <w:marTop w:val="0"/>
          <w:marBottom w:val="0"/>
          <w:divBdr>
            <w:top w:val="none" w:sz="0" w:space="0" w:color="auto"/>
            <w:left w:val="none" w:sz="0" w:space="0" w:color="auto"/>
            <w:bottom w:val="none" w:sz="0" w:space="0" w:color="auto"/>
            <w:right w:val="none" w:sz="0" w:space="0" w:color="auto"/>
          </w:divBdr>
        </w:div>
        <w:div w:id="2058434725">
          <w:marLeft w:val="640"/>
          <w:marRight w:val="0"/>
          <w:marTop w:val="0"/>
          <w:marBottom w:val="0"/>
          <w:divBdr>
            <w:top w:val="none" w:sz="0" w:space="0" w:color="auto"/>
            <w:left w:val="none" w:sz="0" w:space="0" w:color="auto"/>
            <w:bottom w:val="none" w:sz="0" w:space="0" w:color="auto"/>
            <w:right w:val="none" w:sz="0" w:space="0" w:color="auto"/>
          </w:divBdr>
        </w:div>
        <w:div w:id="477310965">
          <w:marLeft w:val="640"/>
          <w:marRight w:val="0"/>
          <w:marTop w:val="0"/>
          <w:marBottom w:val="0"/>
          <w:divBdr>
            <w:top w:val="none" w:sz="0" w:space="0" w:color="auto"/>
            <w:left w:val="none" w:sz="0" w:space="0" w:color="auto"/>
            <w:bottom w:val="none" w:sz="0" w:space="0" w:color="auto"/>
            <w:right w:val="none" w:sz="0" w:space="0" w:color="auto"/>
          </w:divBdr>
        </w:div>
        <w:div w:id="1645550541">
          <w:marLeft w:val="640"/>
          <w:marRight w:val="0"/>
          <w:marTop w:val="0"/>
          <w:marBottom w:val="0"/>
          <w:divBdr>
            <w:top w:val="none" w:sz="0" w:space="0" w:color="auto"/>
            <w:left w:val="none" w:sz="0" w:space="0" w:color="auto"/>
            <w:bottom w:val="none" w:sz="0" w:space="0" w:color="auto"/>
            <w:right w:val="none" w:sz="0" w:space="0" w:color="auto"/>
          </w:divBdr>
        </w:div>
        <w:div w:id="363940822">
          <w:marLeft w:val="640"/>
          <w:marRight w:val="0"/>
          <w:marTop w:val="0"/>
          <w:marBottom w:val="0"/>
          <w:divBdr>
            <w:top w:val="none" w:sz="0" w:space="0" w:color="auto"/>
            <w:left w:val="none" w:sz="0" w:space="0" w:color="auto"/>
            <w:bottom w:val="none" w:sz="0" w:space="0" w:color="auto"/>
            <w:right w:val="none" w:sz="0" w:space="0" w:color="auto"/>
          </w:divBdr>
        </w:div>
        <w:div w:id="2021271916">
          <w:marLeft w:val="640"/>
          <w:marRight w:val="0"/>
          <w:marTop w:val="0"/>
          <w:marBottom w:val="0"/>
          <w:divBdr>
            <w:top w:val="none" w:sz="0" w:space="0" w:color="auto"/>
            <w:left w:val="none" w:sz="0" w:space="0" w:color="auto"/>
            <w:bottom w:val="none" w:sz="0" w:space="0" w:color="auto"/>
            <w:right w:val="none" w:sz="0" w:space="0" w:color="auto"/>
          </w:divBdr>
        </w:div>
        <w:div w:id="944000259">
          <w:marLeft w:val="640"/>
          <w:marRight w:val="0"/>
          <w:marTop w:val="0"/>
          <w:marBottom w:val="0"/>
          <w:divBdr>
            <w:top w:val="none" w:sz="0" w:space="0" w:color="auto"/>
            <w:left w:val="none" w:sz="0" w:space="0" w:color="auto"/>
            <w:bottom w:val="none" w:sz="0" w:space="0" w:color="auto"/>
            <w:right w:val="none" w:sz="0" w:space="0" w:color="auto"/>
          </w:divBdr>
        </w:div>
        <w:div w:id="244264945">
          <w:marLeft w:val="640"/>
          <w:marRight w:val="0"/>
          <w:marTop w:val="0"/>
          <w:marBottom w:val="0"/>
          <w:divBdr>
            <w:top w:val="none" w:sz="0" w:space="0" w:color="auto"/>
            <w:left w:val="none" w:sz="0" w:space="0" w:color="auto"/>
            <w:bottom w:val="none" w:sz="0" w:space="0" w:color="auto"/>
            <w:right w:val="none" w:sz="0" w:space="0" w:color="auto"/>
          </w:divBdr>
        </w:div>
        <w:div w:id="905143755">
          <w:marLeft w:val="640"/>
          <w:marRight w:val="0"/>
          <w:marTop w:val="0"/>
          <w:marBottom w:val="0"/>
          <w:divBdr>
            <w:top w:val="none" w:sz="0" w:space="0" w:color="auto"/>
            <w:left w:val="none" w:sz="0" w:space="0" w:color="auto"/>
            <w:bottom w:val="none" w:sz="0" w:space="0" w:color="auto"/>
            <w:right w:val="none" w:sz="0" w:space="0" w:color="auto"/>
          </w:divBdr>
        </w:div>
        <w:div w:id="1186595449">
          <w:marLeft w:val="640"/>
          <w:marRight w:val="0"/>
          <w:marTop w:val="0"/>
          <w:marBottom w:val="0"/>
          <w:divBdr>
            <w:top w:val="none" w:sz="0" w:space="0" w:color="auto"/>
            <w:left w:val="none" w:sz="0" w:space="0" w:color="auto"/>
            <w:bottom w:val="none" w:sz="0" w:space="0" w:color="auto"/>
            <w:right w:val="none" w:sz="0" w:space="0" w:color="auto"/>
          </w:divBdr>
        </w:div>
        <w:div w:id="1639842620">
          <w:marLeft w:val="640"/>
          <w:marRight w:val="0"/>
          <w:marTop w:val="0"/>
          <w:marBottom w:val="0"/>
          <w:divBdr>
            <w:top w:val="none" w:sz="0" w:space="0" w:color="auto"/>
            <w:left w:val="none" w:sz="0" w:space="0" w:color="auto"/>
            <w:bottom w:val="none" w:sz="0" w:space="0" w:color="auto"/>
            <w:right w:val="none" w:sz="0" w:space="0" w:color="auto"/>
          </w:divBdr>
        </w:div>
        <w:div w:id="271595805">
          <w:marLeft w:val="640"/>
          <w:marRight w:val="0"/>
          <w:marTop w:val="0"/>
          <w:marBottom w:val="0"/>
          <w:divBdr>
            <w:top w:val="none" w:sz="0" w:space="0" w:color="auto"/>
            <w:left w:val="none" w:sz="0" w:space="0" w:color="auto"/>
            <w:bottom w:val="none" w:sz="0" w:space="0" w:color="auto"/>
            <w:right w:val="none" w:sz="0" w:space="0" w:color="auto"/>
          </w:divBdr>
        </w:div>
        <w:div w:id="933170582">
          <w:marLeft w:val="640"/>
          <w:marRight w:val="0"/>
          <w:marTop w:val="0"/>
          <w:marBottom w:val="0"/>
          <w:divBdr>
            <w:top w:val="none" w:sz="0" w:space="0" w:color="auto"/>
            <w:left w:val="none" w:sz="0" w:space="0" w:color="auto"/>
            <w:bottom w:val="none" w:sz="0" w:space="0" w:color="auto"/>
            <w:right w:val="none" w:sz="0" w:space="0" w:color="auto"/>
          </w:divBdr>
        </w:div>
        <w:div w:id="1251696054">
          <w:marLeft w:val="640"/>
          <w:marRight w:val="0"/>
          <w:marTop w:val="0"/>
          <w:marBottom w:val="0"/>
          <w:divBdr>
            <w:top w:val="none" w:sz="0" w:space="0" w:color="auto"/>
            <w:left w:val="none" w:sz="0" w:space="0" w:color="auto"/>
            <w:bottom w:val="none" w:sz="0" w:space="0" w:color="auto"/>
            <w:right w:val="none" w:sz="0" w:space="0" w:color="auto"/>
          </w:divBdr>
        </w:div>
        <w:div w:id="1151871753">
          <w:marLeft w:val="640"/>
          <w:marRight w:val="0"/>
          <w:marTop w:val="0"/>
          <w:marBottom w:val="0"/>
          <w:divBdr>
            <w:top w:val="none" w:sz="0" w:space="0" w:color="auto"/>
            <w:left w:val="none" w:sz="0" w:space="0" w:color="auto"/>
            <w:bottom w:val="none" w:sz="0" w:space="0" w:color="auto"/>
            <w:right w:val="none" w:sz="0" w:space="0" w:color="auto"/>
          </w:divBdr>
        </w:div>
        <w:div w:id="501823202">
          <w:marLeft w:val="640"/>
          <w:marRight w:val="0"/>
          <w:marTop w:val="0"/>
          <w:marBottom w:val="0"/>
          <w:divBdr>
            <w:top w:val="none" w:sz="0" w:space="0" w:color="auto"/>
            <w:left w:val="none" w:sz="0" w:space="0" w:color="auto"/>
            <w:bottom w:val="none" w:sz="0" w:space="0" w:color="auto"/>
            <w:right w:val="none" w:sz="0" w:space="0" w:color="auto"/>
          </w:divBdr>
        </w:div>
      </w:divsChild>
    </w:div>
    <w:div w:id="498352557">
      <w:bodyDiv w:val="1"/>
      <w:marLeft w:val="0"/>
      <w:marRight w:val="0"/>
      <w:marTop w:val="0"/>
      <w:marBottom w:val="0"/>
      <w:divBdr>
        <w:top w:val="none" w:sz="0" w:space="0" w:color="auto"/>
        <w:left w:val="none" w:sz="0" w:space="0" w:color="auto"/>
        <w:bottom w:val="none" w:sz="0" w:space="0" w:color="auto"/>
        <w:right w:val="none" w:sz="0" w:space="0" w:color="auto"/>
      </w:divBdr>
      <w:divsChild>
        <w:div w:id="48654984">
          <w:marLeft w:val="640"/>
          <w:marRight w:val="0"/>
          <w:marTop w:val="0"/>
          <w:marBottom w:val="0"/>
          <w:divBdr>
            <w:top w:val="none" w:sz="0" w:space="0" w:color="auto"/>
            <w:left w:val="none" w:sz="0" w:space="0" w:color="auto"/>
            <w:bottom w:val="none" w:sz="0" w:space="0" w:color="auto"/>
            <w:right w:val="none" w:sz="0" w:space="0" w:color="auto"/>
          </w:divBdr>
        </w:div>
        <w:div w:id="305866641">
          <w:marLeft w:val="640"/>
          <w:marRight w:val="0"/>
          <w:marTop w:val="0"/>
          <w:marBottom w:val="0"/>
          <w:divBdr>
            <w:top w:val="none" w:sz="0" w:space="0" w:color="auto"/>
            <w:left w:val="none" w:sz="0" w:space="0" w:color="auto"/>
            <w:bottom w:val="none" w:sz="0" w:space="0" w:color="auto"/>
            <w:right w:val="none" w:sz="0" w:space="0" w:color="auto"/>
          </w:divBdr>
        </w:div>
        <w:div w:id="1935094310">
          <w:marLeft w:val="640"/>
          <w:marRight w:val="0"/>
          <w:marTop w:val="0"/>
          <w:marBottom w:val="0"/>
          <w:divBdr>
            <w:top w:val="none" w:sz="0" w:space="0" w:color="auto"/>
            <w:left w:val="none" w:sz="0" w:space="0" w:color="auto"/>
            <w:bottom w:val="none" w:sz="0" w:space="0" w:color="auto"/>
            <w:right w:val="none" w:sz="0" w:space="0" w:color="auto"/>
          </w:divBdr>
        </w:div>
        <w:div w:id="2108112715">
          <w:marLeft w:val="640"/>
          <w:marRight w:val="0"/>
          <w:marTop w:val="0"/>
          <w:marBottom w:val="0"/>
          <w:divBdr>
            <w:top w:val="none" w:sz="0" w:space="0" w:color="auto"/>
            <w:left w:val="none" w:sz="0" w:space="0" w:color="auto"/>
            <w:bottom w:val="none" w:sz="0" w:space="0" w:color="auto"/>
            <w:right w:val="none" w:sz="0" w:space="0" w:color="auto"/>
          </w:divBdr>
        </w:div>
        <w:div w:id="683165022">
          <w:marLeft w:val="640"/>
          <w:marRight w:val="0"/>
          <w:marTop w:val="0"/>
          <w:marBottom w:val="0"/>
          <w:divBdr>
            <w:top w:val="none" w:sz="0" w:space="0" w:color="auto"/>
            <w:left w:val="none" w:sz="0" w:space="0" w:color="auto"/>
            <w:bottom w:val="none" w:sz="0" w:space="0" w:color="auto"/>
            <w:right w:val="none" w:sz="0" w:space="0" w:color="auto"/>
          </w:divBdr>
        </w:div>
        <w:div w:id="950014868">
          <w:marLeft w:val="640"/>
          <w:marRight w:val="0"/>
          <w:marTop w:val="0"/>
          <w:marBottom w:val="0"/>
          <w:divBdr>
            <w:top w:val="none" w:sz="0" w:space="0" w:color="auto"/>
            <w:left w:val="none" w:sz="0" w:space="0" w:color="auto"/>
            <w:bottom w:val="none" w:sz="0" w:space="0" w:color="auto"/>
            <w:right w:val="none" w:sz="0" w:space="0" w:color="auto"/>
          </w:divBdr>
        </w:div>
        <w:div w:id="834147209">
          <w:marLeft w:val="640"/>
          <w:marRight w:val="0"/>
          <w:marTop w:val="0"/>
          <w:marBottom w:val="0"/>
          <w:divBdr>
            <w:top w:val="none" w:sz="0" w:space="0" w:color="auto"/>
            <w:left w:val="none" w:sz="0" w:space="0" w:color="auto"/>
            <w:bottom w:val="none" w:sz="0" w:space="0" w:color="auto"/>
            <w:right w:val="none" w:sz="0" w:space="0" w:color="auto"/>
          </w:divBdr>
        </w:div>
        <w:div w:id="1954745224">
          <w:marLeft w:val="640"/>
          <w:marRight w:val="0"/>
          <w:marTop w:val="0"/>
          <w:marBottom w:val="0"/>
          <w:divBdr>
            <w:top w:val="none" w:sz="0" w:space="0" w:color="auto"/>
            <w:left w:val="none" w:sz="0" w:space="0" w:color="auto"/>
            <w:bottom w:val="none" w:sz="0" w:space="0" w:color="auto"/>
            <w:right w:val="none" w:sz="0" w:space="0" w:color="auto"/>
          </w:divBdr>
        </w:div>
        <w:div w:id="1580600682">
          <w:marLeft w:val="640"/>
          <w:marRight w:val="0"/>
          <w:marTop w:val="0"/>
          <w:marBottom w:val="0"/>
          <w:divBdr>
            <w:top w:val="none" w:sz="0" w:space="0" w:color="auto"/>
            <w:left w:val="none" w:sz="0" w:space="0" w:color="auto"/>
            <w:bottom w:val="none" w:sz="0" w:space="0" w:color="auto"/>
            <w:right w:val="none" w:sz="0" w:space="0" w:color="auto"/>
          </w:divBdr>
        </w:div>
        <w:div w:id="765225187">
          <w:marLeft w:val="640"/>
          <w:marRight w:val="0"/>
          <w:marTop w:val="0"/>
          <w:marBottom w:val="0"/>
          <w:divBdr>
            <w:top w:val="none" w:sz="0" w:space="0" w:color="auto"/>
            <w:left w:val="none" w:sz="0" w:space="0" w:color="auto"/>
            <w:bottom w:val="none" w:sz="0" w:space="0" w:color="auto"/>
            <w:right w:val="none" w:sz="0" w:space="0" w:color="auto"/>
          </w:divBdr>
        </w:div>
        <w:div w:id="46758582">
          <w:marLeft w:val="640"/>
          <w:marRight w:val="0"/>
          <w:marTop w:val="0"/>
          <w:marBottom w:val="0"/>
          <w:divBdr>
            <w:top w:val="none" w:sz="0" w:space="0" w:color="auto"/>
            <w:left w:val="none" w:sz="0" w:space="0" w:color="auto"/>
            <w:bottom w:val="none" w:sz="0" w:space="0" w:color="auto"/>
            <w:right w:val="none" w:sz="0" w:space="0" w:color="auto"/>
          </w:divBdr>
        </w:div>
        <w:div w:id="1270745682">
          <w:marLeft w:val="640"/>
          <w:marRight w:val="0"/>
          <w:marTop w:val="0"/>
          <w:marBottom w:val="0"/>
          <w:divBdr>
            <w:top w:val="none" w:sz="0" w:space="0" w:color="auto"/>
            <w:left w:val="none" w:sz="0" w:space="0" w:color="auto"/>
            <w:bottom w:val="none" w:sz="0" w:space="0" w:color="auto"/>
            <w:right w:val="none" w:sz="0" w:space="0" w:color="auto"/>
          </w:divBdr>
        </w:div>
        <w:div w:id="1767076093">
          <w:marLeft w:val="640"/>
          <w:marRight w:val="0"/>
          <w:marTop w:val="0"/>
          <w:marBottom w:val="0"/>
          <w:divBdr>
            <w:top w:val="none" w:sz="0" w:space="0" w:color="auto"/>
            <w:left w:val="none" w:sz="0" w:space="0" w:color="auto"/>
            <w:bottom w:val="none" w:sz="0" w:space="0" w:color="auto"/>
            <w:right w:val="none" w:sz="0" w:space="0" w:color="auto"/>
          </w:divBdr>
        </w:div>
        <w:div w:id="1174035216">
          <w:marLeft w:val="640"/>
          <w:marRight w:val="0"/>
          <w:marTop w:val="0"/>
          <w:marBottom w:val="0"/>
          <w:divBdr>
            <w:top w:val="none" w:sz="0" w:space="0" w:color="auto"/>
            <w:left w:val="none" w:sz="0" w:space="0" w:color="auto"/>
            <w:bottom w:val="none" w:sz="0" w:space="0" w:color="auto"/>
            <w:right w:val="none" w:sz="0" w:space="0" w:color="auto"/>
          </w:divBdr>
        </w:div>
        <w:div w:id="603391575">
          <w:marLeft w:val="640"/>
          <w:marRight w:val="0"/>
          <w:marTop w:val="0"/>
          <w:marBottom w:val="0"/>
          <w:divBdr>
            <w:top w:val="none" w:sz="0" w:space="0" w:color="auto"/>
            <w:left w:val="none" w:sz="0" w:space="0" w:color="auto"/>
            <w:bottom w:val="none" w:sz="0" w:space="0" w:color="auto"/>
            <w:right w:val="none" w:sz="0" w:space="0" w:color="auto"/>
          </w:divBdr>
        </w:div>
        <w:div w:id="795491015">
          <w:marLeft w:val="640"/>
          <w:marRight w:val="0"/>
          <w:marTop w:val="0"/>
          <w:marBottom w:val="0"/>
          <w:divBdr>
            <w:top w:val="none" w:sz="0" w:space="0" w:color="auto"/>
            <w:left w:val="none" w:sz="0" w:space="0" w:color="auto"/>
            <w:bottom w:val="none" w:sz="0" w:space="0" w:color="auto"/>
            <w:right w:val="none" w:sz="0" w:space="0" w:color="auto"/>
          </w:divBdr>
        </w:div>
        <w:div w:id="667339">
          <w:marLeft w:val="640"/>
          <w:marRight w:val="0"/>
          <w:marTop w:val="0"/>
          <w:marBottom w:val="0"/>
          <w:divBdr>
            <w:top w:val="none" w:sz="0" w:space="0" w:color="auto"/>
            <w:left w:val="none" w:sz="0" w:space="0" w:color="auto"/>
            <w:bottom w:val="none" w:sz="0" w:space="0" w:color="auto"/>
            <w:right w:val="none" w:sz="0" w:space="0" w:color="auto"/>
          </w:divBdr>
        </w:div>
        <w:div w:id="766390832">
          <w:marLeft w:val="640"/>
          <w:marRight w:val="0"/>
          <w:marTop w:val="0"/>
          <w:marBottom w:val="0"/>
          <w:divBdr>
            <w:top w:val="none" w:sz="0" w:space="0" w:color="auto"/>
            <w:left w:val="none" w:sz="0" w:space="0" w:color="auto"/>
            <w:bottom w:val="none" w:sz="0" w:space="0" w:color="auto"/>
            <w:right w:val="none" w:sz="0" w:space="0" w:color="auto"/>
          </w:divBdr>
        </w:div>
        <w:div w:id="2124109374">
          <w:marLeft w:val="640"/>
          <w:marRight w:val="0"/>
          <w:marTop w:val="0"/>
          <w:marBottom w:val="0"/>
          <w:divBdr>
            <w:top w:val="none" w:sz="0" w:space="0" w:color="auto"/>
            <w:left w:val="none" w:sz="0" w:space="0" w:color="auto"/>
            <w:bottom w:val="none" w:sz="0" w:space="0" w:color="auto"/>
            <w:right w:val="none" w:sz="0" w:space="0" w:color="auto"/>
          </w:divBdr>
        </w:div>
        <w:div w:id="738671058">
          <w:marLeft w:val="640"/>
          <w:marRight w:val="0"/>
          <w:marTop w:val="0"/>
          <w:marBottom w:val="0"/>
          <w:divBdr>
            <w:top w:val="none" w:sz="0" w:space="0" w:color="auto"/>
            <w:left w:val="none" w:sz="0" w:space="0" w:color="auto"/>
            <w:bottom w:val="none" w:sz="0" w:space="0" w:color="auto"/>
            <w:right w:val="none" w:sz="0" w:space="0" w:color="auto"/>
          </w:divBdr>
        </w:div>
        <w:div w:id="1251617976">
          <w:marLeft w:val="640"/>
          <w:marRight w:val="0"/>
          <w:marTop w:val="0"/>
          <w:marBottom w:val="0"/>
          <w:divBdr>
            <w:top w:val="none" w:sz="0" w:space="0" w:color="auto"/>
            <w:left w:val="none" w:sz="0" w:space="0" w:color="auto"/>
            <w:bottom w:val="none" w:sz="0" w:space="0" w:color="auto"/>
            <w:right w:val="none" w:sz="0" w:space="0" w:color="auto"/>
          </w:divBdr>
        </w:div>
        <w:div w:id="872958623">
          <w:marLeft w:val="640"/>
          <w:marRight w:val="0"/>
          <w:marTop w:val="0"/>
          <w:marBottom w:val="0"/>
          <w:divBdr>
            <w:top w:val="none" w:sz="0" w:space="0" w:color="auto"/>
            <w:left w:val="none" w:sz="0" w:space="0" w:color="auto"/>
            <w:bottom w:val="none" w:sz="0" w:space="0" w:color="auto"/>
            <w:right w:val="none" w:sz="0" w:space="0" w:color="auto"/>
          </w:divBdr>
        </w:div>
        <w:div w:id="1706713058">
          <w:marLeft w:val="640"/>
          <w:marRight w:val="0"/>
          <w:marTop w:val="0"/>
          <w:marBottom w:val="0"/>
          <w:divBdr>
            <w:top w:val="none" w:sz="0" w:space="0" w:color="auto"/>
            <w:left w:val="none" w:sz="0" w:space="0" w:color="auto"/>
            <w:bottom w:val="none" w:sz="0" w:space="0" w:color="auto"/>
            <w:right w:val="none" w:sz="0" w:space="0" w:color="auto"/>
          </w:divBdr>
        </w:div>
        <w:div w:id="2103841716">
          <w:marLeft w:val="640"/>
          <w:marRight w:val="0"/>
          <w:marTop w:val="0"/>
          <w:marBottom w:val="0"/>
          <w:divBdr>
            <w:top w:val="none" w:sz="0" w:space="0" w:color="auto"/>
            <w:left w:val="none" w:sz="0" w:space="0" w:color="auto"/>
            <w:bottom w:val="none" w:sz="0" w:space="0" w:color="auto"/>
            <w:right w:val="none" w:sz="0" w:space="0" w:color="auto"/>
          </w:divBdr>
        </w:div>
        <w:div w:id="1648894955">
          <w:marLeft w:val="640"/>
          <w:marRight w:val="0"/>
          <w:marTop w:val="0"/>
          <w:marBottom w:val="0"/>
          <w:divBdr>
            <w:top w:val="none" w:sz="0" w:space="0" w:color="auto"/>
            <w:left w:val="none" w:sz="0" w:space="0" w:color="auto"/>
            <w:bottom w:val="none" w:sz="0" w:space="0" w:color="auto"/>
            <w:right w:val="none" w:sz="0" w:space="0" w:color="auto"/>
          </w:divBdr>
        </w:div>
        <w:div w:id="220554720">
          <w:marLeft w:val="640"/>
          <w:marRight w:val="0"/>
          <w:marTop w:val="0"/>
          <w:marBottom w:val="0"/>
          <w:divBdr>
            <w:top w:val="none" w:sz="0" w:space="0" w:color="auto"/>
            <w:left w:val="none" w:sz="0" w:space="0" w:color="auto"/>
            <w:bottom w:val="none" w:sz="0" w:space="0" w:color="auto"/>
            <w:right w:val="none" w:sz="0" w:space="0" w:color="auto"/>
          </w:divBdr>
        </w:div>
        <w:div w:id="1697463980">
          <w:marLeft w:val="640"/>
          <w:marRight w:val="0"/>
          <w:marTop w:val="0"/>
          <w:marBottom w:val="0"/>
          <w:divBdr>
            <w:top w:val="none" w:sz="0" w:space="0" w:color="auto"/>
            <w:left w:val="none" w:sz="0" w:space="0" w:color="auto"/>
            <w:bottom w:val="none" w:sz="0" w:space="0" w:color="auto"/>
            <w:right w:val="none" w:sz="0" w:space="0" w:color="auto"/>
          </w:divBdr>
        </w:div>
        <w:div w:id="1985549442">
          <w:marLeft w:val="640"/>
          <w:marRight w:val="0"/>
          <w:marTop w:val="0"/>
          <w:marBottom w:val="0"/>
          <w:divBdr>
            <w:top w:val="none" w:sz="0" w:space="0" w:color="auto"/>
            <w:left w:val="none" w:sz="0" w:space="0" w:color="auto"/>
            <w:bottom w:val="none" w:sz="0" w:space="0" w:color="auto"/>
            <w:right w:val="none" w:sz="0" w:space="0" w:color="auto"/>
          </w:divBdr>
        </w:div>
        <w:div w:id="1372143684">
          <w:marLeft w:val="640"/>
          <w:marRight w:val="0"/>
          <w:marTop w:val="0"/>
          <w:marBottom w:val="0"/>
          <w:divBdr>
            <w:top w:val="none" w:sz="0" w:space="0" w:color="auto"/>
            <w:left w:val="none" w:sz="0" w:space="0" w:color="auto"/>
            <w:bottom w:val="none" w:sz="0" w:space="0" w:color="auto"/>
            <w:right w:val="none" w:sz="0" w:space="0" w:color="auto"/>
          </w:divBdr>
        </w:div>
        <w:div w:id="64038775">
          <w:marLeft w:val="640"/>
          <w:marRight w:val="0"/>
          <w:marTop w:val="0"/>
          <w:marBottom w:val="0"/>
          <w:divBdr>
            <w:top w:val="none" w:sz="0" w:space="0" w:color="auto"/>
            <w:left w:val="none" w:sz="0" w:space="0" w:color="auto"/>
            <w:bottom w:val="none" w:sz="0" w:space="0" w:color="auto"/>
            <w:right w:val="none" w:sz="0" w:space="0" w:color="auto"/>
          </w:divBdr>
        </w:div>
        <w:div w:id="450436844">
          <w:marLeft w:val="640"/>
          <w:marRight w:val="0"/>
          <w:marTop w:val="0"/>
          <w:marBottom w:val="0"/>
          <w:divBdr>
            <w:top w:val="none" w:sz="0" w:space="0" w:color="auto"/>
            <w:left w:val="none" w:sz="0" w:space="0" w:color="auto"/>
            <w:bottom w:val="none" w:sz="0" w:space="0" w:color="auto"/>
            <w:right w:val="none" w:sz="0" w:space="0" w:color="auto"/>
          </w:divBdr>
        </w:div>
        <w:div w:id="1662077751">
          <w:marLeft w:val="640"/>
          <w:marRight w:val="0"/>
          <w:marTop w:val="0"/>
          <w:marBottom w:val="0"/>
          <w:divBdr>
            <w:top w:val="none" w:sz="0" w:space="0" w:color="auto"/>
            <w:left w:val="none" w:sz="0" w:space="0" w:color="auto"/>
            <w:bottom w:val="none" w:sz="0" w:space="0" w:color="auto"/>
            <w:right w:val="none" w:sz="0" w:space="0" w:color="auto"/>
          </w:divBdr>
        </w:div>
      </w:divsChild>
    </w:div>
    <w:div w:id="548998956">
      <w:bodyDiv w:val="1"/>
      <w:marLeft w:val="0"/>
      <w:marRight w:val="0"/>
      <w:marTop w:val="0"/>
      <w:marBottom w:val="0"/>
      <w:divBdr>
        <w:top w:val="none" w:sz="0" w:space="0" w:color="auto"/>
        <w:left w:val="none" w:sz="0" w:space="0" w:color="auto"/>
        <w:bottom w:val="none" w:sz="0" w:space="0" w:color="auto"/>
        <w:right w:val="none" w:sz="0" w:space="0" w:color="auto"/>
      </w:divBdr>
      <w:divsChild>
        <w:div w:id="1515876553">
          <w:marLeft w:val="640"/>
          <w:marRight w:val="0"/>
          <w:marTop w:val="0"/>
          <w:marBottom w:val="0"/>
          <w:divBdr>
            <w:top w:val="none" w:sz="0" w:space="0" w:color="auto"/>
            <w:left w:val="none" w:sz="0" w:space="0" w:color="auto"/>
            <w:bottom w:val="none" w:sz="0" w:space="0" w:color="auto"/>
            <w:right w:val="none" w:sz="0" w:space="0" w:color="auto"/>
          </w:divBdr>
        </w:div>
        <w:div w:id="1975718612">
          <w:marLeft w:val="640"/>
          <w:marRight w:val="0"/>
          <w:marTop w:val="0"/>
          <w:marBottom w:val="0"/>
          <w:divBdr>
            <w:top w:val="none" w:sz="0" w:space="0" w:color="auto"/>
            <w:left w:val="none" w:sz="0" w:space="0" w:color="auto"/>
            <w:bottom w:val="none" w:sz="0" w:space="0" w:color="auto"/>
            <w:right w:val="none" w:sz="0" w:space="0" w:color="auto"/>
          </w:divBdr>
        </w:div>
        <w:div w:id="1246962501">
          <w:marLeft w:val="640"/>
          <w:marRight w:val="0"/>
          <w:marTop w:val="0"/>
          <w:marBottom w:val="0"/>
          <w:divBdr>
            <w:top w:val="none" w:sz="0" w:space="0" w:color="auto"/>
            <w:left w:val="none" w:sz="0" w:space="0" w:color="auto"/>
            <w:bottom w:val="none" w:sz="0" w:space="0" w:color="auto"/>
            <w:right w:val="none" w:sz="0" w:space="0" w:color="auto"/>
          </w:divBdr>
        </w:div>
        <w:div w:id="605045615">
          <w:marLeft w:val="640"/>
          <w:marRight w:val="0"/>
          <w:marTop w:val="0"/>
          <w:marBottom w:val="0"/>
          <w:divBdr>
            <w:top w:val="none" w:sz="0" w:space="0" w:color="auto"/>
            <w:left w:val="none" w:sz="0" w:space="0" w:color="auto"/>
            <w:bottom w:val="none" w:sz="0" w:space="0" w:color="auto"/>
            <w:right w:val="none" w:sz="0" w:space="0" w:color="auto"/>
          </w:divBdr>
        </w:div>
        <w:div w:id="313224057">
          <w:marLeft w:val="640"/>
          <w:marRight w:val="0"/>
          <w:marTop w:val="0"/>
          <w:marBottom w:val="0"/>
          <w:divBdr>
            <w:top w:val="none" w:sz="0" w:space="0" w:color="auto"/>
            <w:left w:val="none" w:sz="0" w:space="0" w:color="auto"/>
            <w:bottom w:val="none" w:sz="0" w:space="0" w:color="auto"/>
            <w:right w:val="none" w:sz="0" w:space="0" w:color="auto"/>
          </w:divBdr>
        </w:div>
        <w:div w:id="405303139">
          <w:marLeft w:val="640"/>
          <w:marRight w:val="0"/>
          <w:marTop w:val="0"/>
          <w:marBottom w:val="0"/>
          <w:divBdr>
            <w:top w:val="none" w:sz="0" w:space="0" w:color="auto"/>
            <w:left w:val="none" w:sz="0" w:space="0" w:color="auto"/>
            <w:bottom w:val="none" w:sz="0" w:space="0" w:color="auto"/>
            <w:right w:val="none" w:sz="0" w:space="0" w:color="auto"/>
          </w:divBdr>
        </w:div>
        <w:div w:id="1529488481">
          <w:marLeft w:val="640"/>
          <w:marRight w:val="0"/>
          <w:marTop w:val="0"/>
          <w:marBottom w:val="0"/>
          <w:divBdr>
            <w:top w:val="none" w:sz="0" w:space="0" w:color="auto"/>
            <w:left w:val="none" w:sz="0" w:space="0" w:color="auto"/>
            <w:bottom w:val="none" w:sz="0" w:space="0" w:color="auto"/>
            <w:right w:val="none" w:sz="0" w:space="0" w:color="auto"/>
          </w:divBdr>
        </w:div>
        <w:div w:id="862285448">
          <w:marLeft w:val="640"/>
          <w:marRight w:val="0"/>
          <w:marTop w:val="0"/>
          <w:marBottom w:val="0"/>
          <w:divBdr>
            <w:top w:val="none" w:sz="0" w:space="0" w:color="auto"/>
            <w:left w:val="none" w:sz="0" w:space="0" w:color="auto"/>
            <w:bottom w:val="none" w:sz="0" w:space="0" w:color="auto"/>
            <w:right w:val="none" w:sz="0" w:space="0" w:color="auto"/>
          </w:divBdr>
        </w:div>
        <w:div w:id="113789778">
          <w:marLeft w:val="640"/>
          <w:marRight w:val="0"/>
          <w:marTop w:val="0"/>
          <w:marBottom w:val="0"/>
          <w:divBdr>
            <w:top w:val="none" w:sz="0" w:space="0" w:color="auto"/>
            <w:left w:val="none" w:sz="0" w:space="0" w:color="auto"/>
            <w:bottom w:val="none" w:sz="0" w:space="0" w:color="auto"/>
            <w:right w:val="none" w:sz="0" w:space="0" w:color="auto"/>
          </w:divBdr>
        </w:div>
        <w:div w:id="409349501">
          <w:marLeft w:val="640"/>
          <w:marRight w:val="0"/>
          <w:marTop w:val="0"/>
          <w:marBottom w:val="0"/>
          <w:divBdr>
            <w:top w:val="none" w:sz="0" w:space="0" w:color="auto"/>
            <w:left w:val="none" w:sz="0" w:space="0" w:color="auto"/>
            <w:bottom w:val="none" w:sz="0" w:space="0" w:color="auto"/>
            <w:right w:val="none" w:sz="0" w:space="0" w:color="auto"/>
          </w:divBdr>
        </w:div>
        <w:div w:id="729382173">
          <w:marLeft w:val="640"/>
          <w:marRight w:val="0"/>
          <w:marTop w:val="0"/>
          <w:marBottom w:val="0"/>
          <w:divBdr>
            <w:top w:val="none" w:sz="0" w:space="0" w:color="auto"/>
            <w:left w:val="none" w:sz="0" w:space="0" w:color="auto"/>
            <w:bottom w:val="none" w:sz="0" w:space="0" w:color="auto"/>
            <w:right w:val="none" w:sz="0" w:space="0" w:color="auto"/>
          </w:divBdr>
        </w:div>
        <w:div w:id="2029284110">
          <w:marLeft w:val="640"/>
          <w:marRight w:val="0"/>
          <w:marTop w:val="0"/>
          <w:marBottom w:val="0"/>
          <w:divBdr>
            <w:top w:val="none" w:sz="0" w:space="0" w:color="auto"/>
            <w:left w:val="none" w:sz="0" w:space="0" w:color="auto"/>
            <w:bottom w:val="none" w:sz="0" w:space="0" w:color="auto"/>
            <w:right w:val="none" w:sz="0" w:space="0" w:color="auto"/>
          </w:divBdr>
        </w:div>
        <w:div w:id="829095965">
          <w:marLeft w:val="640"/>
          <w:marRight w:val="0"/>
          <w:marTop w:val="0"/>
          <w:marBottom w:val="0"/>
          <w:divBdr>
            <w:top w:val="none" w:sz="0" w:space="0" w:color="auto"/>
            <w:left w:val="none" w:sz="0" w:space="0" w:color="auto"/>
            <w:bottom w:val="none" w:sz="0" w:space="0" w:color="auto"/>
            <w:right w:val="none" w:sz="0" w:space="0" w:color="auto"/>
          </w:divBdr>
        </w:div>
        <w:div w:id="1626423579">
          <w:marLeft w:val="640"/>
          <w:marRight w:val="0"/>
          <w:marTop w:val="0"/>
          <w:marBottom w:val="0"/>
          <w:divBdr>
            <w:top w:val="none" w:sz="0" w:space="0" w:color="auto"/>
            <w:left w:val="none" w:sz="0" w:space="0" w:color="auto"/>
            <w:bottom w:val="none" w:sz="0" w:space="0" w:color="auto"/>
            <w:right w:val="none" w:sz="0" w:space="0" w:color="auto"/>
          </w:divBdr>
        </w:div>
        <w:div w:id="875392631">
          <w:marLeft w:val="640"/>
          <w:marRight w:val="0"/>
          <w:marTop w:val="0"/>
          <w:marBottom w:val="0"/>
          <w:divBdr>
            <w:top w:val="none" w:sz="0" w:space="0" w:color="auto"/>
            <w:left w:val="none" w:sz="0" w:space="0" w:color="auto"/>
            <w:bottom w:val="none" w:sz="0" w:space="0" w:color="auto"/>
            <w:right w:val="none" w:sz="0" w:space="0" w:color="auto"/>
          </w:divBdr>
        </w:div>
        <w:div w:id="2135175763">
          <w:marLeft w:val="640"/>
          <w:marRight w:val="0"/>
          <w:marTop w:val="0"/>
          <w:marBottom w:val="0"/>
          <w:divBdr>
            <w:top w:val="none" w:sz="0" w:space="0" w:color="auto"/>
            <w:left w:val="none" w:sz="0" w:space="0" w:color="auto"/>
            <w:bottom w:val="none" w:sz="0" w:space="0" w:color="auto"/>
            <w:right w:val="none" w:sz="0" w:space="0" w:color="auto"/>
          </w:divBdr>
        </w:div>
        <w:div w:id="1042095577">
          <w:marLeft w:val="640"/>
          <w:marRight w:val="0"/>
          <w:marTop w:val="0"/>
          <w:marBottom w:val="0"/>
          <w:divBdr>
            <w:top w:val="none" w:sz="0" w:space="0" w:color="auto"/>
            <w:left w:val="none" w:sz="0" w:space="0" w:color="auto"/>
            <w:bottom w:val="none" w:sz="0" w:space="0" w:color="auto"/>
            <w:right w:val="none" w:sz="0" w:space="0" w:color="auto"/>
          </w:divBdr>
        </w:div>
        <w:div w:id="355228697">
          <w:marLeft w:val="640"/>
          <w:marRight w:val="0"/>
          <w:marTop w:val="0"/>
          <w:marBottom w:val="0"/>
          <w:divBdr>
            <w:top w:val="none" w:sz="0" w:space="0" w:color="auto"/>
            <w:left w:val="none" w:sz="0" w:space="0" w:color="auto"/>
            <w:bottom w:val="none" w:sz="0" w:space="0" w:color="auto"/>
            <w:right w:val="none" w:sz="0" w:space="0" w:color="auto"/>
          </w:divBdr>
        </w:div>
        <w:div w:id="1094519886">
          <w:marLeft w:val="640"/>
          <w:marRight w:val="0"/>
          <w:marTop w:val="0"/>
          <w:marBottom w:val="0"/>
          <w:divBdr>
            <w:top w:val="none" w:sz="0" w:space="0" w:color="auto"/>
            <w:left w:val="none" w:sz="0" w:space="0" w:color="auto"/>
            <w:bottom w:val="none" w:sz="0" w:space="0" w:color="auto"/>
            <w:right w:val="none" w:sz="0" w:space="0" w:color="auto"/>
          </w:divBdr>
        </w:div>
        <w:div w:id="95292102">
          <w:marLeft w:val="640"/>
          <w:marRight w:val="0"/>
          <w:marTop w:val="0"/>
          <w:marBottom w:val="0"/>
          <w:divBdr>
            <w:top w:val="none" w:sz="0" w:space="0" w:color="auto"/>
            <w:left w:val="none" w:sz="0" w:space="0" w:color="auto"/>
            <w:bottom w:val="none" w:sz="0" w:space="0" w:color="auto"/>
            <w:right w:val="none" w:sz="0" w:space="0" w:color="auto"/>
          </w:divBdr>
        </w:div>
        <w:div w:id="1412777613">
          <w:marLeft w:val="640"/>
          <w:marRight w:val="0"/>
          <w:marTop w:val="0"/>
          <w:marBottom w:val="0"/>
          <w:divBdr>
            <w:top w:val="none" w:sz="0" w:space="0" w:color="auto"/>
            <w:left w:val="none" w:sz="0" w:space="0" w:color="auto"/>
            <w:bottom w:val="none" w:sz="0" w:space="0" w:color="auto"/>
            <w:right w:val="none" w:sz="0" w:space="0" w:color="auto"/>
          </w:divBdr>
        </w:div>
        <w:div w:id="1040860464">
          <w:marLeft w:val="640"/>
          <w:marRight w:val="0"/>
          <w:marTop w:val="0"/>
          <w:marBottom w:val="0"/>
          <w:divBdr>
            <w:top w:val="none" w:sz="0" w:space="0" w:color="auto"/>
            <w:left w:val="none" w:sz="0" w:space="0" w:color="auto"/>
            <w:bottom w:val="none" w:sz="0" w:space="0" w:color="auto"/>
            <w:right w:val="none" w:sz="0" w:space="0" w:color="auto"/>
          </w:divBdr>
        </w:div>
        <w:div w:id="1365180978">
          <w:marLeft w:val="640"/>
          <w:marRight w:val="0"/>
          <w:marTop w:val="0"/>
          <w:marBottom w:val="0"/>
          <w:divBdr>
            <w:top w:val="none" w:sz="0" w:space="0" w:color="auto"/>
            <w:left w:val="none" w:sz="0" w:space="0" w:color="auto"/>
            <w:bottom w:val="none" w:sz="0" w:space="0" w:color="auto"/>
            <w:right w:val="none" w:sz="0" w:space="0" w:color="auto"/>
          </w:divBdr>
        </w:div>
        <w:div w:id="1317219664">
          <w:marLeft w:val="640"/>
          <w:marRight w:val="0"/>
          <w:marTop w:val="0"/>
          <w:marBottom w:val="0"/>
          <w:divBdr>
            <w:top w:val="none" w:sz="0" w:space="0" w:color="auto"/>
            <w:left w:val="none" w:sz="0" w:space="0" w:color="auto"/>
            <w:bottom w:val="none" w:sz="0" w:space="0" w:color="auto"/>
            <w:right w:val="none" w:sz="0" w:space="0" w:color="auto"/>
          </w:divBdr>
        </w:div>
        <w:div w:id="2065790660">
          <w:marLeft w:val="640"/>
          <w:marRight w:val="0"/>
          <w:marTop w:val="0"/>
          <w:marBottom w:val="0"/>
          <w:divBdr>
            <w:top w:val="none" w:sz="0" w:space="0" w:color="auto"/>
            <w:left w:val="none" w:sz="0" w:space="0" w:color="auto"/>
            <w:bottom w:val="none" w:sz="0" w:space="0" w:color="auto"/>
            <w:right w:val="none" w:sz="0" w:space="0" w:color="auto"/>
          </w:divBdr>
        </w:div>
        <w:div w:id="1894847561">
          <w:marLeft w:val="640"/>
          <w:marRight w:val="0"/>
          <w:marTop w:val="0"/>
          <w:marBottom w:val="0"/>
          <w:divBdr>
            <w:top w:val="none" w:sz="0" w:space="0" w:color="auto"/>
            <w:left w:val="none" w:sz="0" w:space="0" w:color="auto"/>
            <w:bottom w:val="none" w:sz="0" w:space="0" w:color="auto"/>
            <w:right w:val="none" w:sz="0" w:space="0" w:color="auto"/>
          </w:divBdr>
        </w:div>
        <w:div w:id="1404060531">
          <w:marLeft w:val="640"/>
          <w:marRight w:val="0"/>
          <w:marTop w:val="0"/>
          <w:marBottom w:val="0"/>
          <w:divBdr>
            <w:top w:val="none" w:sz="0" w:space="0" w:color="auto"/>
            <w:left w:val="none" w:sz="0" w:space="0" w:color="auto"/>
            <w:bottom w:val="none" w:sz="0" w:space="0" w:color="auto"/>
            <w:right w:val="none" w:sz="0" w:space="0" w:color="auto"/>
          </w:divBdr>
        </w:div>
      </w:divsChild>
    </w:div>
    <w:div w:id="594479226">
      <w:bodyDiv w:val="1"/>
      <w:marLeft w:val="0"/>
      <w:marRight w:val="0"/>
      <w:marTop w:val="0"/>
      <w:marBottom w:val="0"/>
      <w:divBdr>
        <w:top w:val="none" w:sz="0" w:space="0" w:color="auto"/>
        <w:left w:val="none" w:sz="0" w:space="0" w:color="auto"/>
        <w:bottom w:val="none" w:sz="0" w:space="0" w:color="auto"/>
        <w:right w:val="none" w:sz="0" w:space="0" w:color="auto"/>
      </w:divBdr>
      <w:divsChild>
        <w:div w:id="1184050369">
          <w:marLeft w:val="640"/>
          <w:marRight w:val="0"/>
          <w:marTop w:val="0"/>
          <w:marBottom w:val="0"/>
          <w:divBdr>
            <w:top w:val="none" w:sz="0" w:space="0" w:color="auto"/>
            <w:left w:val="none" w:sz="0" w:space="0" w:color="auto"/>
            <w:bottom w:val="none" w:sz="0" w:space="0" w:color="auto"/>
            <w:right w:val="none" w:sz="0" w:space="0" w:color="auto"/>
          </w:divBdr>
        </w:div>
        <w:div w:id="1783261562">
          <w:marLeft w:val="640"/>
          <w:marRight w:val="0"/>
          <w:marTop w:val="0"/>
          <w:marBottom w:val="0"/>
          <w:divBdr>
            <w:top w:val="none" w:sz="0" w:space="0" w:color="auto"/>
            <w:left w:val="none" w:sz="0" w:space="0" w:color="auto"/>
            <w:bottom w:val="none" w:sz="0" w:space="0" w:color="auto"/>
            <w:right w:val="none" w:sz="0" w:space="0" w:color="auto"/>
          </w:divBdr>
        </w:div>
        <w:div w:id="440999362">
          <w:marLeft w:val="640"/>
          <w:marRight w:val="0"/>
          <w:marTop w:val="0"/>
          <w:marBottom w:val="0"/>
          <w:divBdr>
            <w:top w:val="none" w:sz="0" w:space="0" w:color="auto"/>
            <w:left w:val="none" w:sz="0" w:space="0" w:color="auto"/>
            <w:bottom w:val="none" w:sz="0" w:space="0" w:color="auto"/>
            <w:right w:val="none" w:sz="0" w:space="0" w:color="auto"/>
          </w:divBdr>
        </w:div>
        <w:div w:id="673611123">
          <w:marLeft w:val="640"/>
          <w:marRight w:val="0"/>
          <w:marTop w:val="0"/>
          <w:marBottom w:val="0"/>
          <w:divBdr>
            <w:top w:val="none" w:sz="0" w:space="0" w:color="auto"/>
            <w:left w:val="none" w:sz="0" w:space="0" w:color="auto"/>
            <w:bottom w:val="none" w:sz="0" w:space="0" w:color="auto"/>
            <w:right w:val="none" w:sz="0" w:space="0" w:color="auto"/>
          </w:divBdr>
        </w:div>
        <w:div w:id="1585800845">
          <w:marLeft w:val="640"/>
          <w:marRight w:val="0"/>
          <w:marTop w:val="0"/>
          <w:marBottom w:val="0"/>
          <w:divBdr>
            <w:top w:val="none" w:sz="0" w:space="0" w:color="auto"/>
            <w:left w:val="none" w:sz="0" w:space="0" w:color="auto"/>
            <w:bottom w:val="none" w:sz="0" w:space="0" w:color="auto"/>
            <w:right w:val="none" w:sz="0" w:space="0" w:color="auto"/>
          </w:divBdr>
        </w:div>
        <w:div w:id="1477648377">
          <w:marLeft w:val="640"/>
          <w:marRight w:val="0"/>
          <w:marTop w:val="0"/>
          <w:marBottom w:val="0"/>
          <w:divBdr>
            <w:top w:val="none" w:sz="0" w:space="0" w:color="auto"/>
            <w:left w:val="none" w:sz="0" w:space="0" w:color="auto"/>
            <w:bottom w:val="none" w:sz="0" w:space="0" w:color="auto"/>
            <w:right w:val="none" w:sz="0" w:space="0" w:color="auto"/>
          </w:divBdr>
        </w:div>
        <w:div w:id="430202707">
          <w:marLeft w:val="640"/>
          <w:marRight w:val="0"/>
          <w:marTop w:val="0"/>
          <w:marBottom w:val="0"/>
          <w:divBdr>
            <w:top w:val="none" w:sz="0" w:space="0" w:color="auto"/>
            <w:left w:val="none" w:sz="0" w:space="0" w:color="auto"/>
            <w:bottom w:val="none" w:sz="0" w:space="0" w:color="auto"/>
            <w:right w:val="none" w:sz="0" w:space="0" w:color="auto"/>
          </w:divBdr>
        </w:div>
        <w:div w:id="565721936">
          <w:marLeft w:val="640"/>
          <w:marRight w:val="0"/>
          <w:marTop w:val="0"/>
          <w:marBottom w:val="0"/>
          <w:divBdr>
            <w:top w:val="none" w:sz="0" w:space="0" w:color="auto"/>
            <w:left w:val="none" w:sz="0" w:space="0" w:color="auto"/>
            <w:bottom w:val="none" w:sz="0" w:space="0" w:color="auto"/>
            <w:right w:val="none" w:sz="0" w:space="0" w:color="auto"/>
          </w:divBdr>
        </w:div>
        <w:div w:id="393889962">
          <w:marLeft w:val="640"/>
          <w:marRight w:val="0"/>
          <w:marTop w:val="0"/>
          <w:marBottom w:val="0"/>
          <w:divBdr>
            <w:top w:val="none" w:sz="0" w:space="0" w:color="auto"/>
            <w:left w:val="none" w:sz="0" w:space="0" w:color="auto"/>
            <w:bottom w:val="none" w:sz="0" w:space="0" w:color="auto"/>
            <w:right w:val="none" w:sz="0" w:space="0" w:color="auto"/>
          </w:divBdr>
        </w:div>
        <w:div w:id="1232741285">
          <w:marLeft w:val="640"/>
          <w:marRight w:val="0"/>
          <w:marTop w:val="0"/>
          <w:marBottom w:val="0"/>
          <w:divBdr>
            <w:top w:val="none" w:sz="0" w:space="0" w:color="auto"/>
            <w:left w:val="none" w:sz="0" w:space="0" w:color="auto"/>
            <w:bottom w:val="none" w:sz="0" w:space="0" w:color="auto"/>
            <w:right w:val="none" w:sz="0" w:space="0" w:color="auto"/>
          </w:divBdr>
        </w:div>
        <w:div w:id="2135170077">
          <w:marLeft w:val="640"/>
          <w:marRight w:val="0"/>
          <w:marTop w:val="0"/>
          <w:marBottom w:val="0"/>
          <w:divBdr>
            <w:top w:val="none" w:sz="0" w:space="0" w:color="auto"/>
            <w:left w:val="none" w:sz="0" w:space="0" w:color="auto"/>
            <w:bottom w:val="none" w:sz="0" w:space="0" w:color="auto"/>
            <w:right w:val="none" w:sz="0" w:space="0" w:color="auto"/>
          </w:divBdr>
        </w:div>
        <w:div w:id="362485049">
          <w:marLeft w:val="640"/>
          <w:marRight w:val="0"/>
          <w:marTop w:val="0"/>
          <w:marBottom w:val="0"/>
          <w:divBdr>
            <w:top w:val="none" w:sz="0" w:space="0" w:color="auto"/>
            <w:left w:val="none" w:sz="0" w:space="0" w:color="auto"/>
            <w:bottom w:val="none" w:sz="0" w:space="0" w:color="auto"/>
            <w:right w:val="none" w:sz="0" w:space="0" w:color="auto"/>
          </w:divBdr>
        </w:div>
        <w:div w:id="956914148">
          <w:marLeft w:val="640"/>
          <w:marRight w:val="0"/>
          <w:marTop w:val="0"/>
          <w:marBottom w:val="0"/>
          <w:divBdr>
            <w:top w:val="none" w:sz="0" w:space="0" w:color="auto"/>
            <w:left w:val="none" w:sz="0" w:space="0" w:color="auto"/>
            <w:bottom w:val="none" w:sz="0" w:space="0" w:color="auto"/>
            <w:right w:val="none" w:sz="0" w:space="0" w:color="auto"/>
          </w:divBdr>
        </w:div>
        <w:div w:id="514803145">
          <w:marLeft w:val="640"/>
          <w:marRight w:val="0"/>
          <w:marTop w:val="0"/>
          <w:marBottom w:val="0"/>
          <w:divBdr>
            <w:top w:val="none" w:sz="0" w:space="0" w:color="auto"/>
            <w:left w:val="none" w:sz="0" w:space="0" w:color="auto"/>
            <w:bottom w:val="none" w:sz="0" w:space="0" w:color="auto"/>
            <w:right w:val="none" w:sz="0" w:space="0" w:color="auto"/>
          </w:divBdr>
        </w:div>
        <w:div w:id="1253855985">
          <w:marLeft w:val="640"/>
          <w:marRight w:val="0"/>
          <w:marTop w:val="0"/>
          <w:marBottom w:val="0"/>
          <w:divBdr>
            <w:top w:val="none" w:sz="0" w:space="0" w:color="auto"/>
            <w:left w:val="none" w:sz="0" w:space="0" w:color="auto"/>
            <w:bottom w:val="none" w:sz="0" w:space="0" w:color="auto"/>
            <w:right w:val="none" w:sz="0" w:space="0" w:color="auto"/>
          </w:divBdr>
        </w:div>
        <w:div w:id="2144155734">
          <w:marLeft w:val="640"/>
          <w:marRight w:val="0"/>
          <w:marTop w:val="0"/>
          <w:marBottom w:val="0"/>
          <w:divBdr>
            <w:top w:val="none" w:sz="0" w:space="0" w:color="auto"/>
            <w:left w:val="none" w:sz="0" w:space="0" w:color="auto"/>
            <w:bottom w:val="none" w:sz="0" w:space="0" w:color="auto"/>
            <w:right w:val="none" w:sz="0" w:space="0" w:color="auto"/>
          </w:divBdr>
        </w:div>
        <w:div w:id="1248610117">
          <w:marLeft w:val="640"/>
          <w:marRight w:val="0"/>
          <w:marTop w:val="0"/>
          <w:marBottom w:val="0"/>
          <w:divBdr>
            <w:top w:val="none" w:sz="0" w:space="0" w:color="auto"/>
            <w:left w:val="none" w:sz="0" w:space="0" w:color="auto"/>
            <w:bottom w:val="none" w:sz="0" w:space="0" w:color="auto"/>
            <w:right w:val="none" w:sz="0" w:space="0" w:color="auto"/>
          </w:divBdr>
        </w:div>
        <w:div w:id="831407610">
          <w:marLeft w:val="640"/>
          <w:marRight w:val="0"/>
          <w:marTop w:val="0"/>
          <w:marBottom w:val="0"/>
          <w:divBdr>
            <w:top w:val="none" w:sz="0" w:space="0" w:color="auto"/>
            <w:left w:val="none" w:sz="0" w:space="0" w:color="auto"/>
            <w:bottom w:val="none" w:sz="0" w:space="0" w:color="auto"/>
            <w:right w:val="none" w:sz="0" w:space="0" w:color="auto"/>
          </w:divBdr>
        </w:div>
        <w:div w:id="780607265">
          <w:marLeft w:val="640"/>
          <w:marRight w:val="0"/>
          <w:marTop w:val="0"/>
          <w:marBottom w:val="0"/>
          <w:divBdr>
            <w:top w:val="none" w:sz="0" w:space="0" w:color="auto"/>
            <w:left w:val="none" w:sz="0" w:space="0" w:color="auto"/>
            <w:bottom w:val="none" w:sz="0" w:space="0" w:color="auto"/>
            <w:right w:val="none" w:sz="0" w:space="0" w:color="auto"/>
          </w:divBdr>
        </w:div>
        <w:div w:id="1269701046">
          <w:marLeft w:val="640"/>
          <w:marRight w:val="0"/>
          <w:marTop w:val="0"/>
          <w:marBottom w:val="0"/>
          <w:divBdr>
            <w:top w:val="none" w:sz="0" w:space="0" w:color="auto"/>
            <w:left w:val="none" w:sz="0" w:space="0" w:color="auto"/>
            <w:bottom w:val="none" w:sz="0" w:space="0" w:color="auto"/>
            <w:right w:val="none" w:sz="0" w:space="0" w:color="auto"/>
          </w:divBdr>
        </w:div>
        <w:div w:id="2029984260">
          <w:marLeft w:val="640"/>
          <w:marRight w:val="0"/>
          <w:marTop w:val="0"/>
          <w:marBottom w:val="0"/>
          <w:divBdr>
            <w:top w:val="none" w:sz="0" w:space="0" w:color="auto"/>
            <w:left w:val="none" w:sz="0" w:space="0" w:color="auto"/>
            <w:bottom w:val="none" w:sz="0" w:space="0" w:color="auto"/>
            <w:right w:val="none" w:sz="0" w:space="0" w:color="auto"/>
          </w:divBdr>
        </w:div>
        <w:div w:id="528834823">
          <w:marLeft w:val="640"/>
          <w:marRight w:val="0"/>
          <w:marTop w:val="0"/>
          <w:marBottom w:val="0"/>
          <w:divBdr>
            <w:top w:val="none" w:sz="0" w:space="0" w:color="auto"/>
            <w:left w:val="none" w:sz="0" w:space="0" w:color="auto"/>
            <w:bottom w:val="none" w:sz="0" w:space="0" w:color="auto"/>
            <w:right w:val="none" w:sz="0" w:space="0" w:color="auto"/>
          </w:divBdr>
        </w:div>
        <w:div w:id="1856845631">
          <w:marLeft w:val="640"/>
          <w:marRight w:val="0"/>
          <w:marTop w:val="0"/>
          <w:marBottom w:val="0"/>
          <w:divBdr>
            <w:top w:val="none" w:sz="0" w:space="0" w:color="auto"/>
            <w:left w:val="none" w:sz="0" w:space="0" w:color="auto"/>
            <w:bottom w:val="none" w:sz="0" w:space="0" w:color="auto"/>
            <w:right w:val="none" w:sz="0" w:space="0" w:color="auto"/>
          </w:divBdr>
        </w:div>
        <w:div w:id="1934893104">
          <w:marLeft w:val="640"/>
          <w:marRight w:val="0"/>
          <w:marTop w:val="0"/>
          <w:marBottom w:val="0"/>
          <w:divBdr>
            <w:top w:val="none" w:sz="0" w:space="0" w:color="auto"/>
            <w:left w:val="none" w:sz="0" w:space="0" w:color="auto"/>
            <w:bottom w:val="none" w:sz="0" w:space="0" w:color="auto"/>
            <w:right w:val="none" w:sz="0" w:space="0" w:color="auto"/>
          </w:divBdr>
        </w:div>
        <w:div w:id="1386837751">
          <w:marLeft w:val="640"/>
          <w:marRight w:val="0"/>
          <w:marTop w:val="0"/>
          <w:marBottom w:val="0"/>
          <w:divBdr>
            <w:top w:val="none" w:sz="0" w:space="0" w:color="auto"/>
            <w:left w:val="none" w:sz="0" w:space="0" w:color="auto"/>
            <w:bottom w:val="none" w:sz="0" w:space="0" w:color="auto"/>
            <w:right w:val="none" w:sz="0" w:space="0" w:color="auto"/>
          </w:divBdr>
        </w:div>
        <w:div w:id="319961983">
          <w:marLeft w:val="640"/>
          <w:marRight w:val="0"/>
          <w:marTop w:val="0"/>
          <w:marBottom w:val="0"/>
          <w:divBdr>
            <w:top w:val="none" w:sz="0" w:space="0" w:color="auto"/>
            <w:left w:val="none" w:sz="0" w:space="0" w:color="auto"/>
            <w:bottom w:val="none" w:sz="0" w:space="0" w:color="auto"/>
            <w:right w:val="none" w:sz="0" w:space="0" w:color="auto"/>
          </w:divBdr>
        </w:div>
        <w:div w:id="320043066">
          <w:marLeft w:val="640"/>
          <w:marRight w:val="0"/>
          <w:marTop w:val="0"/>
          <w:marBottom w:val="0"/>
          <w:divBdr>
            <w:top w:val="none" w:sz="0" w:space="0" w:color="auto"/>
            <w:left w:val="none" w:sz="0" w:space="0" w:color="auto"/>
            <w:bottom w:val="none" w:sz="0" w:space="0" w:color="auto"/>
            <w:right w:val="none" w:sz="0" w:space="0" w:color="auto"/>
          </w:divBdr>
        </w:div>
        <w:div w:id="92022673">
          <w:marLeft w:val="640"/>
          <w:marRight w:val="0"/>
          <w:marTop w:val="0"/>
          <w:marBottom w:val="0"/>
          <w:divBdr>
            <w:top w:val="none" w:sz="0" w:space="0" w:color="auto"/>
            <w:left w:val="none" w:sz="0" w:space="0" w:color="auto"/>
            <w:bottom w:val="none" w:sz="0" w:space="0" w:color="auto"/>
            <w:right w:val="none" w:sz="0" w:space="0" w:color="auto"/>
          </w:divBdr>
        </w:div>
        <w:div w:id="193466264">
          <w:marLeft w:val="640"/>
          <w:marRight w:val="0"/>
          <w:marTop w:val="0"/>
          <w:marBottom w:val="0"/>
          <w:divBdr>
            <w:top w:val="none" w:sz="0" w:space="0" w:color="auto"/>
            <w:left w:val="none" w:sz="0" w:space="0" w:color="auto"/>
            <w:bottom w:val="none" w:sz="0" w:space="0" w:color="auto"/>
            <w:right w:val="none" w:sz="0" w:space="0" w:color="auto"/>
          </w:divBdr>
        </w:div>
        <w:div w:id="934290318">
          <w:marLeft w:val="640"/>
          <w:marRight w:val="0"/>
          <w:marTop w:val="0"/>
          <w:marBottom w:val="0"/>
          <w:divBdr>
            <w:top w:val="none" w:sz="0" w:space="0" w:color="auto"/>
            <w:left w:val="none" w:sz="0" w:space="0" w:color="auto"/>
            <w:bottom w:val="none" w:sz="0" w:space="0" w:color="auto"/>
            <w:right w:val="none" w:sz="0" w:space="0" w:color="auto"/>
          </w:divBdr>
        </w:div>
        <w:div w:id="365984945">
          <w:marLeft w:val="640"/>
          <w:marRight w:val="0"/>
          <w:marTop w:val="0"/>
          <w:marBottom w:val="0"/>
          <w:divBdr>
            <w:top w:val="none" w:sz="0" w:space="0" w:color="auto"/>
            <w:left w:val="none" w:sz="0" w:space="0" w:color="auto"/>
            <w:bottom w:val="none" w:sz="0" w:space="0" w:color="auto"/>
            <w:right w:val="none" w:sz="0" w:space="0" w:color="auto"/>
          </w:divBdr>
        </w:div>
        <w:div w:id="1107627253">
          <w:marLeft w:val="640"/>
          <w:marRight w:val="0"/>
          <w:marTop w:val="0"/>
          <w:marBottom w:val="0"/>
          <w:divBdr>
            <w:top w:val="none" w:sz="0" w:space="0" w:color="auto"/>
            <w:left w:val="none" w:sz="0" w:space="0" w:color="auto"/>
            <w:bottom w:val="none" w:sz="0" w:space="0" w:color="auto"/>
            <w:right w:val="none" w:sz="0" w:space="0" w:color="auto"/>
          </w:divBdr>
        </w:div>
      </w:divsChild>
    </w:div>
    <w:div w:id="612783619">
      <w:bodyDiv w:val="1"/>
      <w:marLeft w:val="0"/>
      <w:marRight w:val="0"/>
      <w:marTop w:val="0"/>
      <w:marBottom w:val="0"/>
      <w:divBdr>
        <w:top w:val="none" w:sz="0" w:space="0" w:color="auto"/>
        <w:left w:val="none" w:sz="0" w:space="0" w:color="auto"/>
        <w:bottom w:val="none" w:sz="0" w:space="0" w:color="auto"/>
        <w:right w:val="none" w:sz="0" w:space="0" w:color="auto"/>
      </w:divBdr>
      <w:divsChild>
        <w:div w:id="785736668">
          <w:marLeft w:val="640"/>
          <w:marRight w:val="0"/>
          <w:marTop w:val="0"/>
          <w:marBottom w:val="0"/>
          <w:divBdr>
            <w:top w:val="none" w:sz="0" w:space="0" w:color="auto"/>
            <w:left w:val="none" w:sz="0" w:space="0" w:color="auto"/>
            <w:bottom w:val="none" w:sz="0" w:space="0" w:color="auto"/>
            <w:right w:val="none" w:sz="0" w:space="0" w:color="auto"/>
          </w:divBdr>
        </w:div>
        <w:div w:id="553779643">
          <w:marLeft w:val="640"/>
          <w:marRight w:val="0"/>
          <w:marTop w:val="0"/>
          <w:marBottom w:val="0"/>
          <w:divBdr>
            <w:top w:val="none" w:sz="0" w:space="0" w:color="auto"/>
            <w:left w:val="none" w:sz="0" w:space="0" w:color="auto"/>
            <w:bottom w:val="none" w:sz="0" w:space="0" w:color="auto"/>
            <w:right w:val="none" w:sz="0" w:space="0" w:color="auto"/>
          </w:divBdr>
        </w:div>
        <w:div w:id="1866404278">
          <w:marLeft w:val="640"/>
          <w:marRight w:val="0"/>
          <w:marTop w:val="0"/>
          <w:marBottom w:val="0"/>
          <w:divBdr>
            <w:top w:val="none" w:sz="0" w:space="0" w:color="auto"/>
            <w:left w:val="none" w:sz="0" w:space="0" w:color="auto"/>
            <w:bottom w:val="none" w:sz="0" w:space="0" w:color="auto"/>
            <w:right w:val="none" w:sz="0" w:space="0" w:color="auto"/>
          </w:divBdr>
        </w:div>
        <w:div w:id="82532831">
          <w:marLeft w:val="640"/>
          <w:marRight w:val="0"/>
          <w:marTop w:val="0"/>
          <w:marBottom w:val="0"/>
          <w:divBdr>
            <w:top w:val="none" w:sz="0" w:space="0" w:color="auto"/>
            <w:left w:val="none" w:sz="0" w:space="0" w:color="auto"/>
            <w:bottom w:val="none" w:sz="0" w:space="0" w:color="auto"/>
            <w:right w:val="none" w:sz="0" w:space="0" w:color="auto"/>
          </w:divBdr>
        </w:div>
        <w:div w:id="1781757042">
          <w:marLeft w:val="640"/>
          <w:marRight w:val="0"/>
          <w:marTop w:val="0"/>
          <w:marBottom w:val="0"/>
          <w:divBdr>
            <w:top w:val="none" w:sz="0" w:space="0" w:color="auto"/>
            <w:left w:val="none" w:sz="0" w:space="0" w:color="auto"/>
            <w:bottom w:val="none" w:sz="0" w:space="0" w:color="auto"/>
            <w:right w:val="none" w:sz="0" w:space="0" w:color="auto"/>
          </w:divBdr>
        </w:div>
        <w:div w:id="1637444468">
          <w:marLeft w:val="640"/>
          <w:marRight w:val="0"/>
          <w:marTop w:val="0"/>
          <w:marBottom w:val="0"/>
          <w:divBdr>
            <w:top w:val="none" w:sz="0" w:space="0" w:color="auto"/>
            <w:left w:val="none" w:sz="0" w:space="0" w:color="auto"/>
            <w:bottom w:val="none" w:sz="0" w:space="0" w:color="auto"/>
            <w:right w:val="none" w:sz="0" w:space="0" w:color="auto"/>
          </w:divBdr>
        </w:div>
        <w:div w:id="1620910546">
          <w:marLeft w:val="640"/>
          <w:marRight w:val="0"/>
          <w:marTop w:val="0"/>
          <w:marBottom w:val="0"/>
          <w:divBdr>
            <w:top w:val="none" w:sz="0" w:space="0" w:color="auto"/>
            <w:left w:val="none" w:sz="0" w:space="0" w:color="auto"/>
            <w:bottom w:val="none" w:sz="0" w:space="0" w:color="auto"/>
            <w:right w:val="none" w:sz="0" w:space="0" w:color="auto"/>
          </w:divBdr>
        </w:div>
        <w:div w:id="2089498050">
          <w:marLeft w:val="640"/>
          <w:marRight w:val="0"/>
          <w:marTop w:val="0"/>
          <w:marBottom w:val="0"/>
          <w:divBdr>
            <w:top w:val="none" w:sz="0" w:space="0" w:color="auto"/>
            <w:left w:val="none" w:sz="0" w:space="0" w:color="auto"/>
            <w:bottom w:val="none" w:sz="0" w:space="0" w:color="auto"/>
            <w:right w:val="none" w:sz="0" w:space="0" w:color="auto"/>
          </w:divBdr>
        </w:div>
        <w:div w:id="1830561104">
          <w:marLeft w:val="640"/>
          <w:marRight w:val="0"/>
          <w:marTop w:val="0"/>
          <w:marBottom w:val="0"/>
          <w:divBdr>
            <w:top w:val="none" w:sz="0" w:space="0" w:color="auto"/>
            <w:left w:val="none" w:sz="0" w:space="0" w:color="auto"/>
            <w:bottom w:val="none" w:sz="0" w:space="0" w:color="auto"/>
            <w:right w:val="none" w:sz="0" w:space="0" w:color="auto"/>
          </w:divBdr>
        </w:div>
        <w:div w:id="2017613843">
          <w:marLeft w:val="640"/>
          <w:marRight w:val="0"/>
          <w:marTop w:val="0"/>
          <w:marBottom w:val="0"/>
          <w:divBdr>
            <w:top w:val="none" w:sz="0" w:space="0" w:color="auto"/>
            <w:left w:val="none" w:sz="0" w:space="0" w:color="auto"/>
            <w:bottom w:val="none" w:sz="0" w:space="0" w:color="auto"/>
            <w:right w:val="none" w:sz="0" w:space="0" w:color="auto"/>
          </w:divBdr>
        </w:div>
        <w:div w:id="2040276098">
          <w:marLeft w:val="640"/>
          <w:marRight w:val="0"/>
          <w:marTop w:val="0"/>
          <w:marBottom w:val="0"/>
          <w:divBdr>
            <w:top w:val="none" w:sz="0" w:space="0" w:color="auto"/>
            <w:left w:val="none" w:sz="0" w:space="0" w:color="auto"/>
            <w:bottom w:val="none" w:sz="0" w:space="0" w:color="auto"/>
            <w:right w:val="none" w:sz="0" w:space="0" w:color="auto"/>
          </w:divBdr>
        </w:div>
        <w:div w:id="518395041">
          <w:marLeft w:val="640"/>
          <w:marRight w:val="0"/>
          <w:marTop w:val="0"/>
          <w:marBottom w:val="0"/>
          <w:divBdr>
            <w:top w:val="none" w:sz="0" w:space="0" w:color="auto"/>
            <w:left w:val="none" w:sz="0" w:space="0" w:color="auto"/>
            <w:bottom w:val="none" w:sz="0" w:space="0" w:color="auto"/>
            <w:right w:val="none" w:sz="0" w:space="0" w:color="auto"/>
          </w:divBdr>
        </w:div>
        <w:div w:id="1609700985">
          <w:marLeft w:val="640"/>
          <w:marRight w:val="0"/>
          <w:marTop w:val="0"/>
          <w:marBottom w:val="0"/>
          <w:divBdr>
            <w:top w:val="none" w:sz="0" w:space="0" w:color="auto"/>
            <w:left w:val="none" w:sz="0" w:space="0" w:color="auto"/>
            <w:bottom w:val="none" w:sz="0" w:space="0" w:color="auto"/>
            <w:right w:val="none" w:sz="0" w:space="0" w:color="auto"/>
          </w:divBdr>
        </w:div>
        <w:div w:id="893849556">
          <w:marLeft w:val="640"/>
          <w:marRight w:val="0"/>
          <w:marTop w:val="0"/>
          <w:marBottom w:val="0"/>
          <w:divBdr>
            <w:top w:val="none" w:sz="0" w:space="0" w:color="auto"/>
            <w:left w:val="none" w:sz="0" w:space="0" w:color="auto"/>
            <w:bottom w:val="none" w:sz="0" w:space="0" w:color="auto"/>
            <w:right w:val="none" w:sz="0" w:space="0" w:color="auto"/>
          </w:divBdr>
        </w:div>
        <w:div w:id="1026057997">
          <w:marLeft w:val="640"/>
          <w:marRight w:val="0"/>
          <w:marTop w:val="0"/>
          <w:marBottom w:val="0"/>
          <w:divBdr>
            <w:top w:val="none" w:sz="0" w:space="0" w:color="auto"/>
            <w:left w:val="none" w:sz="0" w:space="0" w:color="auto"/>
            <w:bottom w:val="none" w:sz="0" w:space="0" w:color="auto"/>
            <w:right w:val="none" w:sz="0" w:space="0" w:color="auto"/>
          </w:divBdr>
        </w:div>
        <w:div w:id="90981033">
          <w:marLeft w:val="640"/>
          <w:marRight w:val="0"/>
          <w:marTop w:val="0"/>
          <w:marBottom w:val="0"/>
          <w:divBdr>
            <w:top w:val="none" w:sz="0" w:space="0" w:color="auto"/>
            <w:left w:val="none" w:sz="0" w:space="0" w:color="auto"/>
            <w:bottom w:val="none" w:sz="0" w:space="0" w:color="auto"/>
            <w:right w:val="none" w:sz="0" w:space="0" w:color="auto"/>
          </w:divBdr>
        </w:div>
        <w:div w:id="1796363848">
          <w:marLeft w:val="640"/>
          <w:marRight w:val="0"/>
          <w:marTop w:val="0"/>
          <w:marBottom w:val="0"/>
          <w:divBdr>
            <w:top w:val="none" w:sz="0" w:space="0" w:color="auto"/>
            <w:left w:val="none" w:sz="0" w:space="0" w:color="auto"/>
            <w:bottom w:val="none" w:sz="0" w:space="0" w:color="auto"/>
            <w:right w:val="none" w:sz="0" w:space="0" w:color="auto"/>
          </w:divBdr>
        </w:div>
        <w:div w:id="988485911">
          <w:marLeft w:val="640"/>
          <w:marRight w:val="0"/>
          <w:marTop w:val="0"/>
          <w:marBottom w:val="0"/>
          <w:divBdr>
            <w:top w:val="none" w:sz="0" w:space="0" w:color="auto"/>
            <w:left w:val="none" w:sz="0" w:space="0" w:color="auto"/>
            <w:bottom w:val="none" w:sz="0" w:space="0" w:color="auto"/>
            <w:right w:val="none" w:sz="0" w:space="0" w:color="auto"/>
          </w:divBdr>
        </w:div>
        <w:div w:id="546114386">
          <w:marLeft w:val="640"/>
          <w:marRight w:val="0"/>
          <w:marTop w:val="0"/>
          <w:marBottom w:val="0"/>
          <w:divBdr>
            <w:top w:val="none" w:sz="0" w:space="0" w:color="auto"/>
            <w:left w:val="none" w:sz="0" w:space="0" w:color="auto"/>
            <w:bottom w:val="none" w:sz="0" w:space="0" w:color="auto"/>
            <w:right w:val="none" w:sz="0" w:space="0" w:color="auto"/>
          </w:divBdr>
        </w:div>
        <w:div w:id="1413700428">
          <w:marLeft w:val="640"/>
          <w:marRight w:val="0"/>
          <w:marTop w:val="0"/>
          <w:marBottom w:val="0"/>
          <w:divBdr>
            <w:top w:val="none" w:sz="0" w:space="0" w:color="auto"/>
            <w:left w:val="none" w:sz="0" w:space="0" w:color="auto"/>
            <w:bottom w:val="none" w:sz="0" w:space="0" w:color="auto"/>
            <w:right w:val="none" w:sz="0" w:space="0" w:color="auto"/>
          </w:divBdr>
        </w:div>
        <w:div w:id="638997658">
          <w:marLeft w:val="640"/>
          <w:marRight w:val="0"/>
          <w:marTop w:val="0"/>
          <w:marBottom w:val="0"/>
          <w:divBdr>
            <w:top w:val="none" w:sz="0" w:space="0" w:color="auto"/>
            <w:left w:val="none" w:sz="0" w:space="0" w:color="auto"/>
            <w:bottom w:val="none" w:sz="0" w:space="0" w:color="auto"/>
            <w:right w:val="none" w:sz="0" w:space="0" w:color="auto"/>
          </w:divBdr>
        </w:div>
        <w:div w:id="1044912091">
          <w:marLeft w:val="640"/>
          <w:marRight w:val="0"/>
          <w:marTop w:val="0"/>
          <w:marBottom w:val="0"/>
          <w:divBdr>
            <w:top w:val="none" w:sz="0" w:space="0" w:color="auto"/>
            <w:left w:val="none" w:sz="0" w:space="0" w:color="auto"/>
            <w:bottom w:val="none" w:sz="0" w:space="0" w:color="auto"/>
            <w:right w:val="none" w:sz="0" w:space="0" w:color="auto"/>
          </w:divBdr>
        </w:div>
        <w:div w:id="1010644553">
          <w:marLeft w:val="640"/>
          <w:marRight w:val="0"/>
          <w:marTop w:val="0"/>
          <w:marBottom w:val="0"/>
          <w:divBdr>
            <w:top w:val="none" w:sz="0" w:space="0" w:color="auto"/>
            <w:left w:val="none" w:sz="0" w:space="0" w:color="auto"/>
            <w:bottom w:val="none" w:sz="0" w:space="0" w:color="auto"/>
            <w:right w:val="none" w:sz="0" w:space="0" w:color="auto"/>
          </w:divBdr>
        </w:div>
        <w:div w:id="888758218">
          <w:marLeft w:val="640"/>
          <w:marRight w:val="0"/>
          <w:marTop w:val="0"/>
          <w:marBottom w:val="0"/>
          <w:divBdr>
            <w:top w:val="none" w:sz="0" w:space="0" w:color="auto"/>
            <w:left w:val="none" w:sz="0" w:space="0" w:color="auto"/>
            <w:bottom w:val="none" w:sz="0" w:space="0" w:color="auto"/>
            <w:right w:val="none" w:sz="0" w:space="0" w:color="auto"/>
          </w:divBdr>
        </w:div>
        <w:div w:id="2118669489">
          <w:marLeft w:val="640"/>
          <w:marRight w:val="0"/>
          <w:marTop w:val="0"/>
          <w:marBottom w:val="0"/>
          <w:divBdr>
            <w:top w:val="none" w:sz="0" w:space="0" w:color="auto"/>
            <w:left w:val="none" w:sz="0" w:space="0" w:color="auto"/>
            <w:bottom w:val="none" w:sz="0" w:space="0" w:color="auto"/>
            <w:right w:val="none" w:sz="0" w:space="0" w:color="auto"/>
          </w:divBdr>
        </w:div>
        <w:div w:id="453326986">
          <w:marLeft w:val="640"/>
          <w:marRight w:val="0"/>
          <w:marTop w:val="0"/>
          <w:marBottom w:val="0"/>
          <w:divBdr>
            <w:top w:val="none" w:sz="0" w:space="0" w:color="auto"/>
            <w:left w:val="none" w:sz="0" w:space="0" w:color="auto"/>
            <w:bottom w:val="none" w:sz="0" w:space="0" w:color="auto"/>
            <w:right w:val="none" w:sz="0" w:space="0" w:color="auto"/>
          </w:divBdr>
        </w:div>
        <w:div w:id="370344261">
          <w:marLeft w:val="640"/>
          <w:marRight w:val="0"/>
          <w:marTop w:val="0"/>
          <w:marBottom w:val="0"/>
          <w:divBdr>
            <w:top w:val="none" w:sz="0" w:space="0" w:color="auto"/>
            <w:left w:val="none" w:sz="0" w:space="0" w:color="auto"/>
            <w:bottom w:val="none" w:sz="0" w:space="0" w:color="auto"/>
            <w:right w:val="none" w:sz="0" w:space="0" w:color="auto"/>
          </w:divBdr>
        </w:div>
        <w:div w:id="1265843496">
          <w:marLeft w:val="640"/>
          <w:marRight w:val="0"/>
          <w:marTop w:val="0"/>
          <w:marBottom w:val="0"/>
          <w:divBdr>
            <w:top w:val="none" w:sz="0" w:space="0" w:color="auto"/>
            <w:left w:val="none" w:sz="0" w:space="0" w:color="auto"/>
            <w:bottom w:val="none" w:sz="0" w:space="0" w:color="auto"/>
            <w:right w:val="none" w:sz="0" w:space="0" w:color="auto"/>
          </w:divBdr>
        </w:div>
        <w:div w:id="829443292">
          <w:marLeft w:val="640"/>
          <w:marRight w:val="0"/>
          <w:marTop w:val="0"/>
          <w:marBottom w:val="0"/>
          <w:divBdr>
            <w:top w:val="none" w:sz="0" w:space="0" w:color="auto"/>
            <w:left w:val="none" w:sz="0" w:space="0" w:color="auto"/>
            <w:bottom w:val="none" w:sz="0" w:space="0" w:color="auto"/>
            <w:right w:val="none" w:sz="0" w:space="0" w:color="auto"/>
          </w:divBdr>
        </w:div>
        <w:div w:id="1023633576">
          <w:marLeft w:val="640"/>
          <w:marRight w:val="0"/>
          <w:marTop w:val="0"/>
          <w:marBottom w:val="0"/>
          <w:divBdr>
            <w:top w:val="none" w:sz="0" w:space="0" w:color="auto"/>
            <w:left w:val="none" w:sz="0" w:space="0" w:color="auto"/>
            <w:bottom w:val="none" w:sz="0" w:space="0" w:color="auto"/>
            <w:right w:val="none" w:sz="0" w:space="0" w:color="auto"/>
          </w:divBdr>
        </w:div>
      </w:divsChild>
    </w:div>
    <w:div w:id="668097066">
      <w:bodyDiv w:val="1"/>
      <w:marLeft w:val="0"/>
      <w:marRight w:val="0"/>
      <w:marTop w:val="0"/>
      <w:marBottom w:val="0"/>
      <w:divBdr>
        <w:top w:val="none" w:sz="0" w:space="0" w:color="auto"/>
        <w:left w:val="none" w:sz="0" w:space="0" w:color="auto"/>
        <w:bottom w:val="none" w:sz="0" w:space="0" w:color="auto"/>
        <w:right w:val="none" w:sz="0" w:space="0" w:color="auto"/>
      </w:divBdr>
      <w:divsChild>
        <w:div w:id="270671632">
          <w:marLeft w:val="640"/>
          <w:marRight w:val="0"/>
          <w:marTop w:val="0"/>
          <w:marBottom w:val="0"/>
          <w:divBdr>
            <w:top w:val="none" w:sz="0" w:space="0" w:color="auto"/>
            <w:left w:val="none" w:sz="0" w:space="0" w:color="auto"/>
            <w:bottom w:val="none" w:sz="0" w:space="0" w:color="auto"/>
            <w:right w:val="none" w:sz="0" w:space="0" w:color="auto"/>
          </w:divBdr>
        </w:div>
        <w:div w:id="761266481">
          <w:marLeft w:val="640"/>
          <w:marRight w:val="0"/>
          <w:marTop w:val="0"/>
          <w:marBottom w:val="0"/>
          <w:divBdr>
            <w:top w:val="none" w:sz="0" w:space="0" w:color="auto"/>
            <w:left w:val="none" w:sz="0" w:space="0" w:color="auto"/>
            <w:bottom w:val="none" w:sz="0" w:space="0" w:color="auto"/>
            <w:right w:val="none" w:sz="0" w:space="0" w:color="auto"/>
          </w:divBdr>
        </w:div>
        <w:div w:id="787087801">
          <w:marLeft w:val="640"/>
          <w:marRight w:val="0"/>
          <w:marTop w:val="0"/>
          <w:marBottom w:val="0"/>
          <w:divBdr>
            <w:top w:val="none" w:sz="0" w:space="0" w:color="auto"/>
            <w:left w:val="none" w:sz="0" w:space="0" w:color="auto"/>
            <w:bottom w:val="none" w:sz="0" w:space="0" w:color="auto"/>
            <w:right w:val="none" w:sz="0" w:space="0" w:color="auto"/>
          </w:divBdr>
        </w:div>
        <w:div w:id="444036619">
          <w:marLeft w:val="640"/>
          <w:marRight w:val="0"/>
          <w:marTop w:val="0"/>
          <w:marBottom w:val="0"/>
          <w:divBdr>
            <w:top w:val="none" w:sz="0" w:space="0" w:color="auto"/>
            <w:left w:val="none" w:sz="0" w:space="0" w:color="auto"/>
            <w:bottom w:val="none" w:sz="0" w:space="0" w:color="auto"/>
            <w:right w:val="none" w:sz="0" w:space="0" w:color="auto"/>
          </w:divBdr>
        </w:div>
        <w:div w:id="903098768">
          <w:marLeft w:val="640"/>
          <w:marRight w:val="0"/>
          <w:marTop w:val="0"/>
          <w:marBottom w:val="0"/>
          <w:divBdr>
            <w:top w:val="none" w:sz="0" w:space="0" w:color="auto"/>
            <w:left w:val="none" w:sz="0" w:space="0" w:color="auto"/>
            <w:bottom w:val="none" w:sz="0" w:space="0" w:color="auto"/>
            <w:right w:val="none" w:sz="0" w:space="0" w:color="auto"/>
          </w:divBdr>
        </w:div>
        <w:div w:id="1718965957">
          <w:marLeft w:val="640"/>
          <w:marRight w:val="0"/>
          <w:marTop w:val="0"/>
          <w:marBottom w:val="0"/>
          <w:divBdr>
            <w:top w:val="none" w:sz="0" w:space="0" w:color="auto"/>
            <w:left w:val="none" w:sz="0" w:space="0" w:color="auto"/>
            <w:bottom w:val="none" w:sz="0" w:space="0" w:color="auto"/>
            <w:right w:val="none" w:sz="0" w:space="0" w:color="auto"/>
          </w:divBdr>
        </w:div>
        <w:div w:id="1713000556">
          <w:marLeft w:val="640"/>
          <w:marRight w:val="0"/>
          <w:marTop w:val="0"/>
          <w:marBottom w:val="0"/>
          <w:divBdr>
            <w:top w:val="none" w:sz="0" w:space="0" w:color="auto"/>
            <w:left w:val="none" w:sz="0" w:space="0" w:color="auto"/>
            <w:bottom w:val="none" w:sz="0" w:space="0" w:color="auto"/>
            <w:right w:val="none" w:sz="0" w:space="0" w:color="auto"/>
          </w:divBdr>
        </w:div>
        <w:div w:id="1685088501">
          <w:marLeft w:val="640"/>
          <w:marRight w:val="0"/>
          <w:marTop w:val="0"/>
          <w:marBottom w:val="0"/>
          <w:divBdr>
            <w:top w:val="none" w:sz="0" w:space="0" w:color="auto"/>
            <w:left w:val="none" w:sz="0" w:space="0" w:color="auto"/>
            <w:bottom w:val="none" w:sz="0" w:space="0" w:color="auto"/>
            <w:right w:val="none" w:sz="0" w:space="0" w:color="auto"/>
          </w:divBdr>
        </w:div>
        <w:div w:id="380251801">
          <w:marLeft w:val="640"/>
          <w:marRight w:val="0"/>
          <w:marTop w:val="0"/>
          <w:marBottom w:val="0"/>
          <w:divBdr>
            <w:top w:val="none" w:sz="0" w:space="0" w:color="auto"/>
            <w:left w:val="none" w:sz="0" w:space="0" w:color="auto"/>
            <w:bottom w:val="none" w:sz="0" w:space="0" w:color="auto"/>
            <w:right w:val="none" w:sz="0" w:space="0" w:color="auto"/>
          </w:divBdr>
        </w:div>
        <w:div w:id="826553573">
          <w:marLeft w:val="640"/>
          <w:marRight w:val="0"/>
          <w:marTop w:val="0"/>
          <w:marBottom w:val="0"/>
          <w:divBdr>
            <w:top w:val="none" w:sz="0" w:space="0" w:color="auto"/>
            <w:left w:val="none" w:sz="0" w:space="0" w:color="auto"/>
            <w:bottom w:val="none" w:sz="0" w:space="0" w:color="auto"/>
            <w:right w:val="none" w:sz="0" w:space="0" w:color="auto"/>
          </w:divBdr>
        </w:div>
        <w:div w:id="1074475473">
          <w:marLeft w:val="640"/>
          <w:marRight w:val="0"/>
          <w:marTop w:val="0"/>
          <w:marBottom w:val="0"/>
          <w:divBdr>
            <w:top w:val="none" w:sz="0" w:space="0" w:color="auto"/>
            <w:left w:val="none" w:sz="0" w:space="0" w:color="auto"/>
            <w:bottom w:val="none" w:sz="0" w:space="0" w:color="auto"/>
            <w:right w:val="none" w:sz="0" w:space="0" w:color="auto"/>
          </w:divBdr>
        </w:div>
        <w:div w:id="809398864">
          <w:marLeft w:val="640"/>
          <w:marRight w:val="0"/>
          <w:marTop w:val="0"/>
          <w:marBottom w:val="0"/>
          <w:divBdr>
            <w:top w:val="none" w:sz="0" w:space="0" w:color="auto"/>
            <w:left w:val="none" w:sz="0" w:space="0" w:color="auto"/>
            <w:bottom w:val="none" w:sz="0" w:space="0" w:color="auto"/>
            <w:right w:val="none" w:sz="0" w:space="0" w:color="auto"/>
          </w:divBdr>
        </w:div>
        <w:div w:id="598678804">
          <w:marLeft w:val="640"/>
          <w:marRight w:val="0"/>
          <w:marTop w:val="0"/>
          <w:marBottom w:val="0"/>
          <w:divBdr>
            <w:top w:val="none" w:sz="0" w:space="0" w:color="auto"/>
            <w:left w:val="none" w:sz="0" w:space="0" w:color="auto"/>
            <w:bottom w:val="none" w:sz="0" w:space="0" w:color="auto"/>
            <w:right w:val="none" w:sz="0" w:space="0" w:color="auto"/>
          </w:divBdr>
        </w:div>
        <w:div w:id="431315773">
          <w:marLeft w:val="640"/>
          <w:marRight w:val="0"/>
          <w:marTop w:val="0"/>
          <w:marBottom w:val="0"/>
          <w:divBdr>
            <w:top w:val="none" w:sz="0" w:space="0" w:color="auto"/>
            <w:left w:val="none" w:sz="0" w:space="0" w:color="auto"/>
            <w:bottom w:val="none" w:sz="0" w:space="0" w:color="auto"/>
            <w:right w:val="none" w:sz="0" w:space="0" w:color="auto"/>
          </w:divBdr>
        </w:div>
        <w:div w:id="1744523736">
          <w:marLeft w:val="640"/>
          <w:marRight w:val="0"/>
          <w:marTop w:val="0"/>
          <w:marBottom w:val="0"/>
          <w:divBdr>
            <w:top w:val="none" w:sz="0" w:space="0" w:color="auto"/>
            <w:left w:val="none" w:sz="0" w:space="0" w:color="auto"/>
            <w:bottom w:val="none" w:sz="0" w:space="0" w:color="auto"/>
            <w:right w:val="none" w:sz="0" w:space="0" w:color="auto"/>
          </w:divBdr>
        </w:div>
        <w:div w:id="2041514460">
          <w:marLeft w:val="640"/>
          <w:marRight w:val="0"/>
          <w:marTop w:val="0"/>
          <w:marBottom w:val="0"/>
          <w:divBdr>
            <w:top w:val="none" w:sz="0" w:space="0" w:color="auto"/>
            <w:left w:val="none" w:sz="0" w:space="0" w:color="auto"/>
            <w:bottom w:val="none" w:sz="0" w:space="0" w:color="auto"/>
            <w:right w:val="none" w:sz="0" w:space="0" w:color="auto"/>
          </w:divBdr>
        </w:div>
        <w:div w:id="906306553">
          <w:marLeft w:val="640"/>
          <w:marRight w:val="0"/>
          <w:marTop w:val="0"/>
          <w:marBottom w:val="0"/>
          <w:divBdr>
            <w:top w:val="none" w:sz="0" w:space="0" w:color="auto"/>
            <w:left w:val="none" w:sz="0" w:space="0" w:color="auto"/>
            <w:bottom w:val="none" w:sz="0" w:space="0" w:color="auto"/>
            <w:right w:val="none" w:sz="0" w:space="0" w:color="auto"/>
          </w:divBdr>
        </w:div>
        <w:div w:id="433986499">
          <w:marLeft w:val="640"/>
          <w:marRight w:val="0"/>
          <w:marTop w:val="0"/>
          <w:marBottom w:val="0"/>
          <w:divBdr>
            <w:top w:val="none" w:sz="0" w:space="0" w:color="auto"/>
            <w:left w:val="none" w:sz="0" w:space="0" w:color="auto"/>
            <w:bottom w:val="none" w:sz="0" w:space="0" w:color="auto"/>
            <w:right w:val="none" w:sz="0" w:space="0" w:color="auto"/>
          </w:divBdr>
        </w:div>
        <w:div w:id="107310670">
          <w:marLeft w:val="640"/>
          <w:marRight w:val="0"/>
          <w:marTop w:val="0"/>
          <w:marBottom w:val="0"/>
          <w:divBdr>
            <w:top w:val="none" w:sz="0" w:space="0" w:color="auto"/>
            <w:left w:val="none" w:sz="0" w:space="0" w:color="auto"/>
            <w:bottom w:val="none" w:sz="0" w:space="0" w:color="auto"/>
            <w:right w:val="none" w:sz="0" w:space="0" w:color="auto"/>
          </w:divBdr>
        </w:div>
        <w:div w:id="1021905099">
          <w:marLeft w:val="640"/>
          <w:marRight w:val="0"/>
          <w:marTop w:val="0"/>
          <w:marBottom w:val="0"/>
          <w:divBdr>
            <w:top w:val="none" w:sz="0" w:space="0" w:color="auto"/>
            <w:left w:val="none" w:sz="0" w:space="0" w:color="auto"/>
            <w:bottom w:val="none" w:sz="0" w:space="0" w:color="auto"/>
            <w:right w:val="none" w:sz="0" w:space="0" w:color="auto"/>
          </w:divBdr>
        </w:div>
        <w:div w:id="1295678744">
          <w:marLeft w:val="640"/>
          <w:marRight w:val="0"/>
          <w:marTop w:val="0"/>
          <w:marBottom w:val="0"/>
          <w:divBdr>
            <w:top w:val="none" w:sz="0" w:space="0" w:color="auto"/>
            <w:left w:val="none" w:sz="0" w:space="0" w:color="auto"/>
            <w:bottom w:val="none" w:sz="0" w:space="0" w:color="auto"/>
            <w:right w:val="none" w:sz="0" w:space="0" w:color="auto"/>
          </w:divBdr>
        </w:div>
        <w:div w:id="755060231">
          <w:marLeft w:val="640"/>
          <w:marRight w:val="0"/>
          <w:marTop w:val="0"/>
          <w:marBottom w:val="0"/>
          <w:divBdr>
            <w:top w:val="none" w:sz="0" w:space="0" w:color="auto"/>
            <w:left w:val="none" w:sz="0" w:space="0" w:color="auto"/>
            <w:bottom w:val="none" w:sz="0" w:space="0" w:color="auto"/>
            <w:right w:val="none" w:sz="0" w:space="0" w:color="auto"/>
          </w:divBdr>
        </w:div>
        <w:div w:id="2061511395">
          <w:marLeft w:val="640"/>
          <w:marRight w:val="0"/>
          <w:marTop w:val="0"/>
          <w:marBottom w:val="0"/>
          <w:divBdr>
            <w:top w:val="none" w:sz="0" w:space="0" w:color="auto"/>
            <w:left w:val="none" w:sz="0" w:space="0" w:color="auto"/>
            <w:bottom w:val="none" w:sz="0" w:space="0" w:color="auto"/>
            <w:right w:val="none" w:sz="0" w:space="0" w:color="auto"/>
          </w:divBdr>
        </w:div>
        <w:div w:id="1333753990">
          <w:marLeft w:val="640"/>
          <w:marRight w:val="0"/>
          <w:marTop w:val="0"/>
          <w:marBottom w:val="0"/>
          <w:divBdr>
            <w:top w:val="none" w:sz="0" w:space="0" w:color="auto"/>
            <w:left w:val="none" w:sz="0" w:space="0" w:color="auto"/>
            <w:bottom w:val="none" w:sz="0" w:space="0" w:color="auto"/>
            <w:right w:val="none" w:sz="0" w:space="0" w:color="auto"/>
          </w:divBdr>
        </w:div>
        <w:div w:id="1418599629">
          <w:marLeft w:val="640"/>
          <w:marRight w:val="0"/>
          <w:marTop w:val="0"/>
          <w:marBottom w:val="0"/>
          <w:divBdr>
            <w:top w:val="none" w:sz="0" w:space="0" w:color="auto"/>
            <w:left w:val="none" w:sz="0" w:space="0" w:color="auto"/>
            <w:bottom w:val="none" w:sz="0" w:space="0" w:color="auto"/>
            <w:right w:val="none" w:sz="0" w:space="0" w:color="auto"/>
          </w:divBdr>
        </w:div>
        <w:div w:id="1968074684">
          <w:marLeft w:val="640"/>
          <w:marRight w:val="0"/>
          <w:marTop w:val="0"/>
          <w:marBottom w:val="0"/>
          <w:divBdr>
            <w:top w:val="none" w:sz="0" w:space="0" w:color="auto"/>
            <w:left w:val="none" w:sz="0" w:space="0" w:color="auto"/>
            <w:bottom w:val="none" w:sz="0" w:space="0" w:color="auto"/>
            <w:right w:val="none" w:sz="0" w:space="0" w:color="auto"/>
          </w:divBdr>
        </w:div>
      </w:divsChild>
    </w:div>
    <w:div w:id="672143555">
      <w:bodyDiv w:val="1"/>
      <w:marLeft w:val="0"/>
      <w:marRight w:val="0"/>
      <w:marTop w:val="0"/>
      <w:marBottom w:val="0"/>
      <w:divBdr>
        <w:top w:val="none" w:sz="0" w:space="0" w:color="auto"/>
        <w:left w:val="none" w:sz="0" w:space="0" w:color="auto"/>
        <w:bottom w:val="none" w:sz="0" w:space="0" w:color="auto"/>
        <w:right w:val="none" w:sz="0" w:space="0" w:color="auto"/>
      </w:divBdr>
      <w:divsChild>
        <w:div w:id="1002002350">
          <w:marLeft w:val="640"/>
          <w:marRight w:val="0"/>
          <w:marTop w:val="0"/>
          <w:marBottom w:val="0"/>
          <w:divBdr>
            <w:top w:val="none" w:sz="0" w:space="0" w:color="auto"/>
            <w:left w:val="none" w:sz="0" w:space="0" w:color="auto"/>
            <w:bottom w:val="none" w:sz="0" w:space="0" w:color="auto"/>
            <w:right w:val="none" w:sz="0" w:space="0" w:color="auto"/>
          </w:divBdr>
        </w:div>
        <w:div w:id="1379013000">
          <w:marLeft w:val="640"/>
          <w:marRight w:val="0"/>
          <w:marTop w:val="0"/>
          <w:marBottom w:val="0"/>
          <w:divBdr>
            <w:top w:val="none" w:sz="0" w:space="0" w:color="auto"/>
            <w:left w:val="none" w:sz="0" w:space="0" w:color="auto"/>
            <w:bottom w:val="none" w:sz="0" w:space="0" w:color="auto"/>
            <w:right w:val="none" w:sz="0" w:space="0" w:color="auto"/>
          </w:divBdr>
        </w:div>
        <w:div w:id="246815543">
          <w:marLeft w:val="640"/>
          <w:marRight w:val="0"/>
          <w:marTop w:val="0"/>
          <w:marBottom w:val="0"/>
          <w:divBdr>
            <w:top w:val="none" w:sz="0" w:space="0" w:color="auto"/>
            <w:left w:val="none" w:sz="0" w:space="0" w:color="auto"/>
            <w:bottom w:val="none" w:sz="0" w:space="0" w:color="auto"/>
            <w:right w:val="none" w:sz="0" w:space="0" w:color="auto"/>
          </w:divBdr>
        </w:div>
        <w:div w:id="514612378">
          <w:marLeft w:val="640"/>
          <w:marRight w:val="0"/>
          <w:marTop w:val="0"/>
          <w:marBottom w:val="0"/>
          <w:divBdr>
            <w:top w:val="none" w:sz="0" w:space="0" w:color="auto"/>
            <w:left w:val="none" w:sz="0" w:space="0" w:color="auto"/>
            <w:bottom w:val="none" w:sz="0" w:space="0" w:color="auto"/>
            <w:right w:val="none" w:sz="0" w:space="0" w:color="auto"/>
          </w:divBdr>
        </w:div>
        <w:div w:id="308019218">
          <w:marLeft w:val="640"/>
          <w:marRight w:val="0"/>
          <w:marTop w:val="0"/>
          <w:marBottom w:val="0"/>
          <w:divBdr>
            <w:top w:val="none" w:sz="0" w:space="0" w:color="auto"/>
            <w:left w:val="none" w:sz="0" w:space="0" w:color="auto"/>
            <w:bottom w:val="none" w:sz="0" w:space="0" w:color="auto"/>
            <w:right w:val="none" w:sz="0" w:space="0" w:color="auto"/>
          </w:divBdr>
        </w:div>
        <w:div w:id="897471586">
          <w:marLeft w:val="640"/>
          <w:marRight w:val="0"/>
          <w:marTop w:val="0"/>
          <w:marBottom w:val="0"/>
          <w:divBdr>
            <w:top w:val="none" w:sz="0" w:space="0" w:color="auto"/>
            <w:left w:val="none" w:sz="0" w:space="0" w:color="auto"/>
            <w:bottom w:val="none" w:sz="0" w:space="0" w:color="auto"/>
            <w:right w:val="none" w:sz="0" w:space="0" w:color="auto"/>
          </w:divBdr>
        </w:div>
        <w:div w:id="1569194942">
          <w:marLeft w:val="640"/>
          <w:marRight w:val="0"/>
          <w:marTop w:val="0"/>
          <w:marBottom w:val="0"/>
          <w:divBdr>
            <w:top w:val="none" w:sz="0" w:space="0" w:color="auto"/>
            <w:left w:val="none" w:sz="0" w:space="0" w:color="auto"/>
            <w:bottom w:val="none" w:sz="0" w:space="0" w:color="auto"/>
            <w:right w:val="none" w:sz="0" w:space="0" w:color="auto"/>
          </w:divBdr>
        </w:div>
        <w:div w:id="477766524">
          <w:marLeft w:val="640"/>
          <w:marRight w:val="0"/>
          <w:marTop w:val="0"/>
          <w:marBottom w:val="0"/>
          <w:divBdr>
            <w:top w:val="none" w:sz="0" w:space="0" w:color="auto"/>
            <w:left w:val="none" w:sz="0" w:space="0" w:color="auto"/>
            <w:bottom w:val="none" w:sz="0" w:space="0" w:color="auto"/>
            <w:right w:val="none" w:sz="0" w:space="0" w:color="auto"/>
          </w:divBdr>
        </w:div>
        <w:div w:id="1489902672">
          <w:marLeft w:val="640"/>
          <w:marRight w:val="0"/>
          <w:marTop w:val="0"/>
          <w:marBottom w:val="0"/>
          <w:divBdr>
            <w:top w:val="none" w:sz="0" w:space="0" w:color="auto"/>
            <w:left w:val="none" w:sz="0" w:space="0" w:color="auto"/>
            <w:bottom w:val="none" w:sz="0" w:space="0" w:color="auto"/>
            <w:right w:val="none" w:sz="0" w:space="0" w:color="auto"/>
          </w:divBdr>
        </w:div>
        <w:div w:id="979263639">
          <w:marLeft w:val="640"/>
          <w:marRight w:val="0"/>
          <w:marTop w:val="0"/>
          <w:marBottom w:val="0"/>
          <w:divBdr>
            <w:top w:val="none" w:sz="0" w:space="0" w:color="auto"/>
            <w:left w:val="none" w:sz="0" w:space="0" w:color="auto"/>
            <w:bottom w:val="none" w:sz="0" w:space="0" w:color="auto"/>
            <w:right w:val="none" w:sz="0" w:space="0" w:color="auto"/>
          </w:divBdr>
        </w:div>
        <w:div w:id="483547529">
          <w:marLeft w:val="640"/>
          <w:marRight w:val="0"/>
          <w:marTop w:val="0"/>
          <w:marBottom w:val="0"/>
          <w:divBdr>
            <w:top w:val="none" w:sz="0" w:space="0" w:color="auto"/>
            <w:left w:val="none" w:sz="0" w:space="0" w:color="auto"/>
            <w:bottom w:val="none" w:sz="0" w:space="0" w:color="auto"/>
            <w:right w:val="none" w:sz="0" w:space="0" w:color="auto"/>
          </w:divBdr>
        </w:div>
        <w:div w:id="298069456">
          <w:marLeft w:val="640"/>
          <w:marRight w:val="0"/>
          <w:marTop w:val="0"/>
          <w:marBottom w:val="0"/>
          <w:divBdr>
            <w:top w:val="none" w:sz="0" w:space="0" w:color="auto"/>
            <w:left w:val="none" w:sz="0" w:space="0" w:color="auto"/>
            <w:bottom w:val="none" w:sz="0" w:space="0" w:color="auto"/>
            <w:right w:val="none" w:sz="0" w:space="0" w:color="auto"/>
          </w:divBdr>
        </w:div>
        <w:div w:id="615253602">
          <w:marLeft w:val="640"/>
          <w:marRight w:val="0"/>
          <w:marTop w:val="0"/>
          <w:marBottom w:val="0"/>
          <w:divBdr>
            <w:top w:val="none" w:sz="0" w:space="0" w:color="auto"/>
            <w:left w:val="none" w:sz="0" w:space="0" w:color="auto"/>
            <w:bottom w:val="none" w:sz="0" w:space="0" w:color="auto"/>
            <w:right w:val="none" w:sz="0" w:space="0" w:color="auto"/>
          </w:divBdr>
        </w:div>
        <w:div w:id="1583951884">
          <w:marLeft w:val="640"/>
          <w:marRight w:val="0"/>
          <w:marTop w:val="0"/>
          <w:marBottom w:val="0"/>
          <w:divBdr>
            <w:top w:val="none" w:sz="0" w:space="0" w:color="auto"/>
            <w:left w:val="none" w:sz="0" w:space="0" w:color="auto"/>
            <w:bottom w:val="none" w:sz="0" w:space="0" w:color="auto"/>
            <w:right w:val="none" w:sz="0" w:space="0" w:color="auto"/>
          </w:divBdr>
        </w:div>
        <w:div w:id="1425612322">
          <w:marLeft w:val="640"/>
          <w:marRight w:val="0"/>
          <w:marTop w:val="0"/>
          <w:marBottom w:val="0"/>
          <w:divBdr>
            <w:top w:val="none" w:sz="0" w:space="0" w:color="auto"/>
            <w:left w:val="none" w:sz="0" w:space="0" w:color="auto"/>
            <w:bottom w:val="none" w:sz="0" w:space="0" w:color="auto"/>
            <w:right w:val="none" w:sz="0" w:space="0" w:color="auto"/>
          </w:divBdr>
        </w:div>
        <w:div w:id="208155121">
          <w:marLeft w:val="640"/>
          <w:marRight w:val="0"/>
          <w:marTop w:val="0"/>
          <w:marBottom w:val="0"/>
          <w:divBdr>
            <w:top w:val="none" w:sz="0" w:space="0" w:color="auto"/>
            <w:left w:val="none" w:sz="0" w:space="0" w:color="auto"/>
            <w:bottom w:val="none" w:sz="0" w:space="0" w:color="auto"/>
            <w:right w:val="none" w:sz="0" w:space="0" w:color="auto"/>
          </w:divBdr>
        </w:div>
        <w:div w:id="225722843">
          <w:marLeft w:val="640"/>
          <w:marRight w:val="0"/>
          <w:marTop w:val="0"/>
          <w:marBottom w:val="0"/>
          <w:divBdr>
            <w:top w:val="none" w:sz="0" w:space="0" w:color="auto"/>
            <w:left w:val="none" w:sz="0" w:space="0" w:color="auto"/>
            <w:bottom w:val="none" w:sz="0" w:space="0" w:color="auto"/>
            <w:right w:val="none" w:sz="0" w:space="0" w:color="auto"/>
          </w:divBdr>
        </w:div>
        <w:div w:id="458841312">
          <w:marLeft w:val="640"/>
          <w:marRight w:val="0"/>
          <w:marTop w:val="0"/>
          <w:marBottom w:val="0"/>
          <w:divBdr>
            <w:top w:val="none" w:sz="0" w:space="0" w:color="auto"/>
            <w:left w:val="none" w:sz="0" w:space="0" w:color="auto"/>
            <w:bottom w:val="none" w:sz="0" w:space="0" w:color="auto"/>
            <w:right w:val="none" w:sz="0" w:space="0" w:color="auto"/>
          </w:divBdr>
        </w:div>
        <w:div w:id="384839110">
          <w:marLeft w:val="640"/>
          <w:marRight w:val="0"/>
          <w:marTop w:val="0"/>
          <w:marBottom w:val="0"/>
          <w:divBdr>
            <w:top w:val="none" w:sz="0" w:space="0" w:color="auto"/>
            <w:left w:val="none" w:sz="0" w:space="0" w:color="auto"/>
            <w:bottom w:val="none" w:sz="0" w:space="0" w:color="auto"/>
            <w:right w:val="none" w:sz="0" w:space="0" w:color="auto"/>
          </w:divBdr>
        </w:div>
        <w:div w:id="545066258">
          <w:marLeft w:val="640"/>
          <w:marRight w:val="0"/>
          <w:marTop w:val="0"/>
          <w:marBottom w:val="0"/>
          <w:divBdr>
            <w:top w:val="none" w:sz="0" w:space="0" w:color="auto"/>
            <w:left w:val="none" w:sz="0" w:space="0" w:color="auto"/>
            <w:bottom w:val="none" w:sz="0" w:space="0" w:color="auto"/>
            <w:right w:val="none" w:sz="0" w:space="0" w:color="auto"/>
          </w:divBdr>
        </w:div>
        <w:div w:id="169295498">
          <w:marLeft w:val="640"/>
          <w:marRight w:val="0"/>
          <w:marTop w:val="0"/>
          <w:marBottom w:val="0"/>
          <w:divBdr>
            <w:top w:val="none" w:sz="0" w:space="0" w:color="auto"/>
            <w:left w:val="none" w:sz="0" w:space="0" w:color="auto"/>
            <w:bottom w:val="none" w:sz="0" w:space="0" w:color="auto"/>
            <w:right w:val="none" w:sz="0" w:space="0" w:color="auto"/>
          </w:divBdr>
        </w:div>
        <w:div w:id="1370447407">
          <w:marLeft w:val="640"/>
          <w:marRight w:val="0"/>
          <w:marTop w:val="0"/>
          <w:marBottom w:val="0"/>
          <w:divBdr>
            <w:top w:val="none" w:sz="0" w:space="0" w:color="auto"/>
            <w:left w:val="none" w:sz="0" w:space="0" w:color="auto"/>
            <w:bottom w:val="none" w:sz="0" w:space="0" w:color="auto"/>
            <w:right w:val="none" w:sz="0" w:space="0" w:color="auto"/>
          </w:divBdr>
        </w:div>
        <w:div w:id="1319577489">
          <w:marLeft w:val="640"/>
          <w:marRight w:val="0"/>
          <w:marTop w:val="0"/>
          <w:marBottom w:val="0"/>
          <w:divBdr>
            <w:top w:val="none" w:sz="0" w:space="0" w:color="auto"/>
            <w:left w:val="none" w:sz="0" w:space="0" w:color="auto"/>
            <w:bottom w:val="none" w:sz="0" w:space="0" w:color="auto"/>
            <w:right w:val="none" w:sz="0" w:space="0" w:color="auto"/>
          </w:divBdr>
        </w:div>
        <w:div w:id="2073501629">
          <w:marLeft w:val="640"/>
          <w:marRight w:val="0"/>
          <w:marTop w:val="0"/>
          <w:marBottom w:val="0"/>
          <w:divBdr>
            <w:top w:val="none" w:sz="0" w:space="0" w:color="auto"/>
            <w:left w:val="none" w:sz="0" w:space="0" w:color="auto"/>
            <w:bottom w:val="none" w:sz="0" w:space="0" w:color="auto"/>
            <w:right w:val="none" w:sz="0" w:space="0" w:color="auto"/>
          </w:divBdr>
        </w:div>
        <w:div w:id="685135508">
          <w:marLeft w:val="640"/>
          <w:marRight w:val="0"/>
          <w:marTop w:val="0"/>
          <w:marBottom w:val="0"/>
          <w:divBdr>
            <w:top w:val="none" w:sz="0" w:space="0" w:color="auto"/>
            <w:left w:val="none" w:sz="0" w:space="0" w:color="auto"/>
            <w:bottom w:val="none" w:sz="0" w:space="0" w:color="auto"/>
            <w:right w:val="none" w:sz="0" w:space="0" w:color="auto"/>
          </w:divBdr>
        </w:div>
        <w:div w:id="242683972">
          <w:marLeft w:val="640"/>
          <w:marRight w:val="0"/>
          <w:marTop w:val="0"/>
          <w:marBottom w:val="0"/>
          <w:divBdr>
            <w:top w:val="none" w:sz="0" w:space="0" w:color="auto"/>
            <w:left w:val="none" w:sz="0" w:space="0" w:color="auto"/>
            <w:bottom w:val="none" w:sz="0" w:space="0" w:color="auto"/>
            <w:right w:val="none" w:sz="0" w:space="0" w:color="auto"/>
          </w:divBdr>
        </w:div>
        <w:div w:id="410783260">
          <w:marLeft w:val="640"/>
          <w:marRight w:val="0"/>
          <w:marTop w:val="0"/>
          <w:marBottom w:val="0"/>
          <w:divBdr>
            <w:top w:val="none" w:sz="0" w:space="0" w:color="auto"/>
            <w:left w:val="none" w:sz="0" w:space="0" w:color="auto"/>
            <w:bottom w:val="none" w:sz="0" w:space="0" w:color="auto"/>
            <w:right w:val="none" w:sz="0" w:space="0" w:color="auto"/>
          </w:divBdr>
        </w:div>
        <w:div w:id="1381979339">
          <w:marLeft w:val="640"/>
          <w:marRight w:val="0"/>
          <w:marTop w:val="0"/>
          <w:marBottom w:val="0"/>
          <w:divBdr>
            <w:top w:val="none" w:sz="0" w:space="0" w:color="auto"/>
            <w:left w:val="none" w:sz="0" w:space="0" w:color="auto"/>
            <w:bottom w:val="none" w:sz="0" w:space="0" w:color="auto"/>
            <w:right w:val="none" w:sz="0" w:space="0" w:color="auto"/>
          </w:divBdr>
        </w:div>
        <w:div w:id="182284460">
          <w:marLeft w:val="640"/>
          <w:marRight w:val="0"/>
          <w:marTop w:val="0"/>
          <w:marBottom w:val="0"/>
          <w:divBdr>
            <w:top w:val="none" w:sz="0" w:space="0" w:color="auto"/>
            <w:left w:val="none" w:sz="0" w:space="0" w:color="auto"/>
            <w:bottom w:val="none" w:sz="0" w:space="0" w:color="auto"/>
            <w:right w:val="none" w:sz="0" w:space="0" w:color="auto"/>
          </w:divBdr>
        </w:div>
        <w:div w:id="816071461">
          <w:marLeft w:val="640"/>
          <w:marRight w:val="0"/>
          <w:marTop w:val="0"/>
          <w:marBottom w:val="0"/>
          <w:divBdr>
            <w:top w:val="none" w:sz="0" w:space="0" w:color="auto"/>
            <w:left w:val="none" w:sz="0" w:space="0" w:color="auto"/>
            <w:bottom w:val="none" w:sz="0" w:space="0" w:color="auto"/>
            <w:right w:val="none" w:sz="0" w:space="0" w:color="auto"/>
          </w:divBdr>
        </w:div>
        <w:div w:id="34892160">
          <w:marLeft w:val="640"/>
          <w:marRight w:val="0"/>
          <w:marTop w:val="0"/>
          <w:marBottom w:val="0"/>
          <w:divBdr>
            <w:top w:val="none" w:sz="0" w:space="0" w:color="auto"/>
            <w:left w:val="none" w:sz="0" w:space="0" w:color="auto"/>
            <w:bottom w:val="none" w:sz="0" w:space="0" w:color="auto"/>
            <w:right w:val="none" w:sz="0" w:space="0" w:color="auto"/>
          </w:divBdr>
        </w:div>
        <w:div w:id="168182292">
          <w:marLeft w:val="640"/>
          <w:marRight w:val="0"/>
          <w:marTop w:val="0"/>
          <w:marBottom w:val="0"/>
          <w:divBdr>
            <w:top w:val="none" w:sz="0" w:space="0" w:color="auto"/>
            <w:left w:val="none" w:sz="0" w:space="0" w:color="auto"/>
            <w:bottom w:val="none" w:sz="0" w:space="0" w:color="auto"/>
            <w:right w:val="none" w:sz="0" w:space="0" w:color="auto"/>
          </w:divBdr>
        </w:div>
      </w:divsChild>
    </w:div>
    <w:div w:id="746654435">
      <w:bodyDiv w:val="1"/>
      <w:marLeft w:val="0"/>
      <w:marRight w:val="0"/>
      <w:marTop w:val="0"/>
      <w:marBottom w:val="0"/>
      <w:divBdr>
        <w:top w:val="none" w:sz="0" w:space="0" w:color="auto"/>
        <w:left w:val="none" w:sz="0" w:space="0" w:color="auto"/>
        <w:bottom w:val="none" w:sz="0" w:space="0" w:color="auto"/>
        <w:right w:val="none" w:sz="0" w:space="0" w:color="auto"/>
      </w:divBdr>
      <w:divsChild>
        <w:div w:id="1676953618">
          <w:marLeft w:val="640"/>
          <w:marRight w:val="0"/>
          <w:marTop w:val="0"/>
          <w:marBottom w:val="0"/>
          <w:divBdr>
            <w:top w:val="none" w:sz="0" w:space="0" w:color="auto"/>
            <w:left w:val="none" w:sz="0" w:space="0" w:color="auto"/>
            <w:bottom w:val="none" w:sz="0" w:space="0" w:color="auto"/>
            <w:right w:val="none" w:sz="0" w:space="0" w:color="auto"/>
          </w:divBdr>
        </w:div>
        <w:div w:id="1748989695">
          <w:marLeft w:val="640"/>
          <w:marRight w:val="0"/>
          <w:marTop w:val="0"/>
          <w:marBottom w:val="0"/>
          <w:divBdr>
            <w:top w:val="none" w:sz="0" w:space="0" w:color="auto"/>
            <w:left w:val="none" w:sz="0" w:space="0" w:color="auto"/>
            <w:bottom w:val="none" w:sz="0" w:space="0" w:color="auto"/>
            <w:right w:val="none" w:sz="0" w:space="0" w:color="auto"/>
          </w:divBdr>
        </w:div>
        <w:div w:id="1064253249">
          <w:marLeft w:val="640"/>
          <w:marRight w:val="0"/>
          <w:marTop w:val="0"/>
          <w:marBottom w:val="0"/>
          <w:divBdr>
            <w:top w:val="none" w:sz="0" w:space="0" w:color="auto"/>
            <w:left w:val="none" w:sz="0" w:space="0" w:color="auto"/>
            <w:bottom w:val="none" w:sz="0" w:space="0" w:color="auto"/>
            <w:right w:val="none" w:sz="0" w:space="0" w:color="auto"/>
          </w:divBdr>
        </w:div>
        <w:div w:id="1546481317">
          <w:marLeft w:val="640"/>
          <w:marRight w:val="0"/>
          <w:marTop w:val="0"/>
          <w:marBottom w:val="0"/>
          <w:divBdr>
            <w:top w:val="none" w:sz="0" w:space="0" w:color="auto"/>
            <w:left w:val="none" w:sz="0" w:space="0" w:color="auto"/>
            <w:bottom w:val="none" w:sz="0" w:space="0" w:color="auto"/>
            <w:right w:val="none" w:sz="0" w:space="0" w:color="auto"/>
          </w:divBdr>
        </w:div>
        <w:div w:id="1540237418">
          <w:marLeft w:val="640"/>
          <w:marRight w:val="0"/>
          <w:marTop w:val="0"/>
          <w:marBottom w:val="0"/>
          <w:divBdr>
            <w:top w:val="none" w:sz="0" w:space="0" w:color="auto"/>
            <w:left w:val="none" w:sz="0" w:space="0" w:color="auto"/>
            <w:bottom w:val="none" w:sz="0" w:space="0" w:color="auto"/>
            <w:right w:val="none" w:sz="0" w:space="0" w:color="auto"/>
          </w:divBdr>
        </w:div>
        <w:div w:id="19597426">
          <w:marLeft w:val="640"/>
          <w:marRight w:val="0"/>
          <w:marTop w:val="0"/>
          <w:marBottom w:val="0"/>
          <w:divBdr>
            <w:top w:val="none" w:sz="0" w:space="0" w:color="auto"/>
            <w:left w:val="none" w:sz="0" w:space="0" w:color="auto"/>
            <w:bottom w:val="none" w:sz="0" w:space="0" w:color="auto"/>
            <w:right w:val="none" w:sz="0" w:space="0" w:color="auto"/>
          </w:divBdr>
        </w:div>
        <w:div w:id="6371736">
          <w:marLeft w:val="640"/>
          <w:marRight w:val="0"/>
          <w:marTop w:val="0"/>
          <w:marBottom w:val="0"/>
          <w:divBdr>
            <w:top w:val="none" w:sz="0" w:space="0" w:color="auto"/>
            <w:left w:val="none" w:sz="0" w:space="0" w:color="auto"/>
            <w:bottom w:val="none" w:sz="0" w:space="0" w:color="auto"/>
            <w:right w:val="none" w:sz="0" w:space="0" w:color="auto"/>
          </w:divBdr>
        </w:div>
        <w:div w:id="429929323">
          <w:marLeft w:val="640"/>
          <w:marRight w:val="0"/>
          <w:marTop w:val="0"/>
          <w:marBottom w:val="0"/>
          <w:divBdr>
            <w:top w:val="none" w:sz="0" w:space="0" w:color="auto"/>
            <w:left w:val="none" w:sz="0" w:space="0" w:color="auto"/>
            <w:bottom w:val="none" w:sz="0" w:space="0" w:color="auto"/>
            <w:right w:val="none" w:sz="0" w:space="0" w:color="auto"/>
          </w:divBdr>
        </w:div>
        <w:div w:id="826553710">
          <w:marLeft w:val="640"/>
          <w:marRight w:val="0"/>
          <w:marTop w:val="0"/>
          <w:marBottom w:val="0"/>
          <w:divBdr>
            <w:top w:val="none" w:sz="0" w:space="0" w:color="auto"/>
            <w:left w:val="none" w:sz="0" w:space="0" w:color="auto"/>
            <w:bottom w:val="none" w:sz="0" w:space="0" w:color="auto"/>
            <w:right w:val="none" w:sz="0" w:space="0" w:color="auto"/>
          </w:divBdr>
        </w:div>
        <w:div w:id="1191064837">
          <w:marLeft w:val="640"/>
          <w:marRight w:val="0"/>
          <w:marTop w:val="0"/>
          <w:marBottom w:val="0"/>
          <w:divBdr>
            <w:top w:val="none" w:sz="0" w:space="0" w:color="auto"/>
            <w:left w:val="none" w:sz="0" w:space="0" w:color="auto"/>
            <w:bottom w:val="none" w:sz="0" w:space="0" w:color="auto"/>
            <w:right w:val="none" w:sz="0" w:space="0" w:color="auto"/>
          </w:divBdr>
        </w:div>
        <w:div w:id="164056811">
          <w:marLeft w:val="640"/>
          <w:marRight w:val="0"/>
          <w:marTop w:val="0"/>
          <w:marBottom w:val="0"/>
          <w:divBdr>
            <w:top w:val="none" w:sz="0" w:space="0" w:color="auto"/>
            <w:left w:val="none" w:sz="0" w:space="0" w:color="auto"/>
            <w:bottom w:val="none" w:sz="0" w:space="0" w:color="auto"/>
            <w:right w:val="none" w:sz="0" w:space="0" w:color="auto"/>
          </w:divBdr>
        </w:div>
        <w:div w:id="782116571">
          <w:marLeft w:val="640"/>
          <w:marRight w:val="0"/>
          <w:marTop w:val="0"/>
          <w:marBottom w:val="0"/>
          <w:divBdr>
            <w:top w:val="none" w:sz="0" w:space="0" w:color="auto"/>
            <w:left w:val="none" w:sz="0" w:space="0" w:color="auto"/>
            <w:bottom w:val="none" w:sz="0" w:space="0" w:color="auto"/>
            <w:right w:val="none" w:sz="0" w:space="0" w:color="auto"/>
          </w:divBdr>
        </w:div>
        <w:div w:id="897285008">
          <w:marLeft w:val="640"/>
          <w:marRight w:val="0"/>
          <w:marTop w:val="0"/>
          <w:marBottom w:val="0"/>
          <w:divBdr>
            <w:top w:val="none" w:sz="0" w:space="0" w:color="auto"/>
            <w:left w:val="none" w:sz="0" w:space="0" w:color="auto"/>
            <w:bottom w:val="none" w:sz="0" w:space="0" w:color="auto"/>
            <w:right w:val="none" w:sz="0" w:space="0" w:color="auto"/>
          </w:divBdr>
        </w:div>
        <w:div w:id="13466052">
          <w:marLeft w:val="640"/>
          <w:marRight w:val="0"/>
          <w:marTop w:val="0"/>
          <w:marBottom w:val="0"/>
          <w:divBdr>
            <w:top w:val="none" w:sz="0" w:space="0" w:color="auto"/>
            <w:left w:val="none" w:sz="0" w:space="0" w:color="auto"/>
            <w:bottom w:val="none" w:sz="0" w:space="0" w:color="auto"/>
            <w:right w:val="none" w:sz="0" w:space="0" w:color="auto"/>
          </w:divBdr>
        </w:div>
        <w:div w:id="52317379">
          <w:marLeft w:val="640"/>
          <w:marRight w:val="0"/>
          <w:marTop w:val="0"/>
          <w:marBottom w:val="0"/>
          <w:divBdr>
            <w:top w:val="none" w:sz="0" w:space="0" w:color="auto"/>
            <w:left w:val="none" w:sz="0" w:space="0" w:color="auto"/>
            <w:bottom w:val="none" w:sz="0" w:space="0" w:color="auto"/>
            <w:right w:val="none" w:sz="0" w:space="0" w:color="auto"/>
          </w:divBdr>
        </w:div>
        <w:div w:id="1777679318">
          <w:marLeft w:val="640"/>
          <w:marRight w:val="0"/>
          <w:marTop w:val="0"/>
          <w:marBottom w:val="0"/>
          <w:divBdr>
            <w:top w:val="none" w:sz="0" w:space="0" w:color="auto"/>
            <w:left w:val="none" w:sz="0" w:space="0" w:color="auto"/>
            <w:bottom w:val="none" w:sz="0" w:space="0" w:color="auto"/>
            <w:right w:val="none" w:sz="0" w:space="0" w:color="auto"/>
          </w:divBdr>
        </w:div>
        <w:div w:id="479228785">
          <w:marLeft w:val="640"/>
          <w:marRight w:val="0"/>
          <w:marTop w:val="0"/>
          <w:marBottom w:val="0"/>
          <w:divBdr>
            <w:top w:val="none" w:sz="0" w:space="0" w:color="auto"/>
            <w:left w:val="none" w:sz="0" w:space="0" w:color="auto"/>
            <w:bottom w:val="none" w:sz="0" w:space="0" w:color="auto"/>
            <w:right w:val="none" w:sz="0" w:space="0" w:color="auto"/>
          </w:divBdr>
        </w:div>
        <w:div w:id="1366128651">
          <w:marLeft w:val="640"/>
          <w:marRight w:val="0"/>
          <w:marTop w:val="0"/>
          <w:marBottom w:val="0"/>
          <w:divBdr>
            <w:top w:val="none" w:sz="0" w:space="0" w:color="auto"/>
            <w:left w:val="none" w:sz="0" w:space="0" w:color="auto"/>
            <w:bottom w:val="none" w:sz="0" w:space="0" w:color="auto"/>
            <w:right w:val="none" w:sz="0" w:space="0" w:color="auto"/>
          </w:divBdr>
        </w:div>
        <w:div w:id="1762945324">
          <w:marLeft w:val="640"/>
          <w:marRight w:val="0"/>
          <w:marTop w:val="0"/>
          <w:marBottom w:val="0"/>
          <w:divBdr>
            <w:top w:val="none" w:sz="0" w:space="0" w:color="auto"/>
            <w:left w:val="none" w:sz="0" w:space="0" w:color="auto"/>
            <w:bottom w:val="none" w:sz="0" w:space="0" w:color="auto"/>
            <w:right w:val="none" w:sz="0" w:space="0" w:color="auto"/>
          </w:divBdr>
        </w:div>
        <w:div w:id="1875918873">
          <w:marLeft w:val="640"/>
          <w:marRight w:val="0"/>
          <w:marTop w:val="0"/>
          <w:marBottom w:val="0"/>
          <w:divBdr>
            <w:top w:val="none" w:sz="0" w:space="0" w:color="auto"/>
            <w:left w:val="none" w:sz="0" w:space="0" w:color="auto"/>
            <w:bottom w:val="none" w:sz="0" w:space="0" w:color="auto"/>
            <w:right w:val="none" w:sz="0" w:space="0" w:color="auto"/>
          </w:divBdr>
        </w:div>
        <w:div w:id="356660773">
          <w:marLeft w:val="640"/>
          <w:marRight w:val="0"/>
          <w:marTop w:val="0"/>
          <w:marBottom w:val="0"/>
          <w:divBdr>
            <w:top w:val="none" w:sz="0" w:space="0" w:color="auto"/>
            <w:left w:val="none" w:sz="0" w:space="0" w:color="auto"/>
            <w:bottom w:val="none" w:sz="0" w:space="0" w:color="auto"/>
            <w:right w:val="none" w:sz="0" w:space="0" w:color="auto"/>
          </w:divBdr>
        </w:div>
        <w:div w:id="1412921264">
          <w:marLeft w:val="640"/>
          <w:marRight w:val="0"/>
          <w:marTop w:val="0"/>
          <w:marBottom w:val="0"/>
          <w:divBdr>
            <w:top w:val="none" w:sz="0" w:space="0" w:color="auto"/>
            <w:left w:val="none" w:sz="0" w:space="0" w:color="auto"/>
            <w:bottom w:val="none" w:sz="0" w:space="0" w:color="auto"/>
            <w:right w:val="none" w:sz="0" w:space="0" w:color="auto"/>
          </w:divBdr>
        </w:div>
        <w:div w:id="1409230478">
          <w:marLeft w:val="640"/>
          <w:marRight w:val="0"/>
          <w:marTop w:val="0"/>
          <w:marBottom w:val="0"/>
          <w:divBdr>
            <w:top w:val="none" w:sz="0" w:space="0" w:color="auto"/>
            <w:left w:val="none" w:sz="0" w:space="0" w:color="auto"/>
            <w:bottom w:val="none" w:sz="0" w:space="0" w:color="auto"/>
            <w:right w:val="none" w:sz="0" w:space="0" w:color="auto"/>
          </w:divBdr>
        </w:div>
        <w:div w:id="625165789">
          <w:marLeft w:val="640"/>
          <w:marRight w:val="0"/>
          <w:marTop w:val="0"/>
          <w:marBottom w:val="0"/>
          <w:divBdr>
            <w:top w:val="none" w:sz="0" w:space="0" w:color="auto"/>
            <w:left w:val="none" w:sz="0" w:space="0" w:color="auto"/>
            <w:bottom w:val="none" w:sz="0" w:space="0" w:color="auto"/>
            <w:right w:val="none" w:sz="0" w:space="0" w:color="auto"/>
          </w:divBdr>
        </w:div>
        <w:div w:id="1215196206">
          <w:marLeft w:val="640"/>
          <w:marRight w:val="0"/>
          <w:marTop w:val="0"/>
          <w:marBottom w:val="0"/>
          <w:divBdr>
            <w:top w:val="none" w:sz="0" w:space="0" w:color="auto"/>
            <w:left w:val="none" w:sz="0" w:space="0" w:color="auto"/>
            <w:bottom w:val="none" w:sz="0" w:space="0" w:color="auto"/>
            <w:right w:val="none" w:sz="0" w:space="0" w:color="auto"/>
          </w:divBdr>
        </w:div>
        <w:div w:id="997077967">
          <w:marLeft w:val="640"/>
          <w:marRight w:val="0"/>
          <w:marTop w:val="0"/>
          <w:marBottom w:val="0"/>
          <w:divBdr>
            <w:top w:val="none" w:sz="0" w:space="0" w:color="auto"/>
            <w:left w:val="none" w:sz="0" w:space="0" w:color="auto"/>
            <w:bottom w:val="none" w:sz="0" w:space="0" w:color="auto"/>
            <w:right w:val="none" w:sz="0" w:space="0" w:color="auto"/>
          </w:divBdr>
        </w:div>
      </w:divsChild>
    </w:div>
    <w:div w:id="786243478">
      <w:bodyDiv w:val="1"/>
      <w:marLeft w:val="0"/>
      <w:marRight w:val="0"/>
      <w:marTop w:val="0"/>
      <w:marBottom w:val="0"/>
      <w:divBdr>
        <w:top w:val="none" w:sz="0" w:space="0" w:color="auto"/>
        <w:left w:val="none" w:sz="0" w:space="0" w:color="auto"/>
        <w:bottom w:val="none" w:sz="0" w:space="0" w:color="auto"/>
        <w:right w:val="none" w:sz="0" w:space="0" w:color="auto"/>
      </w:divBdr>
      <w:divsChild>
        <w:div w:id="1375808518">
          <w:marLeft w:val="640"/>
          <w:marRight w:val="0"/>
          <w:marTop w:val="0"/>
          <w:marBottom w:val="0"/>
          <w:divBdr>
            <w:top w:val="none" w:sz="0" w:space="0" w:color="auto"/>
            <w:left w:val="none" w:sz="0" w:space="0" w:color="auto"/>
            <w:bottom w:val="none" w:sz="0" w:space="0" w:color="auto"/>
            <w:right w:val="none" w:sz="0" w:space="0" w:color="auto"/>
          </w:divBdr>
        </w:div>
        <w:div w:id="1870337582">
          <w:marLeft w:val="640"/>
          <w:marRight w:val="0"/>
          <w:marTop w:val="0"/>
          <w:marBottom w:val="0"/>
          <w:divBdr>
            <w:top w:val="none" w:sz="0" w:space="0" w:color="auto"/>
            <w:left w:val="none" w:sz="0" w:space="0" w:color="auto"/>
            <w:bottom w:val="none" w:sz="0" w:space="0" w:color="auto"/>
            <w:right w:val="none" w:sz="0" w:space="0" w:color="auto"/>
          </w:divBdr>
        </w:div>
        <w:div w:id="1808625238">
          <w:marLeft w:val="640"/>
          <w:marRight w:val="0"/>
          <w:marTop w:val="0"/>
          <w:marBottom w:val="0"/>
          <w:divBdr>
            <w:top w:val="none" w:sz="0" w:space="0" w:color="auto"/>
            <w:left w:val="none" w:sz="0" w:space="0" w:color="auto"/>
            <w:bottom w:val="none" w:sz="0" w:space="0" w:color="auto"/>
            <w:right w:val="none" w:sz="0" w:space="0" w:color="auto"/>
          </w:divBdr>
        </w:div>
        <w:div w:id="156458420">
          <w:marLeft w:val="640"/>
          <w:marRight w:val="0"/>
          <w:marTop w:val="0"/>
          <w:marBottom w:val="0"/>
          <w:divBdr>
            <w:top w:val="none" w:sz="0" w:space="0" w:color="auto"/>
            <w:left w:val="none" w:sz="0" w:space="0" w:color="auto"/>
            <w:bottom w:val="none" w:sz="0" w:space="0" w:color="auto"/>
            <w:right w:val="none" w:sz="0" w:space="0" w:color="auto"/>
          </w:divBdr>
        </w:div>
        <w:div w:id="1726567135">
          <w:marLeft w:val="640"/>
          <w:marRight w:val="0"/>
          <w:marTop w:val="0"/>
          <w:marBottom w:val="0"/>
          <w:divBdr>
            <w:top w:val="none" w:sz="0" w:space="0" w:color="auto"/>
            <w:left w:val="none" w:sz="0" w:space="0" w:color="auto"/>
            <w:bottom w:val="none" w:sz="0" w:space="0" w:color="auto"/>
            <w:right w:val="none" w:sz="0" w:space="0" w:color="auto"/>
          </w:divBdr>
        </w:div>
        <w:div w:id="1396511784">
          <w:marLeft w:val="640"/>
          <w:marRight w:val="0"/>
          <w:marTop w:val="0"/>
          <w:marBottom w:val="0"/>
          <w:divBdr>
            <w:top w:val="none" w:sz="0" w:space="0" w:color="auto"/>
            <w:left w:val="none" w:sz="0" w:space="0" w:color="auto"/>
            <w:bottom w:val="none" w:sz="0" w:space="0" w:color="auto"/>
            <w:right w:val="none" w:sz="0" w:space="0" w:color="auto"/>
          </w:divBdr>
        </w:div>
        <w:div w:id="1046563653">
          <w:marLeft w:val="640"/>
          <w:marRight w:val="0"/>
          <w:marTop w:val="0"/>
          <w:marBottom w:val="0"/>
          <w:divBdr>
            <w:top w:val="none" w:sz="0" w:space="0" w:color="auto"/>
            <w:left w:val="none" w:sz="0" w:space="0" w:color="auto"/>
            <w:bottom w:val="none" w:sz="0" w:space="0" w:color="auto"/>
            <w:right w:val="none" w:sz="0" w:space="0" w:color="auto"/>
          </w:divBdr>
        </w:div>
        <w:div w:id="827015957">
          <w:marLeft w:val="640"/>
          <w:marRight w:val="0"/>
          <w:marTop w:val="0"/>
          <w:marBottom w:val="0"/>
          <w:divBdr>
            <w:top w:val="none" w:sz="0" w:space="0" w:color="auto"/>
            <w:left w:val="none" w:sz="0" w:space="0" w:color="auto"/>
            <w:bottom w:val="none" w:sz="0" w:space="0" w:color="auto"/>
            <w:right w:val="none" w:sz="0" w:space="0" w:color="auto"/>
          </w:divBdr>
        </w:div>
        <w:div w:id="383138698">
          <w:marLeft w:val="640"/>
          <w:marRight w:val="0"/>
          <w:marTop w:val="0"/>
          <w:marBottom w:val="0"/>
          <w:divBdr>
            <w:top w:val="none" w:sz="0" w:space="0" w:color="auto"/>
            <w:left w:val="none" w:sz="0" w:space="0" w:color="auto"/>
            <w:bottom w:val="none" w:sz="0" w:space="0" w:color="auto"/>
            <w:right w:val="none" w:sz="0" w:space="0" w:color="auto"/>
          </w:divBdr>
        </w:div>
        <w:div w:id="813524921">
          <w:marLeft w:val="640"/>
          <w:marRight w:val="0"/>
          <w:marTop w:val="0"/>
          <w:marBottom w:val="0"/>
          <w:divBdr>
            <w:top w:val="none" w:sz="0" w:space="0" w:color="auto"/>
            <w:left w:val="none" w:sz="0" w:space="0" w:color="auto"/>
            <w:bottom w:val="none" w:sz="0" w:space="0" w:color="auto"/>
            <w:right w:val="none" w:sz="0" w:space="0" w:color="auto"/>
          </w:divBdr>
        </w:div>
        <w:div w:id="1191340292">
          <w:marLeft w:val="640"/>
          <w:marRight w:val="0"/>
          <w:marTop w:val="0"/>
          <w:marBottom w:val="0"/>
          <w:divBdr>
            <w:top w:val="none" w:sz="0" w:space="0" w:color="auto"/>
            <w:left w:val="none" w:sz="0" w:space="0" w:color="auto"/>
            <w:bottom w:val="none" w:sz="0" w:space="0" w:color="auto"/>
            <w:right w:val="none" w:sz="0" w:space="0" w:color="auto"/>
          </w:divBdr>
        </w:div>
        <w:div w:id="1773741782">
          <w:marLeft w:val="640"/>
          <w:marRight w:val="0"/>
          <w:marTop w:val="0"/>
          <w:marBottom w:val="0"/>
          <w:divBdr>
            <w:top w:val="none" w:sz="0" w:space="0" w:color="auto"/>
            <w:left w:val="none" w:sz="0" w:space="0" w:color="auto"/>
            <w:bottom w:val="none" w:sz="0" w:space="0" w:color="auto"/>
            <w:right w:val="none" w:sz="0" w:space="0" w:color="auto"/>
          </w:divBdr>
        </w:div>
        <w:div w:id="1805728861">
          <w:marLeft w:val="640"/>
          <w:marRight w:val="0"/>
          <w:marTop w:val="0"/>
          <w:marBottom w:val="0"/>
          <w:divBdr>
            <w:top w:val="none" w:sz="0" w:space="0" w:color="auto"/>
            <w:left w:val="none" w:sz="0" w:space="0" w:color="auto"/>
            <w:bottom w:val="none" w:sz="0" w:space="0" w:color="auto"/>
            <w:right w:val="none" w:sz="0" w:space="0" w:color="auto"/>
          </w:divBdr>
        </w:div>
        <w:div w:id="1154300074">
          <w:marLeft w:val="640"/>
          <w:marRight w:val="0"/>
          <w:marTop w:val="0"/>
          <w:marBottom w:val="0"/>
          <w:divBdr>
            <w:top w:val="none" w:sz="0" w:space="0" w:color="auto"/>
            <w:left w:val="none" w:sz="0" w:space="0" w:color="auto"/>
            <w:bottom w:val="none" w:sz="0" w:space="0" w:color="auto"/>
            <w:right w:val="none" w:sz="0" w:space="0" w:color="auto"/>
          </w:divBdr>
        </w:div>
        <w:div w:id="1871995514">
          <w:marLeft w:val="640"/>
          <w:marRight w:val="0"/>
          <w:marTop w:val="0"/>
          <w:marBottom w:val="0"/>
          <w:divBdr>
            <w:top w:val="none" w:sz="0" w:space="0" w:color="auto"/>
            <w:left w:val="none" w:sz="0" w:space="0" w:color="auto"/>
            <w:bottom w:val="none" w:sz="0" w:space="0" w:color="auto"/>
            <w:right w:val="none" w:sz="0" w:space="0" w:color="auto"/>
          </w:divBdr>
        </w:div>
        <w:div w:id="86585827">
          <w:marLeft w:val="640"/>
          <w:marRight w:val="0"/>
          <w:marTop w:val="0"/>
          <w:marBottom w:val="0"/>
          <w:divBdr>
            <w:top w:val="none" w:sz="0" w:space="0" w:color="auto"/>
            <w:left w:val="none" w:sz="0" w:space="0" w:color="auto"/>
            <w:bottom w:val="none" w:sz="0" w:space="0" w:color="auto"/>
            <w:right w:val="none" w:sz="0" w:space="0" w:color="auto"/>
          </w:divBdr>
        </w:div>
        <w:div w:id="1496334272">
          <w:marLeft w:val="640"/>
          <w:marRight w:val="0"/>
          <w:marTop w:val="0"/>
          <w:marBottom w:val="0"/>
          <w:divBdr>
            <w:top w:val="none" w:sz="0" w:space="0" w:color="auto"/>
            <w:left w:val="none" w:sz="0" w:space="0" w:color="auto"/>
            <w:bottom w:val="none" w:sz="0" w:space="0" w:color="auto"/>
            <w:right w:val="none" w:sz="0" w:space="0" w:color="auto"/>
          </w:divBdr>
        </w:div>
        <w:div w:id="1283001174">
          <w:marLeft w:val="640"/>
          <w:marRight w:val="0"/>
          <w:marTop w:val="0"/>
          <w:marBottom w:val="0"/>
          <w:divBdr>
            <w:top w:val="none" w:sz="0" w:space="0" w:color="auto"/>
            <w:left w:val="none" w:sz="0" w:space="0" w:color="auto"/>
            <w:bottom w:val="none" w:sz="0" w:space="0" w:color="auto"/>
            <w:right w:val="none" w:sz="0" w:space="0" w:color="auto"/>
          </w:divBdr>
        </w:div>
        <w:div w:id="1547913968">
          <w:marLeft w:val="640"/>
          <w:marRight w:val="0"/>
          <w:marTop w:val="0"/>
          <w:marBottom w:val="0"/>
          <w:divBdr>
            <w:top w:val="none" w:sz="0" w:space="0" w:color="auto"/>
            <w:left w:val="none" w:sz="0" w:space="0" w:color="auto"/>
            <w:bottom w:val="none" w:sz="0" w:space="0" w:color="auto"/>
            <w:right w:val="none" w:sz="0" w:space="0" w:color="auto"/>
          </w:divBdr>
        </w:div>
        <w:div w:id="2136828964">
          <w:marLeft w:val="640"/>
          <w:marRight w:val="0"/>
          <w:marTop w:val="0"/>
          <w:marBottom w:val="0"/>
          <w:divBdr>
            <w:top w:val="none" w:sz="0" w:space="0" w:color="auto"/>
            <w:left w:val="none" w:sz="0" w:space="0" w:color="auto"/>
            <w:bottom w:val="none" w:sz="0" w:space="0" w:color="auto"/>
            <w:right w:val="none" w:sz="0" w:space="0" w:color="auto"/>
          </w:divBdr>
        </w:div>
        <w:div w:id="1121419123">
          <w:marLeft w:val="640"/>
          <w:marRight w:val="0"/>
          <w:marTop w:val="0"/>
          <w:marBottom w:val="0"/>
          <w:divBdr>
            <w:top w:val="none" w:sz="0" w:space="0" w:color="auto"/>
            <w:left w:val="none" w:sz="0" w:space="0" w:color="auto"/>
            <w:bottom w:val="none" w:sz="0" w:space="0" w:color="auto"/>
            <w:right w:val="none" w:sz="0" w:space="0" w:color="auto"/>
          </w:divBdr>
        </w:div>
        <w:div w:id="276447968">
          <w:marLeft w:val="640"/>
          <w:marRight w:val="0"/>
          <w:marTop w:val="0"/>
          <w:marBottom w:val="0"/>
          <w:divBdr>
            <w:top w:val="none" w:sz="0" w:space="0" w:color="auto"/>
            <w:left w:val="none" w:sz="0" w:space="0" w:color="auto"/>
            <w:bottom w:val="none" w:sz="0" w:space="0" w:color="auto"/>
            <w:right w:val="none" w:sz="0" w:space="0" w:color="auto"/>
          </w:divBdr>
        </w:div>
      </w:divsChild>
    </w:div>
    <w:div w:id="826018151">
      <w:bodyDiv w:val="1"/>
      <w:marLeft w:val="0"/>
      <w:marRight w:val="0"/>
      <w:marTop w:val="0"/>
      <w:marBottom w:val="0"/>
      <w:divBdr>
        <w:top w:val="none" w:sz="0" w:space="0" w:color="auto"/>
        <w:left w:val="none" w:sz="0" w:space="0" w:color="auto"/>
        <w:bottom w:val="none" w:sz="0" w:space="0" w:color="auto"/>
        <w:right w:val="none" w:sz="0" w:space="0" w:color="auto"/>
      </w:divBdr>
      <w:divsChild>
        <w:div w:id="1277130112">
          <w:marLeft w:val="640"/>
          <w:marRight w:val="0"/>
          <w:marTop w:val="0"/>
          <w:marBottom w:val="0"/>
          <w:divBdr>
            <w:top w:val="none" w:sz="0" w:space="0" w:color="auto"/>
            <w:left w:val="none" w:sz="0" w:space="0" w:color="auto"/>
            <w:bottom w:val="none" w:sz="0" w:space="0" w:color="auto"/>
            <w:right w:val="none" w:sz="0" w:space="0" w:color="auto"/>
          </w:divBdr>
        </w:div>
        <w:div w:id="1582176253">
          <w:marLeft w:val="640"/>
          <w:marRight w:val="0"/>
          <w:marTop w:val="0"/>
          <w:marBottom w:val="0"/>
          <w:divBdr>
            <w:top w:val="none" w:sz="0" w:space="0" w:color="auto"/>
            <w:left w:val="none" w:sz="0" w:space="0" w:color="auto"/>
            <w:bottom w:val="none" w:sz="0" w:space="0" w:color="auto"/>
            <w:right w:val="none" w:sz="0" w:space="0" w:color="auto"/>
          </w:divBdr>
        </w:div>
        <w:div w:id="1380471645">
          <w:marLeft w:val="640"/>
          <w:marRight w:val="0"/>
          <w:marTop w:val="0"/>
          <w:marBottom w:val="0"/>
          <w:divBdr>
            <w:top w:val="none" w:sz="0" w:space="0" w:color="auto"/>
            <w:left w:val="none" w:sz="0" w:space="0" w:color="auto"/>
            <w:bottom w:val="none" w:sz="0" w:space="0" w:color="auto"/>
            <w:right w:val="none" w:sz="0" w:space="0" w:color="auto"/>
          </w:divBdr>
        </w:div>
        <w:div w:id="866210957">
          <w:marLeft w:val="640"/>
          <w:marRight w:val="0"/>
          <w:marTop w:val="0"/>
          <w:marBottom w:val="0"/>
          <w:divBdr>
            <w:top w:val="none" w:sz="0" w:space="0" w:color="auto"/>
            <w:left w:val="none" w:sz="0" w:space="0" w:color="auto"/>
            <w:bottom w:val="none" w:sz="0" w:space="0" w:color="auto"/>
            <w:right w:val="none" w:sz="0" w:space="0" w:color="auto"/>
          </w:divBdr>
        </w:div>
        <w:div w:id="1043360544">
          <w:marLeft w:val="640"/>
          <w:marRight w:val="0"/>
          <w:marTop w:val="0"/>
          <w:marBottom w:val="0"/>
          <w:divBdr>
            <w:top w:val="none" w:sz="0" w:space="0" w:color="auto"/>
            <w:left w:val="none" w:sz="0" w:space="0" w:color="auto"/>
            <w:bottom w:val="none" w:sz="0" w:space="0" w:color="auto"/>
            <w:right w:val="none" w:sz="0" w:space="0" w:color="auto"/>
          </w:divBdr>
        </w:div>
        <w:div w:id="1368993324">
          <w:marLeft w:val="640"/>
          <w:marRight w:val="0"/>
          <w:marTop w:val="0"/>
          <w:marBottom w:val="0"/>
          <w:divBdr>
            <w:top w:val="none" w:sz="0" w:space="0" w:color="auto"/>
            <w:left w:val="none" w:sz="0" w:space="0" w:color="auto"/>
            <w:bottom w:val="none" w:sz="0" w:space="0" w:color="auto"/>
            <w:right w:val="none" w:sz="0" w:space="0" w:color="auto"/>
          </w:divBdr>
        </w:div>
        <w:div w:id="1894998881">
          <w:marLeft w:val="640"/>
          <w:marRight w:val="0"/>
          <w:marTop w:val="0"/>
          <w:marBottom w:val="0"/>
          <w:divBdr>
            <w:top w:val="none" w:sz="0" w:space="0" w:color="auto"/>
            <w:left w:val="none" w:sz="0" w:space="0" w:color="auto"/>
            <w:bottom w:val="none" w:sz="0" w:space="0" w:color="auto"/>
            <w:right w:val="none" w:sz="0" w:space="0" w:color="auto"/>
          </w:divBdr>
        </w:div>
        <w:div w:id="650526388">
          <w:marLeft w:val="640"/>
          <w:marRight w:val="0"/>
          <w:marTop w:val="0"/>
          <w:marBottom w:val="0"/>
          <w:divBdr>
            <w:top w:val="none" w:sz="0" w:space="0" w:color="auto"/>
            <w:left w:val="none" w:sz="0" w:space="0" w:color="auto"/>
            <w:bottom w:val="none" w:sz="0" w:space="0" w:color="auto"/>
            <w:right w:val="none" w:sz="0" w:space="0" w:color="auto"/>
          </w:divBdr>
        </w:div>
        <w:div w:id="160126661">
          <w:marLeft w:val="640"/>
          <w:marRight w:val="0"/>
          <w:marTop w:val="0"/>
          <w:marBottom w:val="0"/>
          <w:divBdr>
            <w:top w:val="none" w:sz="0" w:space="0" w:color="auto"/>
            <w:left w:val="none" w:sz="0" w:space="0" w:color="auto"/>
            <w:bottom w:val="none" w:sz="0" w:space="0" w:color="auto"/>
            <w:right w:val="none" w:sz="0" w:space="0" w:color="auto"/>
          </w:divBdr>
        </w:div>
        <w:div w:id="1412894054">
          <w:marLeft w:val="640"/>
          <w:marRight w:val="0"/>
          <w:marTop w:val="0"/>
          <w:marBottom w:val="0"/>
          <w:divBdr>
            <w:top w:val="none" w:sz="0" w:space="0" w:color="auto"/>
            <w:left w:val="none" w:sz="0" w:space="0" w:color="auto"/>
            <w:bottom w:val="none" w:sz="0" w:space="0" w:color="auto"/>
            <w:right w:val="none" w:sz="0" w:space="0" w:color="auto"/>
          </w:divBdr>
        </w:div>
        <w:div w:id="174463850">
          <w:marLeft w:val="640"/>
          <w:marRight w:val="0"/>
          <w:marTop w:val="0"/>
          <w:marBottom w:val="0"/>
          <w:divBdr>
            <w:top w:val="none" w:sz="0" w:space="0" w:color="auto"/>
            <w:left w:val="none" w:sz="0" w:space="0" w:color="auto"/>
            <w:bottom w:val="none" w:sz="0" w:space="0" w:color="auto"/>
            <w:right w:val="none" w:sz="0" w:space="0" w:color="auto"/>
          </w:divBdr>
        </w:div>
        <w:div w:id="1249466775">
          <w:marLeft w:val="640"/>
          <w:marRight w:val="0"/>
          <w:marTop w:val="0"/>
          <w:marBottom w:val="0"/>
          <w:divBdr>
            <w:top w:val="none" w:sz="0" w:space="0" w:color="auto"/>
            <w:left w:val="none" w:sz="0" w:space="0" w:color="auto"/>
            <w:bottom w:val="none" w:sz="0" w:space="0" w:color="auto"/>
            <w:right w:val="none" w:sz="0" w:space="0" w:color="auto"/>
          </w:divBdr>
        </w:div>
        <w:div w:id="224880064">
          <w:marLeft w:val="640"/>
          <w:marRight w:val="0"/>
          <w:marTop w:val="0"/>
          <w:marBottom w:val="0"/>
          <w:divBdr>
            <w:top w:val="none" w:sz="0" w:space="0" w:color="auto"/>
            <w:left w:val="none" w:sz="0" w:space="0" w:color="auto"/>
            <w:bottom w:val="none" w:sz="0" w:space="0" w:color="auto"/>
            <w:right w:val="none" w:sz="0" w:space="0" w:color="auto"/>
          </w:divBdr>
        </w:div>
        <w:div w:id="484200070">
          <w:marLeft w:val="640"/>
          <w:marRight w:val="0"/>
          <w:marTop w:val="0"/>
          <w:marBottom w:val="0"/>
          <w:divBdr>
            <w:top w:val="none" w:sz="0" w:space="0" w:color="auto"/>
            <w:left w:val="none" w:sz="0" w:space="0" w:color="auto"/>
            <w:bottom w:val="none" w:sz="0" w:space="0" w:color="auto"/>
            <w:right w:val="none" w:sz="0" w:space="0" w:color="auto"/>
          </w:divBdr>
        </w:div>
        <w:div w:id="334570953">
          <w:marLeft w:val="640"/>
          <w:marRight w:val="0"/>
          <w:marTop w:val="0"/>
          <w:marBottom w:val="0"/>
          <w:divBdr>
            <w:top w:val="none" w:sz="0" w:space="0" w:color="auto"/>
            <w:left w:val="none" w:sz="0" w:space="0" w:color="auto"/>
            <w:bottom w:val="none" w:sz="0" w:space="0" w:color="auto"/>
            <w:right w:val="none" w:sz="0" w:space="0" w:color="auto"/>
          </w:divBdr>
        </w:div>
        <w:div w:id="506141601">
          <w:marLeft w:val="640"/>
          <w:marRight w:val="0"/>
          <w:marTop w:val="0"/>
          <w:marBottom w:val="0"/>
          <w:divBdr>
            <w:top w:val="none" w:sz="0" w:space="0" w:color="auto"/>
            <w:left w:val="none" w:sz="0" w:space="0" w:color="auto"/>
            <w:bottom w:val="none" w:sz="0" w:space="0" w:color="auto"/>
            <w:right w:val="none" w:sz="0" w:space="0" w:color="auto"/>
          </w:divBdr>
        </w:div>
        <w:div w:id="165675764">
          <w:marLeft w:val="640"/>
          <w:marRight w:val="0"/>
          <w:marTop w:val="0"/>
          <w:marBottom w:val="0"/>
          <w:divBdr>
            <w:top w:val="none" w:sz="0" w:space="0" w:color="auto"/>
            <w:left w:val="none" w:sz="0" w:space="0" w:color="auto"/>
            <w:bottom w:val="none" w:sz="0" w:space="0" w:color="auto"/>
            <w:right w:val="none" w:sz="0" w:space="0" w:color="auto"/>
          </w:divBdr>
        </w:div>
        <w:div w:id="1219244029">
          <w:marLeft w:val="640"/>
          <w:marRight w:val="0"/>
          <w:marTop w:val="0"/>
          <w:marBottom w:val="0"/>
          <w:divBdr>
            <w:top w:val="none" w:sz="0" w:space="0" w:color="auto"/>
            <w:left w:val="none" w:sz="0" w:space="0" w:color="auto"/>
            <w:bottom w:val="none" w:sz="0" w:space="0" w:color="auto"/>
            <w:right w:val="none" w:sz="0" w:space="0" w:color="auto"/>
          </w:divBdr>
        </w:div>
        <w:div w:id="435515950">
          <w:marLeft w:val="640"/>
          <w:marRight w:val="0"/>
          <w:marTop w:val="0"/>
          <w:marBottom w:val="0"/>
          <w:divBdr>
            <w:top w:val="none" w:sz="0" w:space="0" w:color="auto"/>
            <w:left w:val="none" w:sz="0" w:space="0" w:color="auto"/>
            <w:bottom w:val="none" w:sz="0" w:space="0" w:color="auto"/>
            <w:right w:val="none" w:sz="0" w:space="0" w:color="auto"/>
          </w:divBdr>
        </w:div>
        <w:div w:id="1937596964">
          <w:marLeft w:val="640"/>
          <w:marRight w:val="0"/>
          <w:marTop w:val="0"/>
          <w:marBottom w:val="0"/>
          <w:divBdr>
            <w:top w:val="none" w:sz="0" w:space="0" w:color="auto"/>
            <w:left w:val="none" w:sz="0" w:space="0" w:color="auto"/>
            <w:bottom w:val="none" w:sz="0" w:space="0" w:color="auto"/>
            <w:right w:val="none" w:sz="0" w:space="0" w:color="auto"/>
          </w:divBdr>
        </w:div>
        <w:div w:id="869223916">
          <w:marLeft w:val="640"/>
          <w:marRight w:val="0"/>
          <w:marTop w:val="0"/>
          <w:marBottom w:val="0"/>
          <w:divBdr>
            <w:top w:val="none" w:sz="0" w:space="0" w:color="auto"/>
            <w:left w:val="none" w:sz="0" w:space="0" w:color="auto"/>
            <w:bottom w:val="none" w:sz="0" w:space="0" w:color="auto"/>
            <w:right w:val="none" w:sz="0" w:space="0" w:color="auto"/>
          </w:divBdr>
        </w:div>
        <w:div w:id="1702895230">
          <w:marLeft w:val="640"/>
          <w:marRight w:val="0"/>
          <w:marTop w:val="0"/>
          <w:marBottom w:val="0"/>
          <w:divBdr>
            <w:top w:val="none" w:sz="0" w:space="0" w:color="auto"/>
            <w:left w:val="none" w:sz="0" w:space="0" w:color="auto"/>
            <w:bottom w:val="none" w:sz="0" w:space="0" w:color="auto"/>
            <w:right w:val="none" w:sz="0" w:space="0" w:color="auto"/>
          </w:divBdr>
        </w:div>
        <w:div w:id="1336885212">
          <w:marLeft w:val="640"/>
          <w:marRight w:val="0"/>
          <w:marTop w:val="0"/>
          <w:marBottom w:val="0"/>
          <w:divBdr>
            <w:top w:val="none" w:sz="0" w:space="0" w:color="auto"/>
            <w:left w:val="none" w:sz="0" w:space="0" w:color="auto"/>
            <w:bottom w:val="none" w:sz="0" w:space="0" w:color="auto"/>
            <w:right w:val="none" w:sz="0" w:space="0" w:color="auto"/>
          </w:divBdr>
        </w:div>
        <w:div w:id="127675824">
          <w:marLeft w:val="640"/>
          <w:marRight w:val="0"/>
          <w:marTop w:val="0"/>
          <w:marBottom w:val="0"/>
          <w:divBdr>
            <w:top w:val="none" w:sz="0" w:space="0" w:color="auto"/>
            <w:left w:val="none" w:sz="0" w:space="0" w:color="auto"/>
            <w:bottom w:val="none" w:sz="0" w:space="0" w:color="auto"/>
            <w:right w:val="none" w:sz="0" w:space="0" w:color="auto"/>
          </w:divBdr>
        </w:div>
        <w:div w:id="1242368001">
          <w:marLeft w:val="640"/>
          <w:marRight w:val="0"/>
          <w:marTop w:val="0"/>
          <w:marBottom w:val="0"/>
          <w:divBdr>
            <w:top w:val="none" w:sz="0" w:space="0" w:color="auto"/>
            <w:left w:val="none" w:sz="0" w:space="0" w:color="auto"/>
            <w:bottom w:val="none" w:sz="0" w:space="0" w:color="auto"/>
            <w:right w:val="none" w:sz="0" w:space="0" w:color="auto"/>
          </w:divBdr>
        </w:div>
        <w:div w:id="665742124">
          <w:marLeft w:val="640"/>
          <w:marRight w:val="0"/>
          <w:marTop w:val="0"/>
          <w:marBottom w:val="0"/>
          <w:divBdr>
            <w:top w:val="none" w:sz="0" w:space="0" w:color="auto"/>
            <w:left w:val="none" w:sz="0" w:space="0" w:color="auto"/>
            <w:bottom w:val="none" w:sz="0" w:space="0" w:color="auto"/>
            <w:right w:val="none" w:sz="0" w:space="0" w:color="auto"/>
          </w:divBdr>
        </w:div>
        <w:div w:id="559293928">
          <w:marLeft w:val="640"/>
          <w:marRight w:val="0"/>
          <w:marTop w:val="0"/>
          <w:marBottom w:val="0"/>
          <w:divBdr>
            <w:top w:val="none" w:sz="0" w:space="0" w:color="auto"/>
            <w:left w:val="none" w:sz="0" w:space="0" w:color="auto"/>
            <w:bottom w:val="none" w:sz="0" w:space="0" w:color="auto"/>
            <w:right w:val="none" w:sz="0" w:space="0" w:color="auto"/>
          </w:divBdr>
        </w:div>
        <w:div w:id="1329868742">
          <w:marLeft w:val="640"/>
          <w:marRight w:val="0"/>
          <w:marTop w:val="0"/>
          <w:marBottom w:val="0"/>
          <w:divBdr>
            <w:top w:val="none" w:sz="0" w:space="0" w:color="auto"/>
            <w:left w:val="none" w:sz="0" w:space="0" w:color="auto"/>
            <w:bottom w:val="none" w:sz="0" w:space="0" w:color="auto"/>
            <w:right w:val="none" w:sz="0" w:space="0" w:color="auto"/>
          </w:divBdr>
        </w:div>
        <w:div w:id="1335299629">
          <w:marLeft w:val="640"/>
          <w:marRight w:val="0"/>
          <w:marTop w:val="0"/>
          <w:marBottom w:val="0"/>
          <w:divBdr>
            <w:top w:val="none" w:sz="0" w:space="0" w:color="auto"/>
            <w:left w:val="none" w:sz="0" w:space="0" w:color="auto"/>
            <w:bottom w:val="none" w:sz="0" w:space="0" w:color="auto"/>
            <w:right w:val="none" w:sz="0" w:space="0" w:color="auto"/>
          </w:divBdr>
        </w:div>
        <w:div w:id="1372461757">
          <w:marLeft w:val="640"/>
          <w:marRight w:val="0"/>
          <w:marTop w:val="0"/>
          <w:marBottom w:val="0"/>
          <w:divBdr>
            <w:top w:val="none" w:sz="0" w:space="0" w:color="auto"/>
            <w:left w:val="none" w:sz="0" w:space="0" w:color="auto"/>
            <w:bottom w:val="none" w:sz="0" w:space="0" w:color="auto"/>
            <w:right w:val="none" w:sz="0" w:space="0" w:color="auto"/>
          </w:divBdr>
        </w:div>
        <w:div w:id="1635020994">
          <w:marLeft w:val="640"/>
          <w:marRight w:val="0"/>
          <w:marTop w:val="0"/>
          <w:marBottom w:val="0"/>
          <w:divBdr>
            <w:top w:val="none" w:sz="0" w:space="0" w:color="auto"/>
            <w:left w:val="none" w:sz="0" w:space="0" w:color="auto"/>
            <w:bottom w:val="none" w:sz="0" w:space="0" w:color="auto"/>
            <w:right w:val="none" w:sz="0" w:space="0" w:color="auto"/>
          </w:divBdr>
        </w:div>
        <w:div w:id="2044594882">
          <w:marLeft w:val="640"/>
          <w:marRight w:val="0"/>
          <w:marTop w:val="0"/>
          <w:marBottom w:val="0"/>
          <w:divBdr>
            <w:top w:val="none" w:sz="0" w:space="0" w:color="auto"/>
            <w:left w:val="none" w:sz="0" w:space="0" w:color="auto"/>
            <w:bottom w:val="none" w:sz="0" w:space="0" w:color="auto"/>
            <w:right w:val="none" w:sz="0" w:space="0" w:color="auto"/>
          </w:divBdr>
        </w:div>
      </w:divsChild>
    </w:div>
    <w:div w:id="849489839">
      <w:bodyDiv w:val="1"/>
      <w:marLeft w:val="0"/>
      <w:marRight w:val="0"/>
      <w:marTop w:val="0"/>
      <w:marBottom w:val="0"/>
      <w:divBdr>
        <w:top w:val="none" w:sz="0" w:space="0" w:color="auto"/>
        <w:left w:val="none" w:sz="0" w:space="0" w:color="auto"/>
        <w:bottom w:val="none" w:sz="0" w:space="0" w:color="auto"/>
        <w:right w:val="none" w:sz="0" w:space="0" w:color="auto"/>
      </w:divBdr>
      <w:divsChild>
        <w:div w:id="1537542279">
          <w:marLeft w:val="640"/>
          <w:marRight w:val="0"/>
          <w:marTop w:val="0"/>
          <w:marBottom w:val="0"/>
          <w:divBdr>
            <w:top w:val="none" w:sz="0" w:space="0" w:color="auto"/>
            <w:left w:val="none" w:sz="0" w:space="0" w:color="auto"/>
            <w:bottom w:val="none" w:sz="0" w:space="0" w:color="auto"/>
            <w:right w:val="none" w:sz="0" w:space="0" w:color="auto"/>
          </w:divBdr>
        </w:div>
        <w:div w:id="667713223">
          <w:marLeft w:val="640"/>
          <w:marRight w:val="0"/>
          <w:marTop w:val="0"/>
          <w:marBottom w:val="0"/>
          <w:divBdr>
            <w:top w:val="none" w:sz="0" w:space="0" w:color="auto"/>
            <w:left w:val="none" w:sz="0" w:space="0" w:color="auto"/>
            <w:bottom w:val="none" w:sz="0" w:space="0" w:color="auto"/>
            <w:right w:val="none" w:sz="0" w:space="0" w:color="auto"/>
          </w:divBdr>
        </w:div>
        <w:div w:id="1251811559">
          <w:marLeft w:val="640"/>
          <w:marRight w:val="0"/>
          <w:marTop w:val="0"/>
          <w:marBottom w:val="0"/>
          <w:divBdr>
            <w:top w:val="none" w:sz="0" w:space="0" w:color="auto"/>
            <w:left w:val="none" w:sz="0" w:space="0" w:color="auto"/>
            <w:bottom w:val="none" w:sz="0" w:space="0" w:color="auto"/>
            <w:right w:val="none" w:sz="0" w:space="0" w:color="auto"/>
          </w:divBdr>
        </w:div>
        <w:div w:id="1532911699">
          <w:marLeft w:val="640"/>
          <w:marRight w:val="0"/>
          <w:marTop w:val="0"/>
          <w:marBottom w:val="0"/>
          <w:divBdr>
            <w:top w:val="none" w:sz="0" w:space="0" w:color="auto"/>
            <w:left w:val="none" w:sz="0" w:space="0" w:color="auto"/>
            <w:bottom w:val="none" w:sz="0" w:space="0" w:color="auto"/>
            <w:right w:val="none" w:sz="0" w:space="0" w:color="auto"/>
          </w:divBdr>
        </w:div>
        <w:div w:id="1818691732">
          <w:marLeft w:val="640"/>
          <w:marRight w:val="0"/>
          <w:marTop w:val="0"/>
          <w:marBottom w:val="0"/>
          <w:divBdr>
            <w:top w:val="none" w:sz="0" w:space="0" w:color="auto"/>
            <w:left w:val="none" w:sz="0" w:space="0" w:color="auto"/>
            <w:bottom w:val="none" w:sz="0" w:space="0" w:color="auto"/>
            <w:right w:val="none" w:sz="0" w:space="0" w:color="auto"/>
          </w:divBdr>
        </w:div>
        <w:div w:id="261037356">
          <w:marLeft w:val="640"/>
          <w:marRight w:val="0"/>
          <w:marTop w:val="0"/>
          <w:marBottom w:val="0"/>
          <w:divBdr>
            <w:top w:val="none" w:sz="0" w:space="0" w:color="auto"/>
            <w:left w:val="none" w:sz="0" w:space="0" w:color="auto"/>
            <w:bottom w:val="none" w:sz="0" w:space="0" w:color="auto"/>
            <w:right w:val="none" w:sz="0" w:space="0" w:color="auto"/>
          </w:divBdr>
        </w:div>
        <w:div w:id="521088111">
          <w:marLeft w:val="640"/>
          <w:marRight w:val="0"/>
          <w:marTop w:val="0"/>
          <w:marBottom w:val="0"/>
          <w:divBdr>
            <w:top w:val="none" w:sz="0" w:space="0" w:color="auto"/>
            <w:left w:val="none" w:sz="0" w:space="0" w:color="auto"/>
            <w:bottom w:val="none" w:sz="0" w:space="0" w:color="auto"/>
            <w:right w:val="none" w:sz="0" w:space="0" w:color="auto"/>
          </w:divBdr>
        </w:div>
        <w:div w:id="1042485602">
          <w:marLeft w:val="640"/>
          <w:marRight w:val="0"/>
          <w:marTop w:val="0"/>
          <w:marBottom w:val="0"/>
          <w:divBdr>
            <w:top w:val="none" w:sz="0" w:space="0" w:color="auto"/>
            <w:left w:val="none" w:sz="0" w:space="0" w:color="auto"/>
            <w:bottom w:val="none" w:sz="0" w:space="0" w:color="auto"/>
            <w:right w:val="none" w:sz="0" w:space="0" w:color="auto"/>
          </w:divBdr>
        </w:div>
        <w:div w:id="1938054419">
          <w:marLeft w:val="640"/>
          <w:marRight w:val="0"/>
          <w:marTop w:val="0"/>
          <w:marBottom w:val="0"/>
          <w:divBdr>
            <w:top w:val="none" w:sz="0" w:space="0" w:color="auto"/>
            <w:left w:val="none" w:sz="0" w:space="0" w:color="auto"/>
            <w:bottom w:val="none" w:sz="0" w:space="0" w:color="auto"/>
            <w:right w:val="none" w:sz="0" w:space="0" w:color="auto"/>
          </w:divBdr>
        </w:div>
        <w:div w:id="1276253570">
          <w:marLeft w:val="640"/>
          <w:marRight w:val="0"/>
          <w:marTop w:val="0"/>
          <w:marBottom w:val="0"/>
          <w:divBdr>
            <w:top w:val="none" w:sz="0" w:space="0" w:color="auto"/>
            <w:left w:val="none" w:sz="0" w:space="0" w:color="auto"/>
            <w:bottom w:val="none" w:sz="0" w:space="0" w:color="auto"/>
            <w:right w:val="none" w:sz="0" w:space="0" w:color="auto"/>
          </w:divBdr>
        </w:div>
        <w:div w:id="949970422">
          <w:marLeft w:val="640"/>
          <w:marRight w:val="0"/>
          <w:marTop w:val="0"/>
          <w:marBottom w:val="0"/>
          <w:divBdr>
            <w:top w:val="none" w:sz="0" w:space="0" w:color="auto"/>
            <w:left w:val="none" w:sz="0" w:space="0" w:color="auto"/>
            <w:bottom w:val="none" w:sz="0" w:space="0" w:color="auto"/>
            <w:right w:val="none" w:sz="0" w:space="0" w:color="auto"/>
          </w:divBdr>
        </w:div>
        <w:div w:id="835875944">
          <w:marLeft w:val="640"/>
          <w:marRight w:val="0"/>
          <w:marTop w:val="0"/>
          <w:marBottom w:val="0"/>
          <w:divBdr>
            <w:top w:val="none" w:sz="0" w:space="0" w:color="auto"/>
            <w:left w:val="none" w:sz="0" w:space="0" w:color="auto"/>
            <w:bottom w:val="none" w:sz="0" w:space="0" w:color="auto"/>
            <w:right w:val="none" w:sz="0" w:space="0" w:color="auto"/>
          </w:divBdr>
        </w:div>
        <w:div w:id="1805539417">
          <w:marLeft w:val="640"/>
          <w:marRight w:val="0"/>
          <w:marTop w:val="0"/>
          <w:marBottom w:val="0"/>
          <w:divBdr>
            <w:top w:val="none" w:sz="0" w:space="0" w:color="auto"/>
            <w:left w:val="none" w:sz="0" w:space="0" w:color="auto"/>
            <w:bottom w:val="none" w:sz="0" w:space="0" w:color="auto"/>
            <w:right w:val="none" w:sz="0" w:space="0" w:color="auto"/>
          </w:divBdr>
        </w:div>
        <w:div w:id="1724524247">
          <w:marLeft w:val="640"/>
          <w:marRight w:val="0"/>
          <w:marTop w:val="0"/>
          <w:marBottom w:val="0"/>
          <w:divBdr>
            <w:top w:val="none" w:sz="0" w:space="0" w:color="auto"/>
            <w:left w:val="none" w:sz="0" w:space="0" w:color="auto"/>
            <w:bottom w:val="none" w:sz="0" w:space="0" w:color="auto"/>
            <w:right w:val="none" w:sz="0" w:space="0" w:color="auto"/>
          </w:divBdr>
        </w:div>
        <w:div w:id="161161492">
          <w:marLeft w:val="640"/>
          <w:marRight w:val="0"/>
          <w:marTop w:val="0"/>
          <w:marBottom w:val="0"/>
          <w:divBdr>
            <w:top w:val="none" w:sz="0" w:space="0" w:color="auto"/>
            <w:left w:val="none" w:sz="0" w:space="0" w:color="auto"/>
            <w:bottom w:val="none" w:sz="0" w:space="0" w:color="auto"/>
            <w:right w:val="none" w:sz="0" w:space="0" w:color="auto"/>
          </w:divBdr>
        </w:div>
        <w:div w:id="2111509945">
          <w:marLeft w:val="640"/>
          <w:marRight w:val="0"/>
          <w:marTop w:val="0"/>
          <w:marBottom w:val="0"/>
          <w:divBdr>
            <w:top w:val="none" w:sz="0" w:space="0" w:color="auto"/>
            <w:left w:val="none" w:sz="0" w:space="0" w:color="auto"/>
            <w:bottom w:val="none" w:sz="0" w:space="0" w:color="auto"/>
            <w:right w:val="none" w:sz="0" w:space="0" w:color="auto"/>
          </w:divBdr>
        </w:div>
        <w:div w:id="1655641953">
          <w:marLeft w:val="640"/>
          <w:marRight w:val="0"/>
          <w:marTop w:val="0"/>
          <w:marBottom w:val="0"/>
          <w:divBdr>
            <w:top w:val="none" w:sz="0" w:space="0" w:color="auto"/>
            <w:left w:val="none" w:sz="0" w:space="0" w:color="auto"/>
            <w:bottom w:val="none" w:sz="0" w:space="0" w:color="auto"/>
            <w:right w:val="none" w:sz="0" w:space="0" w:color="auto"/>
          </w:divBdr>
        </w:div>
        <w:div w:id="1741056769">
          <w:marLeft w:val="640"/>
          <w:marRight w:val="0"/>
          <w:marTop w:val="0"/>
          <w:marBottom w:val="0"/>
          <w:divBdr>
            <w:top w:val="none" w:sz="0" w:space="0" w:color="auto"/>
            <w:left w:val="none" w:sz="0" w:space="0" w:color="auto"/>
            <w:bottom w:val="none" w:sz="0" w:space="0" w:color="auto"/>
            <w:right w:val="none" w:sz="0" w:space="0" w:color="auto"/>
          </w:divBdr>
        </w:div>
        <w:div w:id="1051614312">
          <w:marLeft w:val="640"/>
          <w:marRight w:val="0"/>
          <w:marTop w:val="0"/>
          <w:marBottom w:val="0"/>
          <w:divBdr>
            <w:top w:val="none" w:sz="0" w:space="0" w:color="auto"/>
            <w:left w:val="none" w:sz="0" w:space="0" w:color="auto"/>
            <w:bottom w:val="none" w:sz="0" w:space="0" w:color="auto"/>
            <w:right w:val="none" w:sz="0" w:space="0" w:color="auto"/>
          </w:divBdr>
        </w:div>
        <w:div w:id="351996941">
          <w:marLeft w:val="640"/>
          <w:marRight w:val="0"/>
          <w:marTop w:val="0"/>
          <w:marBottom w:val="0"/>
          <w:divBdr>
            <w:top w:val="none" w:sz="0" w:space="0" w:color="auto"/>
            <w:left w:val="none" w:sz="0" w:space="0" w:color="auto"/>
            <w:bottom w:val="none" w:sz="0" w:space="0" w:color="auto"/>
            <w:right w:val="none" w:sz="0" w:space="0" w:color="auto"/>
          </w:divBdr>
        </w:div>
        <w:div w:id="1309171620">
          <w:marLeft w:val="640"/>
          <w:marRight w:val="0"/>
          <w:marTop w:val="0"/>
          <w:marBottom w:val="0"/>
          <w:divBdr>
            <w:top w:val="none" w:sz="0" w:space="0" w:color="auto"/>
            <w:left w:val="none" w:sz="0" w:space="0" w:color="auto"/>
            <w:bottom w:val="none" w:sz="0" w:space="0" w:color="auto"/>
            <w:right w:val="none" w:sz="0" w:space="0" w:color="auto"/>
          </w:divBdr>
        </w:div>
        <w:div w:id="717701164">
          <w:marLeft w:val="640"/>
          <w:marRight w:val="0"/>
          <w:marTop w:val="0"/>
          <w:marBottom w:val="0"/>
          <w:divBdr>
            <w:top w:val="none" w:sz="0" w:space="0" w:color="auto"/>
            <w:left w:val="none" w:sz="0" w:space="0" w:color="auto"/>
            <w:bottom w:val="none" w:sz="0" w:space="0" w:color="auto"/>
            <w:right w:val="none" w:sz="0" w:space="0" w:color="auto"/>
          </w:divBdr>
        </w:div>
        <w:div w:id="1850481297">
          <w:marLeft w:val="640"/>
          <w:marRight w:val="0"/>
          <w:marTop w:val="0"/>
          <w:marBottom w:val="0"/>
          <w:divBdr>
            <w:top w:val="none" w:sz="0" w:space="0" w:color="auto"/>
            <w:left w:val="none" w:sz="0" w:space="0" w:color="auto"/>
            <w:bottom w:val="none" w:sz="0" w:space="0" w:color="auto"/>
            <w:right w:val="none" w:sz="0" w:space="0" w:color="auto"/>
          </w:divBdr>
        </w:div>
        <w:div w:id="1148477259">
          <w:marLeft w:val="640"/>
          <w:marRight w:val="0"/>
          <w:marTop w:val="0"/>
          <w:marBottom w:val="0"/>
          <w:divBdr>
            <w:top w:val="none" w:sz="0" w:space="0" w:color="auto"/>
            <w:left w:val="none" w:sz="0" w:space="0" w:color="auto"/>
            <w:bottom w:val="none" w:sz="0" w:space="0" w:color="auto"/>
            <w:right w:val="none" w:sz="0" w:space="0" w:color="auto"/>
          </w:divBdr>
        </w:div>
        <w:div w:id="1481997563">
          <w:marLeft w:val="640"/>
          <w:marRight w:val="0"/>
          <w:marTop w:val="0"/>
          <w:marBottom w:val="0"/>
          <w:divBdr>
            <w:top w:val="none" w:sz="0" w:space="0" w:color="auto"/>
            <w:left w:val="none" w:sz="0" w:space="0" w:color="auto"/>
            <w:bottom w:val="none" w:sz="0" w:space="0" w:color="auto"/>
            <w:right w:val="none" w:sz="0" w:space="0" w:color="auto"/>
          </w:divBdr>
        </w:div>
        <w:div w:id="1380519234">
          <w:marLeft w:val="640"/>
          <w:marRight w:val="0"/>
          <w:marTop w:val="0"/>
          <w:marBottom w:val="0"/>
          <w:divBdr>
            <w:top w:val="none" w:sz="0" w:space="0" w:color="auto"/>
            <w:left w:val="none" w:sz="0" w:space="0" w:color="auto"/>
            <w:bottom w:val="none" w:sz="0" w:space="0" w:color="auto"/>
            <w:right w:val="none" w:sz="0" w:space="0" w:color="auto"/>
          </w:divBdr>
        </w:div>
        <w:div w:id="426845892">
          <w:marLeft w:val="640"/>
          <w:marRight w:val="0"/>
          <w:marTop w:val="0"/>
          <w:marBottom w:val="0"/>
          <w:divBdr>
            <w:top w:val="none" w:sz="0" w:space="0" w:color="auto"/>
            <w:left w:val="none" w:sz="0" w:space="0" w:color="auto"/>
            <w:bottom w:val="none" w:sz="0" w:space="0" w:color="auto"/>
            <w:right w:val="none" w:sz="0" w:space="0" w:color="auto"/>
          </w:divBdr>
        </w:div>
      </w:divsChild>
    </w:div>
    <w:div w:id="853149858">
      <w:bodyDiv w:val="1"/>
      <w:marLeft w:val="0"/>
      <w:marRight w:val="0"/>
      <w:marTop w:val="0"/>
      <w:marBottom w:val="0"/>
      <w:divBdr>
        <w:top w:val="none" w:sz="0" w:space="0" w:color="auto"/>
        <w:left w:val="none" w:sz="0" w:space="0" w:color="auto"/>
        <w:bottom w:val="none" w:sz="0" w:space="0" w:color="auto"/>
        <w:right w:val="none" w:sz="0" w:space="0" w:color="auto"/>
      </w:divBdr>
    </w:div>
    <w:div w:id="858082131">
      <w:bodyDiv w:val="1"/>
      <w:marLeft w:val="0"/>
      <w:marRight w:val="0"/>
      <w:marTop w:val="0"/>
      <w:marBottom w:val="0"/>
      <w:divBdr>
        <w:top w:val="none" w:sz="0" w:space="0" w:color="auto"/>
        <w:left w:val="none" w:sz="0" w:space="0" w:color="auto"/>
        <w:bottom w:val="none" w:sz="0" w:space="0" w:color="auto"/>
        <w:right w:val="none" w:sz="0" w:space="0" w:color="auto"/>
      </w:divBdr>
      <w:divsChild>
        <w:div w:id="1734892246">
          <w:marLeft w:val="640"/>
          <w:marRight w:val="0"/>
          <w:marTop w:val="0"/>
          <w:marBottom w:val="0"/>
          <w:divBdr>
            <w:top w:val="none" w:sz="0" w:space="0" w:color="auto"/>
            <w:left w:val="none" w:sz="0" w:space="0" w:color="auto"/>
            <w:bottom w:val="none" w:sz="0" w:space="0" w:color="auto"/>
            <w:right w:val="none" w:sz="0" w:space="0" w:color="auto"/>
          </w:divBdr>
        </w:div>
        <w:div w:id="1519343925">
          <w:marLeft w:val="640"/>
          <w:marRight w:val="0"/>
          <w:marTop w:val="0"/>
          <w:marBottom w:val="0"/>
          <w:divBdr>
            <w:top w:val="none" w:sz="0" w:space="0" w:color="auto"/>
            <w:left w:val="none" w:sz="0" w:space="0" w:color="auto"/>
            <w:bottom w:val="none" w:sz="0" w:space="0" w:color="auto"/>
            <w:right w:val="none" w:sz="0" w:space="0" w:color="auto"/>
          </w:divBdr>
        </w:div>
        <w:div w:id="2023513660">
          <w:marLeft w:val="640"/>
          <w:marRight w:val="0"/>
          <w:marTop w:val="0"/>
          <w:marBottom w:val="0"/>
          <w:divBdr>
            <w:top w:val="none" w:sz="0" w:space="0" w:color="auto"/>
            <w:left w:val="none" w:sz="0" w:space="0" w:color="auto"/>
            <w:bottom w:val="none" w:sz="0" w:space="0" w:color="auto"/>
            <w:right w:val="none" w:sz="0" w:space="0" w:color="auto"/>
          </w:divBdr>
        </w:div>
        <w:div w:id="1117068382">
          <w:marLeft w:val="640"/>
          <w:marRight w:val="0"/>
          <w:marTop w:val="0"/>
          <w:marBottom w:val="0"/>
          <w:divBdr>
            <w:top w:val="none" w:sz="0" w:space="0" w:color="auto"/>
            <w:left w:val="none" w:sz="0" w:space="0" w:color="auto"/>
            <w:bottom w:val="none" w:sz="0" w:space="0" w:color="auto"/>
            <w:right w:val="none" w:sz="0" w:space="0" w:color="auto"/>
          </w:divBdr>
        </w:div>
        <w:div w:id="1568958138">
          <w:marLeft w:val="640"/>
          <w:marRight w:val="0"/>
          <w:marTop w:val="0"/>
          <w:marBottom w:val="0"/>
          <w:divBdr>
            <w:top w:val="none" w:sz="0" w:space="0" w:color="auto"/>
            <w:left w:val="none" w:sz="0" w:space="0" w:color="auto"/>
            <w:bottom w:val="none" w:sz="0" w:space="0" w:color="auto"/>
            <w:right w:val="none" w:sz="0" w:space="0" w:color="auto"/>
          </w:divBdr>
        </w:div>
        <w:div w:id="572739252">
          <w:marLeft w:val="640"/>
          <w:marRight w:val="0"/>
          <w:marTop w:val="0"/>
          <w:marBottom w:val="0"/>
          <w:divBdr>
            <w:top w:val="none" w:sz="0" w:space="0" w:color="auto"/>
            <w:left w:val="none" w:sz="0" w:space="0" w:color="auto"/>
            <w:bottom w:val="none" w:sz="0" w:space="0" w:color="auto"/>
            <w:right w:val="none" w:sz="0" w:space="0" w:color="auto"/>
          </w:divBdr>
        </w:div>
        <w:div w:id="2075004200">
          <w:marLeft w:val="640"/>
          <w:marRight w:val="0"/>
          <w:marTop w:val="0"/>
          <w:marBottom w:val="0"/>
          <w:divBdr>
            <w:top w:val="none" w:sz="0" w:space="0" w:color="auto"/>
            <w:left w:val="none" w:sz="0" w:space="0" w:color="auto"/>
            <w:bottom w:val="none" w:sz="0" w:space="0" w:color="auto"/>
            <w:right w:val="none" w:sz="0" w:space="0" w:color="auto"/>
          </w:divBdr>
        </w:div>
        <w:div w:id="1154226180">
          <w:marLeft w:val="640"/>
          <w:marRight w:val="0"/>
          <w:marTop w:val="0"/>
          <w:marBottom w:val="0"/>
          <w:divBdr>
            <w:top w:val="none" w:sz="0" w:space="0" w:color="auto"/>
            <w:left w:val="none" w:sz="0" w:space="0" w:color="auto"/>
            <w:bottom w:val="none" w:sz="0" w:space="0" w:color="auto"/>
            <w:right w:val="none" w:sz="0" w:space="0" w:color="auto"/>
          </w:divBdr>
        </w:div>
        <w:div w:id="1615940089">
          <w:marLeft w:val="640"/>
          <w:marRight w:val="0"/>
          <w:marTop w:val="0"/>
          <w:marBottom w:val="0"/>
          <w:divBdr>
            <w:top w:val="none" w:sz="0" w:space="0" w:color="auto"/>
            <w:left w:val="none" w:sz="0" w:space="0" w:color="auto"/>
            <w:bottom w:val="none" w:sz="0" w:space="0" w:color="auto"/>
            <w:right w:val="none" w:sz="0" w:space="0" w:color="auto"/>
          </w:divBdr>
        </w:div>
        <w:div w:id="1894808623">
          <w:marLeft w:val="640"/>
          <w:marRight w:val="0"/>
          <w:marTop w:val="0"/>
          <w:marBottom w:val="0"/>
          <w:divBdr>
            <w:top w:val="none" w:sz="0" w:space="0" w:color="auto"/>
            <w:left w:val="none" w:sz="0" w:space="0" w:color="auto"/>
            <w:bottom w:val="none" w:sz="0" w:space="0" w:color="auto"/>
            <w:right w:val="none" w:sz="0" w:space="0" w:color="auto"/>
          </w:divBdr>
        </w:div>
        <w:div w:id="935165600">
          <w:marLeft w:val="640"/>
          <w:marRight w:val="0"/>
          <w:marTop w:val="0"/>
          <w:marBottom w:val="0"/>
          <w:divBdr>
            <w:top w:val="none" w:sz="0" w:space="0" w:color="auto"/>
            <w:left w:val="none" w:sz="0" w:space="0" w:color="auto"/>
            <w:bottom w:val="none" w:sz="0" w:space="0" w:color="auto"/>
            <w:right w:val="none" w:sz="0" w:space="0" w:color="auto"/>
          </w:divBdr>
        </w:div>
        <w:div w:id="2090730839">
          <w:marLeft w:val="640"/>
          <w:marRight w:val="0"/>
          <w:marTop w:val="0"/>
          <w:marBottom w:val="0"/>
          <w:divBdr>
            <w:top w:val="none" w:sz="0" w:space="0" w:color="auto"/>
            <w:left w:val="none" w:sz="0" w:space="0" w:color="auto"/>
            <w:bottom w:val="none" w:sz="0" w:space="0" w:color="auto"/>
            <w:right w:val="none" w:sz="0" w:space="0" w:color="auto"/>
          </w:divBdr>
        </w:div>
        <w:div w:id="1840651571">
          <w:marLeft w:val="640"/>
          <w:marRight w:val="0"/>
          <w:marTop w:val="0"/>
          <w:marBottom w:val="0"/>
          <w:divBdr>
            <w:top w:val="none" w:sz="0" w:space="0" w:color="auto"/>
            <w:left w:val="none" w:sz="0" w:space="0" w:color="auto"/>
            <w:bottom w:val="none" w:sz="0" w:space="0" w:color="auto"/>
            <w:right w:val="none" w:sz="0" w:space="0" w:color="auto"/>
          </w:divBdr>
        </w:div>
        <w:div w:id="1031805268">
          <w:marLeft w:val="640"/>
          <w:marRight w:val="0"/>
          <w:marTop w:val="0"/>
          <w:marBottom w:val="0"/>
          <w:divBdr>
            <w:top w:val="none" w:sz="0" w:space="0" w:color="auto"/>
            <w:left w:val="none" w:sz="0" w:space="0" w:color="auto"/>
            <w:bottom w:val="none" w:sz="0" w:space="0" w:color="auto"/>
            <w:right w:val="none" w:sz="0" w:space="0" w:color="auto"/>
          </w:divBdr>
        </w:div>
        <w:div w:id="727611082">
          <w:marLeft w:val="640"/>
          <w:marRight w:val="0"/>
          <w:marTop w:val="0"/>
          <w:marBottom w:val="0"/>
          <w:divBdr>
            <w:top w:val="none" w:sz="0" w:space="0" w:color="auto"/>
            <w:left w:val="none" w:sz="0" w:space="0" w:color="auto"/>
            <w:bottom w:val="none" w:sz="0" w:space="0" w:color="auto"/>
            <w:right w:val="none" w:sz="0" w:space="0" w:color="auto"/>
          </w:divBdr>
        </w:div>
        <w:div w:id="1196771459">
          <w:marLeft w:val="640"/>
          <w:marRight w:val="0"/>
          <w:marTop w:val="0"/>
          <w:marBottom w:val="0"/>
          <w:divBdr>
            <w:top w:val="none" w:sz="0" w:space="0" w:color="auto"/>
            <w:left w:val="none" w:sz="0" w:space="0" w:color="auto"/>
            <w:bottom w:val="none" w:sz="0" w:space="0" w:color="auto"/>
            <w:right w:val="none" w:sz="0" w:space="0" w:color="auto"/>
          </w:divBdr>
        </w:div>
        <w:div w:id="1755973680">
          <w:marLeft w:val="640"/>
          <w:marRight w:val="0"/>
          <w:marTop w:val="0"/>
          <w:marBottom w:val="0"/>
          <w:divBdr>
            <w:top w:val="none" w:sz="0" w:space="0" w:color="auto"/>
            <w:left w:val="none" w:sz="0" w:space="0" w:color="auto"/>
            <w:bottom w:val="none" w:sz="0" w:space="0" w:color="auto"/>
            <w:right w:val="none" w:sz="0" w:space="0" w:color="auto"/>
          </w:divBdr>
        </w:div>
        <w:div w:id="887685949">
          <w:marLeft w:val="640"/>
          <w:marRight w:val="0"/>
          <w:marTop w:val="0"/>
          <w:marBottom w:val="0"/>
          <w:divBdr>
            <w:top w:val="none" w:sz="0" w:space="0" w:color="auto"/>
            <w:left w:val="none" w:sz="0" w:space="0" w:color="auto"/>
            <w:bottom w:val="none" w:sz="0" w:space="0" w:color="auto"/>
            <w:right w:val="none" w:sz="0" w:space="0" w:color="auto"/>
          </w:divBdr>
        </w:div>
        <w:div w:id="1402025033">
          <w:marLeft w:val="640"/>
          <w:marRight w:val="0"/>
          <w:marTop w:val="0"/>
          <w:marBottom w:val="0"/>
          <w:divBdr>
            <w:top w:val="none" w:sz="0" w:space="0" w:color="auto"/>
            <w:left w:val="none" w:sz="0" w:space="0" w:color="auto"/>
            <w:bottom w:val="none" w:sz="0" w:space="0" w:color="auto"/>
            <w:right w:val="none" w:sz="0" w:space="0" w:color="auto"/>
          </w:divBdr>
        </w:div>
        <w:div w:id="2024355059">
          <w:marLeft w:val="640"/>
          <w:marRight w:val="0"/>
          <w:marTop w:val="0"/>
          <w:marBottom w:val="0"/>
          <w:divBdr>
            <w:top w:val="none" w:sz="0" w:space="0" w:color="auto"/>
            <w:left w:val="none" w:sz="0" w:space="0" w:color="auto"/>
            <w:bottom w:val="none" w:sz="0" w:space="0" w:color="auto"/>
            <w:right w:val="none" w:sz="0" w:space="0" w:color="auto"/>
          </w:divBdr>
        </w:div>
        <w:div w:id="1850439224">
          <w:marLeft w:val="640"/>
          <w:marRight w:val="0"/>
          <w:marTop w:val="0"/>
          <w:marBottom w:val="0"/>
          <w:divBdr>
            <w:top w:val="none" w:sz="0" w:space="0" w:color="auto"/>
            <w:left w:val="none" w:sz="0" w:space="0" w:color="auto"/>
            <w:bottom w:val="none" w:sz="0" w:space="0" w:color="auto"/>
            <w:right w:val="none" w:sz="0" w:space="0" w:color="auto"/>
          </w:divBdr>
        </w:div>
        <w:div w:id="1937976507">
          <w:marLeft w:val="640"/>
          <w:marRight w:val="0"/>
          <w:marTop w:val="0"/>
          <w:marBottom w:val="0"/>
          <w:divBdr>
            <w:top w:val="none" w:sz="0" w:space="0" w:color="auto"/>
            <w:left w:val="none" w:sz="0" w:space="0" w:color="auto"/>
            <w:bottom w:val="none" w:sz="0" w:space="0" w:color="auto"/>
            <w:right w:val="none" w:sz="0" w:space="0" w:color="auto"/>
          </w:divBdr>
        </w:div>
        <w:div w:id="601456519">
          <w:marLeft w:val="640"/>
          <w:marRight w:val="0"/>
          <w:marTop w:val="0"/>
          <w:marBottom w:val="0"/>
          <w:divBdr>
            <w:top w:val="none" w:sz="0" w:space="0" w:color="auto"/>
            <w:left w:val="none" w:sz="0" w:space="0" w:color="auto"/>
            <w:bottom w:val="none" w:sz="0" w:space="0" w:color="auto"/>
            <w:right w:val="none" w:sz="0" w:space="0" w:color="auto"/>
          </w:divBdr>
        </w:div>
        <w:div w:id="19555733">
          <w:marLeft w:val="640"/>
          <w:marRight w:val="0"/>
          <w:marTop w:val="0"/>
          <w:marBottom w:val="0"/>
          <w:divBdr>
            <w:top w:val="none" w:sz="0" w:space="0" w:color="auto"/>
            <w:left w:val="none" w:sz="0" w:space="0" w:color="auto"/>
            <w:bottom w:val="none" w:sz="0" w:space="0" w:color="auto"/>
            <w:right w:val="none" w:sz="0" w:space="0" w:color="auto"/>
          </w:divBdr>
        </w:div>
        <w:div w:id="485055725">
          <w:marLeft w:val="640"/>
          <w:marRight w:val="0"/>
          <w:marTop w:val="0"/>
          <w:marBottom w:val="0"/>
          <w:divBdr>
            <w:top w:val="none" w:sz="0" w:space="0" w:color="auto"/>
            <w:left w:val="none" w:sz="0" w:space="0" w:color="auto"/>
            <w:bottom w:val="none" w:sz="0" w:space="0" w:color="auto"/>
            <w:right w:val="none" w:sz="0" w:space="0" w:color="auto"/>
          </w:divBdr>
        </w:div>
        <w:div w:id="345208991">
          <w:marLeft w:val="640"/>
          <w:marRight w:val="0"/>
          <w:marTop w:val="0"/>
          <w:marBottom w:val="0"/>
          <w:divBdr>
            <w:top w:val="none" w:sz="0" w:space="0" w:color="auto"/>
            <w:left w:val="none" w:sz="0" w:space="0" w:color="auto"/>
            <w:bottom w:val="none" w:sz="0" w:space="0" w:color="auto"/>
            <w:right w:val="none" w:sz="0" w:space="0" w:color="auto"/>
          </w:divBdr>
        </w:div>
        <w:div w:id="94178678">
          <w:marLeft w:val="640"/>
          <w:marRight w:val="0"/>
          <w:marTop w:val="0"/>
          <w:marBottom w:val="0"/>
          <w:divBdr>
            <w:top w:val="none" w:sz="0" w:space="0" w:color="auto"/>
            <w:left w:val="none" w:sz="0" w:space="0" w:color="auto"/>
            <w:bottom w:val="none" w:sz="0" w:space="0" w:color="auto"/>
            <w:right w:val="none" w:sz="0" w:space="0" w:color="auto"/>
          </w:divBdr>
        </w:div>
        <w:div w:id="85661757">
          <w:marLeft w:val="640"/>
          <w:marRight w:val="0"/>
          <w:marTop w:val="0"/>
          <w:marBottom w:val="0"/>
          <w:divBdr>
            <w:top w:val="none" w:sz="0" w:space="0" w:color="auto"/>
            <w:left w:val="none" w:sz="0" w:space="0" w:color="auto"/>
            <w:bottom w:val="none" w:sz="0" w:space="0" w:color="auto"/>
            <w:right w:val="none" w:sz="0" w:space="0" w:color="auto"/>
          </w:divBdr>
        </w:div>
        <w:div w:id="1661277400">
          <w:marLeft w:val="640"/>
          <w:marRight w:val="0"/>
          <w:marTop w:val="0"/>
          <w:marBottom w:val="0"/>
          <w:divBdr>
            <w:top w:val="none" w:sz="0" w:space="0" w:color="auto"/>
            <w:left w:val="none" w:sz="0" w:space="0" w:color="auto"/>
            <w:bottom w:val="none" w:sz="0" w:space="0" w:color="auto"/>
            <w:right w:val="none" w:sz="0" w:space="0" w:color="auto"/>
          </w:divBdr>
        </w:div>
        <w:div w:id="964115823">
          <w:marLeft w:val="640"/>
          <w:marRight w:val="0"/>
          <w:marTop w:val="0"/>
          <w:marBottom w:val="0"/>
          <w:divBdr>
            <w:top w:val="none" w:sz="0" w:space="0" w:color="auto"/>
            <w:left w:val="none" w:sz="0" w:space="0" w:color="auto"/>
            <w:bottom w:val="none" w:sz="0" w:space="0" w:color="auto"/>
            <w:right w:val="none" w:sz="0" w:space="0" w:color="auto"/>
          </w:divBdr>
        </w:div>
        <w:div w:id="1385716043">
          <w:marLeft w:val="640"/>
          <w:marRight w:val="0"/>
          <w:marTop w:val="0"/>
          <w:marBottom w:val="0"/>
          <w:divBdr>
            <w:top w:val="none" w:sz="0" w:space="0" w:color="auto"/>
            <w:left w:val="none" w:sz="0" w:space="0" w:color="auto"/>
            <w:bottom w:val="none" w:sz="0" w:space="0" w:color="auto"/>
            <w:right w:val="none" w:sz="0" w:space="0" w:color="auto"/>
          </w:divBdr>
        </w:div>
      </w:divsChild>
    </w:div>
    <w:div w:id="862866851">
      <w:bodyDiv w:val="1"/>
      <w:marLeft w:val="0"/>
      <w:marRight w:val="0"/>
      <w:marTop w:val="0"/>
      <w:marBottom w:val="0"/>
      <w:divBdr>
        <w:top w:val="none" w:sz="0" w:space="0" w:color="auto"/>
        <w:left w:val="none" w:sz="0" w:space="0" w:color="auto"/>
        <w:bottom w:val="none" w:sz="0" w:space="0" w:color="auto"/>
        <w:right w:val="none" w:sz="0" w:space="0" w:color="auto"/>
      </w:divBdr>
      <w:divsChild>
        <w:div w:id="1505435044">
          <w:marLeft w:val="640"/>
          <w:marRight w:val="0"/>
          <w:marTop w:val="0"/>
          <w:marBottom w:val="0"/>
          <w:divBdr>
            <w:top w:val="none" w:sz="0" w:space="0" w:color="auto"/>
            <w:left w:val="none" w:sz="0" w:space="0" w:color="auto"/>
            <w:bottom w:val="none" w:sz="0" w:space="0" w:color="auto"/>
            <w:right w:val="none" w:sz="0" w:space="0" w:color="auto"/>
          </w:divBdr>
        </w:div>
        <w:div w:id="635062728">
          <w:marLeft w:val="640"/>
          <w:marRight w:val="0"/>
          <w:marTop w:val="0"/>
          <w:marBottom w:val="0"/>
          <w:divBdr>
            <w:top w:val="none" w:sz="0" w:space="0" w:color="auto"/>
            <w:left w:val="none" w:sz="0" w:space="0" w:color="auto"/>
            <w:bottom w:val="none" w:sz="0" w:space="0" w:color="auto"/>
            <w:right w:val="none" w:sz="0" w:space="0" w:color="auto"/>
          </w:divBdr>
        </w:div>
        <w:div w:id="597056489">
          <w:marLeft w:val="640"/>
          <w:marRight w:val="0"/>
          <w:marTop w:val="0"/>
          <w:marBottom w:val="0"/>
          <w:divBdr>
            <w:top w:val="none" w:sz="0" w:space="0" w:color="auto"/>
            <w:left w:val="none" w:sz="0" w:space="0" w:color="auto"/>
            <w:bottom w:val="none" w:sz="0" w:space="0" w:color="auto"/>
            <w:right w:val="none" w:sz="0" w:space="0" w:color="auto"/>
          </w:divBdr>
        </w:div>
        <w:div w:id="523832614">
          <w:marLeft w:val="640"/>
          <w:marRight w:val="0"/>
          <w:marTop w:val="0"/>
          <w:marBottom w:val="0"/>
          <w:divBdr>
            <w:top w:val="none" w:sz="0" w:space="0" w:color="auto"/>
            <w:left w:val="none" w:sz="0" w:space="0" w:color="auto"/>
            <w:bottom w:val="none" w:sz="0" w:space="0" w:color="auto"/>
            <w:right w:val="none" w:sz="0" w:space="0" w:color="auto"/>
          </w:divBdr>
        </w:div>
        <w:div w:id="1871265161">
          <w:marLeft w:val="640"/>
          <w:marRight w:val="0"/>
          <w:marTop w:val="0"/>
          <w:marBottom w:val="0"/>
          <w:divBdr>
            <w:top w:val="none" w:sz="0" w:space="0" w:color="auto"/>
            <w:left w:val="none" w:sz="0" w:space="0" w:color="auto"/>
            <w:bottom w:val="none" w:sz="0" w:space="0" w:color="auto"/>
            <w:right w:val="none" w:sz="0" w:space="0" w:color="auto"/>
          </w:divBdr>
        </w:div>
        <w:div w:id="1576746875">
          <w:marLeft w:val="640"/>
          <w:marRight w:val="0"/>
          <w:marTop w:val="0"/>
          <w:marBottom w:val="0"/>
          <w:divBdr>
            <w:top w:val="none" w:sz="0" w:space="0" w:color="auto"/>
            <w:left w:val="none" w:sz="0" w:space="0" w:color="auto"/>
            <w:bottom w:val="none" w:sz="0" w:space="0" w:color="auto"/>
            <w:right w:val="none" w:sz="0" w:space="0" w:color="auto"/>
          </w:divBdr>
        </w:div>
        <w:div w:id="1927230024">
          <w:marLeft w:val="640"/>
          <w:marRight w:val="0"/>
          <w:marTop w:val="0"/>
          <w:marBottom w:val="0"/>
          <w:divBdr>
            <w:top w:val="none" w:sz="0" w:space="0" w:color="auto"/>
            <w:left w:val="none" w:sz="0" w:space="0" w:color="auto"/>
            <w:bottom w:val="none" w:sz="0" w:space="0" w:color="auto"/>
            <w:right w:val="none" w:sz="0" w:space="0" w:color="auto"/>
          </w:divBdr>
        </w:div>
        <w:div w:id="477114161">
          <w:marLeft w:val="640"/>
          <w:marRight w:val="0"/>
          <w:marTop w:val="0"/>
          <w:marBottom w:val="0"/>
          <w:divBdr>
            <w:top w:val="none" w:sz="0" w:space="0" w:color="auto"/>
            <w:left w:val="none" w:sz="0" w:space="0" w:color="auto"/>
            <w:bottom w:val="none" w:sz="0" w:space="0" w:color="auto"/>
            <w:right w:val="none" w:sz="0" w:space="0" w:color="auto"/>
          </w:divBdr>
        </w:div>
        <w:div w:id="260073047">
          <w:marLeft w:val="640"/>
          <w:marRight w:val="0"/>
          <w:marTop w:val="0"/>
          <w:marBottom w:val="0"/>
          <w:divBdr>
            <w:top w:val="none" w:sz="0" w:space="0" w:color="auto"/>
            <w:left w:val="none" w:sz="0" w:space="0" w:color="auto"/>
            <w:bottom w:val="none" w:sz="0" w:space="0" w:color="auto"/>
            <w:right w:val="none" w:sz="0" w:space="0" w:color="auto"/>
          </w:divBdr>
        </w:div>
        <w:div w:id="1026367930">
          <w:marLeft w:val="640"/>
          <w:marRight w:val="0"/>
          <w:marTop w:val="0"/>
          <w:marBottom w:val="0"/>
          <w:divBdr>
            <w:top w:val="none" w:sz="0" w:space="0" w:color="auto"/>
            <w:left w:val="none" w:sz="0" w:space="0" w:color="auto"/>
            <w:bottom w:val="none" w:sz="0" w:space="0" w:color="auto"/>
            <w:right w:val="none" w:sz="0" w:space="0" w:color="auto"/>
          </w:divBdr>
        </w:div>
        <w:div w:id="1748184062">
          <w:marLeft w:val="640"/>
          <w:marRight w:val="0"/>
          <w:marTop w:val="0"/>
          <w:marBottom w:val="0"/>
          <w:divBdr>
            <w:top w:val="none" w:sz="0" w:space="0" w:color="auto"/>
            <w:left w:val="none" w:sz="0" w:space="0" w:color="auto"/>
            <w:bottom w:val="none" w:sz="0" w:space="0" w:color="auto"/>
            <w:right w:val="none" w:sz="0" w:space="0" w:color="auto"/>
          </w:divBdr>
        </w:div>
        <w:div w:id="895624850">
          <w:marLeft w:val="640"/>
          <w:marRight w:val="0"/>
          <w:marTop w:val="0"/>
          <w:marBottom w:val="0"/>
          <w:divBdr>
            <w:top w:val="none" w:sz="0" w:space="0" w:color="auto"/>
            <w:left w:val="none" w:sz="0" w:space="0" w:color="auto"/>
            <w:bottom w:val="none" w:sz="0" w:space="0" w:color="auto"/>
            <w:right w:val="none" w:sz="0" w:space="0" w:color="auto"/>
          </w:divBdr>
        </w:div>
        <w:div w:id="897210226">
          <w:marLeft w:val="640"/>
          <w:marRight w:val="0"/>
          <w:marTop w:val="0"/>
          <w:marBottom w:val="0"/>
          <w:divBdr>
            <w:top w:val="none" w:sz="0" w:space="0" w:color="auto"/>
            <w:left w:val="none" w:sz="0" w:space="0" w:color="auto"/>
            <w:bottom w:val="none" w:sz="0" w:space="0" w:color="auto"/>
            <w:right w:val="none" w:sz="0" w:space="0" w:color="auto"/>
          </w:divBdr>
        </w:div>
        <w:div w:id="1357583962">
          <w:marLeft w:val="640"/>
          <w:marRight w:val="0"/>
          <w:marTop w:val="0"/>
          <w:marBottom w:val="0"/>
          <w:divBdr>
            <w:top w:val="none" w:sz="0" w:space="0" w:color="auto"/>
            <w:left w:val="none" w:sz="0" w:space="0" w:color="auto"/>
            <w:bottom w:val="none" w:sz="0" w:space="0" w:color="auto"/>
            <w:right w:val="none" w:sz="0" w:space="0" w:color="auto"/>
          </w:divBdr>
        </w:div>
        <w:div w:id="2053459098">
          <w:marLeft w:val="640"/>
          <w:marRight w:val="0"/>
          <w:marTop w:val="0"/>
          <w:marBottom w:val="0"/>
          <w:divBdr>
            <w:top w:val="none" w:sz="0" w:space="0" w:color="auto"/>
            <w:left w:val="none" w:sz="0" w:space="0" w:color="auto"/>
            <w:bottom w:val="none" w:sz="0" w:space="0" w:color="auto"/>
            <w:right w:val="none" w:sz="0" w:space="0" w:color="auto"/>
          </w:divBdr>
        </w:div>
        <w:div w:id="1608198853">
          <w:marLeft w:val="640"/>
          <w:marRight w:val="0"/>
          <w:marTop w:val="0"/>
          <w:marBottom w:val="0"/>
          <w:divBdr>
            <w:top w:val="none" w:sz="0" w:space="0" w:color="auto"/>
            <w:left w:val="none" w:sz="0" w:space="0" w:color="auto"/>
            <w:bottom w:val="none" w:sz="0" w:space="0" w:color="auto"/>
            <w:right w:val="none" w:sz="0" w:space="0" w:color="auto"/>
          </w:divBdr>
        </w:div>
        <w:div w:id="1742101757">
          <w:marLeft w:val="640"/>
          <w:marRight w:val="0"/>
          <w:marTop w:val="0"/>
          <w:marBottom w:val="0"/>
          <w:divBdr>
            <w:top w:val="none" w:sz="0" w:space="0" w:color="auto"/>
            <w:left w:val="none" w:sz="0" w:space="0" w:color="auto"/>
            <w:bottom w:val="none" w:sz="0" w:space="0" w:color="auto"/>
            <w:right w:val="none" w:sz="0" w:space="0" w:color="auto"/>
          </w:divBdr>
        </w:div>
        <w:div w:id="2101020616">
          <w:marLeft w:val="640"/>
          <w:marRight w:val="0"/>
          <w:marTop w:val="0"/>
          <w:marBottom w:val="0"/>
          <w:divBdr>
            <w:top w:val="none" w:sz="0" w:space="0" w:color="auto"/>
            <w:left w:val="none" w:sz="0" w:space="0" w:color="auto"/>
            <w:bottom w:val="none" w:sz="0" w:space="0" w:color="auto"/>
            <w:right w:val="none" w:sz="0" w:space="0" w:color="auto"/>
          </w:divBdr>
        </w:div>
        <w:div w:id="366294244">
          <w:marLeft w:val="640"/>
          <w:marRight w:val="0"/>
          <w:marTop w:val="0"/>
          <w:marBottom w:val="0"/>
          <w:divBdr>
            <w:top w:val="none" w:sz="0" w:space="0" w:color="auto"/>
            <w:left w:val="none" w:sz="0" w:space="0" w:color="auto"/>
            <w:bottom w:val="none" w:sz="0" w:space="0" w:color="auto"/>
            <w:right w:val="none" w:sz="0" w:space="0" w:color="auto"/>
          </w:divBdr>
        </w:div>
        <w:div w:id="360665747">
          <w:marLeft w:val="640"/>
          <w:marRight w:val="0"/>
          <w:marTop w:val="0"/>
          <w:marBottom w:val="0"/>
          <w:divBdr>
            <w:top w:val="none" w:sz="0" w:space="0" w:color="auto"/>
            <w:left w:val="none" w:sz="0" w:space="0" w:color="auto"/>
            <w:bottom w:val="none" w:sz="0" w:space="0" w:color="auto"/>
            <w:right w:val="none" w:sz="0" w:space="0" w:color="auto"/>
          </w:divBdr>
        </w:div>
        <w:div w:id="1793206749">
          <w:marLeft w:val="640"/>
          <w:marRight w:val="0"/>
          <w:marTop w:val="0"/>
          <w:marBottom w:val="0"/>
          <w:divBdr>
            <w:top w:val="none" w:sz="0" w:space="0" w:color="auto"/>
            <w:left w:val="none" w:sz="0" w:space="0" w:color="auto"/>
            <w:bottom w:val="none" w:sz="0" w:space="0" w:color="auto"/>
            <w:right w:val="none" w:sz="0" w:space="0" w:color="auto"/>
          </w:divBdr>
        </w:div>
        <w:div w:id="419759112">
          <w:marLeft w:val="640"/>
          <w:marRight w:val="0"/>
          <w:marTop w:val="0"/>
          <w:marBottom w:val="0"/>
          <w:divBdr>
            <w:top w:val="none" w:sz="0" w:space="0" w:color="auto"/>
            <w:left w:val="none" w:sz="0" w:space="0" w:color="auto"/>
            <w:bottom w:val="none" w:sz="0" w:space="0" w:color="auto"/>
            <w:right w:val="none" w:sz="0" w:space="0" w:color="auto"/>
          </w:divBdr>
        </w:div>
        <w:div w:id="968362508">
          <w:marLeft w:val="640"/>
          <w:marRight w:val="0"/>
          <w:marTop w:val="0"/>
          <w:marBottom w:val="0"/>
          <w:divBdr>
            <w:top w:val="none" w:sz="0" w:space="0" w:color="auto"/>
            <w:left w:val="none" w:sz="0" w:space="0" w:color="auto"/>
            <w:bottom w:val="none" w:sz="0" w:space="0" w:color="auto"/>
            <w:right w:val="none" w:sz="0" w:space="0" w:color="auto"/>
          </w:divBdr>
        </w:div>
        <w:div w:id="2128623586">
          <w:marLeft w:val="640"/>
          <w:marRight w:val="0"/>
          <w:marTop w:val="0"/>
          <w:marBottom w:val="0"/>
          <w:divBdr>
            <w:top w:val="none" w:sz="0" w:space="0" w:color="auto"/>
            <w:left w:val="none" w:sz="0" w:space="0" w:color="auto"/>
            <w:bottom w:val="none" w:sz="0" w:space="0" w:color="auto"/>
            <w:right w:val="none" w:sz="0" w:space="0" w:color="auto"/>
          </w:divBdr>
        </w:div>
        <w:div w:id="1946888930">
          <w:marLeft w:val="640"/>
          <w:marRight w:val="0"/>
          <w:marTop w:val="0"/>
          <w:marBottom w:val="0"/>
          <w:divBdr>
            <w:top w:val="none" w:sz="0" w:space="0" w:color="auto"/>
            <w:left w:val="none" w:sz="0" w:space="0" w:color="auto"/>
            <w:bottom w:val="none" w:sz="0" w:space="0" w:color="auto"/>
            <w:right w:val="none" w:sz="0" w:space="0" w:color="auto"/>
          </w:divBdr>
        </w:div>
      </w:divsChild>
    </w:div>
    <w:div w:id="868294281">
      <w:bodyDiv w:val="1"/>
      <w:marLeft w:val="0"/>
      <w:marRight w:val="0"/>
      <w:marTop w:val="0"/>
      <w:marBottom w:val="0"/>
      <w:divBdr>
        <w:top w:val="none" w:sz="0" w:space="0" w:color="auto"/>
        <w:left w:val="none" w:sz="0" w:space="0" w:color="auto"/>
        <w:bottom w:val="none" w:sz="0" w:space="0" w:color="auto"/>
        <w:right w:val="none" w:sz="0" w:space="0" w:color="auto"/>
      </w:divBdr>
      <w:divsChild>
        <w:div w:id="574170011">
          <w:marLeft w:val="640"/>
          <w:marRight w:val="0"/>
          <w:marTop w:val="0"/>
          <w:marBottom w:val="0"/>
          <w:divBdr>
            <w:top w:val="none" w:sz="0" w:space="0" w:color="auto"/>
            <w:left w:val="none" w:sz="0" w:space="0" w:color="auto"/>
            <w:bottom w:val="none" w:sz="0" w:space="0" w:color="auto"/>
            <w:right w:val="none" w:sz="0" w:space="0" w:color="auto"/>
          </w:divBdr>
        </w:div>
        <w:div w:id="9188606">
          <w:marLeft w:val="640"/>
          <w:marRight w:val="0"/>
          <w:marTop w:val="0"/>
          <w:marBottom w:val="0"/>
          <w:divBdr>
            <w:top w:val="none" w:sz="0" w:space="0" w:color="auto"/>
            <w:left w:val="none" w:sz="0" w:space="0" w:color="auto"/>
            <w:bottom w:val="none" w:sz="0" w:space="0" w:color="auto"/>
            <w:right w:val="none" w:sz="0" w:space="0" w:color="auto"/>
          </w:divBdr>
        </w:div>
        <w:div w:id="176164962">
          <w:marLeft w:val="640"/>
          <w:marRight w:val="0"/>
          <w:marTop w:val="0"/>
          <w:marBottom w:val="0"/>
          <w:divBdr>
            <w:top w:val="none" w:sz="0" w:space="0" w:color="auto"/>
            <w:left w:val="none" w:sz="0" w:space="0" w:color="auto"/>
            <w:bottom w:val="none" w:sz="0" w:space="0" w:color="auto"/>
            <w:right w:val="none" w:sz="0" w:space="0" w:color="auto"/>
          </w:divBdr>
        </w:div>
        <w:div w:id="192889276">
          <w:marLeft w:val="640"/>
          <w:marRight w:val="0"/>
          <w:marTop w:val="0"/>
          <w:marBottom w:val="0"/>
          <w:divBdr>
            <w:top w:val="none" w:sz="0" w:space="0" w:color="auto"/>
            <w:left w:val="none" w:sz="0" w:space="0" w:color="auto"/>
            <w:bottom w:val="none" w:sz="0" w:space="0" w:color="auto"/>
            <w:right w:val="none" w:sz="0" w:space="0" w:color="auto"/>
          </w:divBdr>
        </w:div>
        <w:div w:id="1598514174">
          <w:marLeft w:val="640"/>
          <w:marRight w:val="0"/>
          <w:marTop w:val="0"/>
          <w:marBottom w:val="0"/>
          <w:divBdr>
            <w:top w:val="none" w:sz="0" w:space="0" w:color="auto"/>
            <w:left w:val="none" w:sz="0" w:space="0" w:color="auto"/>
            <w:bottom w:val="none" w:sz="0" w:space="0" w:color="auto"/>
            <w:right w:val="none" w:sz="0" w:space="0" w:color="auto"/>
          </w:divBdr>
        </w:div>
        <w:div w:id="885412249">
          <w:marLeft w:val="640"/>
          <w:marRight w:val="0"/>
          <w:marTop w:val="0"/>
          <w:marBottom w:val="0"/>
          <w:divBdr>
            <w:top w:val="none" w:sz="0" w:space="0" w:color="auto"/>
            <w:left w:val="none" w:sz="0" w:space="0" w:color="auto"/>
            <w:bottom w:val="none" w:sz="0" w:space="0" w:color="auto"/>
            <w:right w:val="none" w:sz="0" w:space="0" w:color="auto"/>
          </w:divBdr>
        </w:div>
        <w:div w:id="1973242707">
          <w:marLeft w:val="640"/>
          <w:marRight w:val="0"/>
          <w:marTop w:val="0"/>
          <w:marBottom w:val="0"/>
          <w:divBdr>
            <w:top w:val="none" w:sz="0" w:space="0" w:color="auto"/>
            <w:left w:val="none" w:sz="0" w:space="0" w:color="auto"/>
            <w:bottom w:val="none" w:sz="0" w:space="0" w:color="auto"/>
            <w:right w:val="none" w:sz="0" w:space="0" w:color="auto"/>
          </w:divBdr>
        </w:div>
        <w:div w:id="1362319982">
          <w:marLeft w:val="640"/>
          <w:marRight w:val="0"/>
          <w:marTop w:val="0"/>
          <w:marBottom w:val="0"/>
          <w:divBdr>
            <w:top w:val="none" w:sz="0" w:space="0" w:color="auto"/>
            <w:left w:val="none" w:sz="0" w:space="0" w:color="auto"/>
            <w:bottom w:val="none" w:sz="0" w:space="0" w:color="auto"/>
            <w:right w:val="none" w:sz="0" w:space="0" w:color="auto"/>
          </w:divBdr>
        </w:div>
        <w:div w:id="1091244632">
          <w:marLeft w:val="640"/>
          <w:marRight w:val="0"/>
          <w:marTop w:val="0"/>
          <w:marBottom w:val="0"/>
          <w:divBdr>
            <w:top w:val="none" w:sz="0" w:space="0" w:color="auto"/>
            <w:left w:val="none" w:sz="0" w:space="0" w:color="auto"/>
            <w:bottom w:val="none" w:sz="0" w:space="0" w:color="auto"/>
            <w:right w:val="none" w:sz="0" w:space="0" w:color="auto"/>
          </w:divBdr>
        </w:div>
        <w:div w:id="1130629000">
          <w:marLeft w:val="640"/>
          <w:marRight w:val="0"/>
          <w:marTop w:val="0"/>
          <w:marBottom w:val="0"/>
          <w:divBdr>
            <w:top w:val="none" w:sz="0" w:space="0" w:color="auto"/>
            <w:left w:val="none" w:sz="0" w:space="0" w:color="auto"/>
            <w:bottom w:val="none" w:sz="0" w:space="0" w:color="auto"/>
            <w:right w:val="none" w:sz="0" w:space="0" w:color="auto"/>
          </w:divBdr>
        </w:div>
        <w:div w:id="59525353">
          <w:marLeft w:val="640"/>
          <w:marRight w:val="0"/>
          <w:marTop w:val="0"/>
          <w:marBottom w:val="0"/>
          <w:divBdr>
            <w:top w:val="none" w:sz="0" w:space="0" w:color="auto"/>
            <w:left w:val="none" w:sz="0" w:space="0" w:color="auto"/>
            <w:bottom w:val="none" w:sz="0" w:space="0" w:color="auto"/>
            <w:right w:val="none" w:sz="0" w:space="0" w:color="auto"/>
          </w:divBdr>
        </w:div>
        <w:div w:id="653677591">
          <w:marLeft w:val="640"/>
          <w:marRight w:val="0"/>
          <w:marTop w:val="0"/>
          <w:marBottom w:val="0"/>
          <w:divBdr>
            <w:top w:val="none" w:sz="0" w:space="0" w:color="auto"/>
            <w:left w:val="none" w:sz="0" w:space="0" w:color="auto"/>
            <w:bottom w:val="none" w:sz="0" w:space="0" w:color="auto"/>
            <w:right w:val="none" w:sz="0" w:space="0" w:color="auto"/>
          </w:divBdr>
        </w:div>
        <w:div w:id="365179050">
          <w:marLeft w:val="640"/>
          <w:marRight w:val="0"/>
          <w:marTop w:val="0"/>
          <w:marBottom w:val="0"/>
          <w:divBdr>
            <w:top w:val="none" w:sz="0" w:space="0" w:color="auto"/>
            <w:left w:val="none" w:sz="0" w:space="0" w:color="auto"/>
            <w:bottom w:val="none" w:sz="0" w:space="0" w:color="auto"/>
            <w:right w:val="none" w:sz="0" w:space="0" w:color="auto"/>
          </w:divBdr>
        </w:div>
        <w:div w:id="2027830902">
          <w:marLeft w:val="640"/>
          <w:marRight w:val="0"/>
          <w:marTop w:val="0"/>
          <w:marBottom w:val="0"/>
          <w:divBdr>
            <w:top w:val="none" w:sz="0" w:space="0" w:color="auto"/>
            <w:left w:val="none" w:sz="0" w:space="0" w:color="auto"/>
            <w:bottom w:val="none" w:sz="0" w:space="0" w:color="auto"/>
            <w:right w:val="none" w:sz="0" w:space="0" w:color="auto"/>
          </w:divBdr>
        </w:div>
        <w:div w:id="1210072086">
          <w:marLeft w:val="640"/>
          <w:marRight w:val="0"/>
          <w:marTop w:val="0"/>
          <w:marBottom w:val="0"/>
          <w:divBdr>
            <w:top w:val="none" w:sz="0" w:space="0" w:color="auto"/>
            <w:left w:val="none" w:sz="0" w:space="0" w:color="auto"/>
            <w:bottom w:val="none" w:sz="0" w:space="0" w:color="auto"/>
            <w:right w:val="none" w:sz="0" w:space="0" w:color="auto"/>
          </w:divBdr>
        </w:div>
        <w:div w:id="1133331744">
          <w:marLeft w:val="640"/>
          <w:marRight w:val="0"/>
          <w:marTop w:val="0"/>
          <w:marBottom w:val="0"/>
          <w:divBdr>
            <w:top w:val="none" w:sz="0" w:space="0" w:color="auto"/>
            <w:left w:val="none" w:sz="0" w:space="0" w:color="auto"/>
            <w:bottom w:val="none" w:sz="0" w:space="0" w:color="auto"/>
            <w:right w:val="none" w:sz="0" w:space="0" w:color="auto"/>
          </w:divBdr>
        </w:div>
        <w:div w:id="1727098971">
          <w:marLeft w:val="640"/>
          <w:marRight w:val="0"/>
          <w:marTop w:val="0"/>
          <w:marBottom w:val="0"/>
          <w:divBdr>
            <w:top w:val="none" w:sz="0" w:space="0" w:color="auto"/>
            <w:left w:val="none" w:sz="0" w:space="0" w:color="auto"/>
            <w:bottom w:val="none" w:sz="0" w:space="0" w:color="auto"/>
            <w:right w:val="none" w:sz="0" w:space="0" w:color="auto"/>
          </w:divBdr>
        </w:div>
        <w:div w:id="1781798881">
          <w:marLeft w:val="640"/>
          <w:marRight w:val="0"/>
          <w:marTop w:val="0"/>
          <w:marBottom w:val="0"/>
          <w:divBdr>
            <w:top w:val="none" w:sz="0" w:space="0" w:color="auto"/>
            <w:left w:val="none" w:sz="0" w:space="0" w:color="auto"/>
            <w:bottom w:val="none" w:sz="0" w:space="0" w:color="auto"/>
            <w:right w:val="none" w:sz="0" w:space="0" w:color="auto"/>
          </w:divBdr>
        </w:div>
        <w:div w:id="254484315">
          <w:marLeft w:val="640"/>
          <w:marRight w:val="0"/>
          <w:marTop w:val="0"/>
          <w:marBottom w:val="0"/>
          <w:divBdr>
            <w:top w:val="none" w:sz="0" w:space="0" w:color="auto"/>
            <w:left w:val="none" w:sz="0" w:space="0" w:color="auto"/>
            <w:bottom w:val="none" w:sz="0" w:space="0" w:color="auto"/>
            <w:right w:val="none" w:sz="0" w:space="0" w:color="auto"/>
          </w:divBdr>
        </w:div>
        <w:div w:id="108477922">
          <w:marLeft w:val="640"/>
          <w:marRight w:val="0"/>
          <w:marTop w:val="0"/>
          <w:marBottom w:val="0"/>
          <w:divBdr>
            <w:top w:val="none" w:sz="0" w:space="0" w:color="auto"/>
            <w:left w:val="none" w:sz="0" w:space="0" w:color="auto"/>
            <w:bottom w:val="none" w:sz="0" w:space="0" w:color="auto"/>
            <w:right w:val="none" w:sz="0" w:space="0" w:color="auto"/>
          </w:divBdr>
        </w:div>
        <w:div w:id="879559721">
          <w:marLeft w:val="640"/>
          <w:marRight w:val="0"/>
          <w:marTop w:val="0"/>
          <w:marBottom w:val="0"/>
          <w:divBdr>
            <w:top w:val="none" w:sz="0" w:space="0" w:color="auto"/>
            <w:left w:val="none" w:sz="0" w:space="0" w:color="auto"/>
            <w:bottom w:val="none" w:sz="0" w:space="0" w:color="auto"/>
            <w:right w:val="none" w:sz="0" w:space="0" w:color="auto"/>
          </w:divBdr>
        </w:div>
        <w:div w:id="642538947">
          <w:marLeft w:val="640"/>
          <w:marRight w:val="0"/>
          <w:marTop w:val="0"/>
          <w:marBottom w:val="0"/>
          <w:divBdr>
            <w:top w:val="none" w:sz="0" w:space="0" w:color="auto"/>
            <w:left w:val="none" w:sz="0" w:space="0" w:color="auto"/>
            <w:bottom w:val="none" w:sz="0" w:space="0" w:color="auto"/>
            <w:right w:val="none" w:sz="0" w:space="0" w:color="auto"/>
          </w:divBdr>
        </w:div>
      </w:divsChild>
    </w:div>
    <w:div w:id="871065995">
      <w:bodyDiv w:val="1"/>
      <w:marLeft w:val="0"/>
      <w:marRight w:val="0"/>
      <w:marTop w:val="0"/>
      <w:marBottom w:val="0"/>
      <w:divBdr>
        <w:top w:val="none" w:sz="0" w:space="0" w:color="auto"/>
        <w:left w:val="none" w:sz="0" w:space="0" w:color="auto"/>
        <w:bottom w:val="none" w:sz="0" w:space="0" w:color="auto"/>
        <w:right w:val="none" w:sz="0" w:space="0" w:color="auto"/>
      </w:divBdr>
      <w:divsChild>
        <w:div w:id="286473092">
          <w:marLeft w:val="640"/>
          <w:marRight w:val="0"/>
          <w:marTop w:val="0"/>
          <w:marBottom w:val="0"/>
          <w:divBdr>
            <w:top w:val="none" w:sz="0" w:space="0" w:color="auto"/>
            <w:left w:val="none" w:sz="0" w:space="0" w:color="auto"/>
            <w:bottom w:val="none" w:sz="0" w:space="0" w:color="auto"/>
            <w:right w:val="none" w:sz="0" w:space="0" w:color="auto"/>
          </w:divBdr>
        </w:div>
        <w:div w:id="1463576573">
          <w:marLeft w:val="640"/>
          <w:marRight w:val="0"/>
          <w:marTop w:val="0"/>
          <w:marBottom w:val="0"/>
          <w:divBdr>
            <w:top w:val="none" w:sz="0" w:space="0" w:color="auto"/>
            <w:left w:val="none" w:sz="0" w:space="0" w:color="auto"/>
            <w:bottom w:val="none" w:sz="0" w:space="0" w:color="auto"/>
            <w:right w:val="none" w:sz="0" w:space="0" w:color="auto"/>
          </w:divBdr>
        </w:div>
        <w:div w:id="74713195">
          <w:marLeft w:val="640"/>
          <w:marRight w:val="0"/>
          <w:marTop w:val="0"/>
          <w:marBottom w:val="0"/>
          <w:divBdr>
            <w:top w:val="none" w:sz="0" w:space="0" w:color="auto"/>
            <w:left w:val="none" w:sz="0" w:space="0" w:color="auto"/>
            <w:bottom w:val="none" w:sz="0" w:space="0" w:color="auto"/>
            <w:right w:val="none" w:sz="0" w:space="0" w:color="auto"/>
          </w:divBdr>
        </w:div>
        <w:div w:id="1782071089">
          <w:marLeft w:val="640"/>
          <w:marRight w:val="0"/>
          <w:marTop w:val="0"/>
          <w:marBottom w:val="0"/>
          <w:divBdr>
            <w:top w:val="none" w:sz="0" w:space="0" w:color="auto"/>
            <w:left w:val="none" w:sz="0" w:space="0" w:color="auto"/>
            <w:bottom w:val="none" w:sz="0" w:space="0" w:color="auto"/>
            <w:right w:val="none" w:sz="0" w:space="0" w:color="auto"/>
          </w:divBdr>
        </w:div>
        <w:div w:id="1179810743">
          <w:marLeft w:val="640"/>
          <w:marRight w:val="0"/>
          <w:marTop w:val="0"/>
          <w:marBottom w:val="0"/>
          <w:divBdr>
            <w:top w:val="none" w:sz="0" w:space="0" w:color="auto"/>
            <w:left w:val="none" w:sz="0" w:space="0" w:color="auto"/>
            <w:bottom w:val="none" w:sz="0" w:space="0" w:color="auto"/>
            <w:right w:val="none" w:sz="0" w:space="0" w:color="auto"/>
          </w:divBdr>
        </w:div>
        <w:div w:id="1530215870">
          <w:marLeft w:val="640"/>
          <w:marRight w:val="0"/>
          <w:marTop w:val="0"/>
          <w:marBottom w:val="0"/>
          <w:divBdr>
            <w:top w:val="none" w:sz="0" w:space="0" w:color="auto"/>
            <w:left w:val="none" w:sz="0" w:space="0" w:color="auto"/>
            <w:bottom w:val="none" w:sz="0" w:space="0" w:color="auto"/>
            <w:right w:val="none" w:sz="0" w:space="0" w:color="auto"/>
          </w:divBdr>
        </w:div>
        <w:div w:id="1068722396">
          <w:marLeft w:val="640"/>
          <w:marRight w:val="0"/>
          <w:marTop w:val="0"/>
          <w:marBottom w:val="0"/>
          <w:divBdr>
            <w:top w:val="none" w:sz="0" w:space="0" w:color="auto"/>
            <w:left w:val="none" w:sz="0" w:space="0" w:color="auto"/>
            <w:bottom w:val="none" w:sz="0" w:space="0" w:color="auto"/>
            <w:right w:val="none" w:sz="0" w:space="0" w:color="auto"/>
          </w:divBdr>
        </w:div>
        <w:div w:id="2040429508">
          <w:marLeft w:val="640"/>
          <w:marRight w:val="0"/>
          <w:marTop w:val="0"/>
          <w:marBottom w:val="0"/>
          <w:divBdr>
            <w:top w:val="none" w:sz="0" w:space="0" w:color="auto"/>
            <w:left w:val="none" w:sz="0" w:space="0" w:color="auto"/>
            <w:bottom w:val="none" w:sz="0" w:space="0" w:color="auto"/>
            <w:right w:val="none" w:sz="0" w:space="0" w:color="auto"/>
          </w:divBdr>
        </w:div>
        <w:div w:id="853543743">
          <w:marLeft w:val="640"/>
          <w:marRight w:val="0"/>
          <w:marTop w:val="0"/>
          <w:marBottom w:val="0"/>
          <w:divBdr>
            <w:top w:val="none" w:sz="0" w:space="0" w:color="auto"/>
            <w:left w:val="none" w:sz="0" w:space="0" w:color="auto"/>
            <w:bottom w:val="none" w:sz="0" w:space="0" w:color="auto"/>
            <w:right w:val="none" w:sz="0" w:space="0" w:color="auto"/>
          </w:divBdr>
        </w:div>
        <w:div w:id="2080129642">
          <w:marLeft w:val="640"/>
          <w:marRight w:val="0"/>
          <w:marTop w:val="0"/>
          <w:marBottom w:val="0"/>
          <w:divBdr>
            <w:top w:val="none" w:sz="0" w:space="0" w:color="auto"/>
            <w:left w:val="none" w:sz="0" w:space="0" w:color="auto"/>
            <w:bottom w:val="none" w:sz="0" w:space="0" w:color="auto"/>
            <w:right w:val="none" w:sz="0" w:space="0" w:color="auto"/>
          </w:divBdr>
        </w:div>
        <w:div w:id="1987584975">
          <w:marLeft w:val="640"/>
          <w:marRight w:val="0"/>
          <w:marTop w:val="0"/>
          <w:marBottom w:val="0"/>
          <w:divBdr>
            <w:top w:val="none" w:sz="0" w:space="0" w:color="auto"/>
            <w:left w:val="none" w:sz="0" w:space="0" w:color="auto"/>
            <w:bottom w:val="none" w:sz="0" w:space="0" w:color="auto"/>
            <w:right w:val="none" w:sz="0" w:space="0" w:color="auto"/>
          </w:divBdr>
        </w:div>
        <w:div w:id="1009215256">
          <w:marLeft w:val="640"/>
          <w:marRight w:val="0"/>
          <w:marTop w:val="0"/>
          <w:marBottom w:val="0"/>
          <w:divBdr>
            <w:top w:val="none" w:sz="0" w:space="0" w:color="auto"/>
            <w:left w:val="none" w:sz="0" w:space="0" w:color="auto"/>
            <w:bottom w:val="none" w:sz="0" w:space="0" w:color="auto"/>
            <w:right w:val="none" w:sz="0" w:space="0" w:color="auto"/>
          </w:divBdr>
        </w:div>
        <w:div w:id="547306656">
          <w:marLeft w:val="640"/>
          <w:marRight w:val="0"/>
          <w:marTop w:val="0"/>
          <w:marBottom w:val="0"/>
          <w:divBdr>
            <w:top w:val="none" w:sz="0" w:space="0" w:color="auto"/>
            <w:left w:val="none" w:sz="0" w:space="0" w:color="auto"/>
            <w:bottom w:val="none" w:sz="0" w:space="0" w:color="auto"/>
            <w:right w:val="none" w:sz="0" w:space="0" w:color="auto"/>
          </w:divBdr>
        </w:div>
        <w:div w:id="1746102823">
          <w:marLeft w:val="640"/>
          <w:marRight w:val="0"/>
          <w:marTop w:val="0"/>
          <w:marBottom w:val="0"/>
          <w:divBdr>
            <w:top w:val="none" w:sz="0" w:space="0" w:color="auto"/>
            <w:left w:val="none" w:sz="0" w:space="0" w:color="auto"/>
            <w:bottom w:val="none" w:sz="0" w:space="0" w:color="auto"/>
            <w:right w:val="none" w:sz="0" w:space="0" w:color="auto"/>
          </w:divBdr>
        </w:div>
        <w:div w:id="1919289431">
          <w:marLeft w:val="640"/>
          <w:marRight w:val="0"/>
          <w:marTop w:val="0"/>
          <w:marBottom w:val="0"/>
          <w:divBdr>
            <w:top w:val="none" w:sz="0" w:space="0" w:color="auto"/>
            <w:left w:val="none" w:sz="0" w:space="0" w:color="auto"/>
            <w:bottom w:val="none" w:sz="0" w:space="0" w:color="auto"/>
            <w:right w:val="none" w:sz="0" w:space="0" w:color="auto"/>
          </w:divBdr>
        </w:div>
        <w:div w:id="1981033650">
          <w:marLeft w:val="640"/>
          <w:marRight w:val="0"/>
          <w:marTop w:val="0"/>
          <w:marBottom w:val="0"/>
          <w:divBdr>
            <w:top w:val="none" w:sz="0" w:space="0" w:color="auto"/>
            <w:left w:val="none" w:sz="0" w:space="0" w:color="auto"/>
            <w:bottom w:val="none" w:sz="0" w:space="0" w:color="auto"/>
            <w:right w:val="none" w:sz="0" w:space="0" w:color="auto"/>
          </w:divBdr>
        </w:div>
        <w:div w:id="820198936">
          <w:marLeft w:val="640"/>
          <w:marRight w:val="0"/>
          <w:marTop w:val="0"/>
          <w:marBottom w:val="0"/>
          <w:divBdr>
            <w:top w:val="none" w:sz="0" w:space="0" w:color="auto"/>
            <w:left w:val="none" w:sz="0" w:space="0" w:color="auto"/>
            <w:bottom w:val="none" w:sz="0" w:space="0" w:color="auto"/>
            <w:right w:val="none" w:sz="0" w:space="0" w:color="auto"/>
          </w:divBdr>
        </w:div>
        <w:div w:id="1171682437">
          <w:marLeft w:val="640"/>
          <w:marRight w:val="0"/>
          <w:marTop w:val="0"/>
          <w:marBottom w:val="0"/>
          <w:divBdr>
            <w:top w:val="none" w:sz="0" w:space="0" w:color="auto"/>
            <w:left w:val="none" w:sz="0" w:space="0" w:color="auto"/>
            <w:bottom w:val="none" w:sz="0" w:space="0" w:color="auto"/>
            <w:right w:val="none" w:sz="0" w:space="0" w:color="auto"/>
          </w:divBdr>
        </w:div>
        <w:div w:id="1276670647">
          <w:marLeft w:val="640"/>
          <w:marRight w:val="0"/>
          <w:marTop w:val="0"/>
          <w:marBottom w:val="0"/>
          <w:divBdr>
            <w:top w:val="none" w:sz="0" w:space="0" w:color="auto"/>
            <w:left w:val="none" w:sz="0" w:space="0" w:color="auto"/>
            <w:bottom w:val="none" w:sz="0" w:space="0" w:color="auto"/>
            <w:right w:val="none" w:sz="0" w:space="0" w:color="auto"/>
          </w:divBdr>
        </w:div>
        <w:div w:id="2137485313">
          <w:marLeft w:val="640"/>
          <w:marRight w:val="0"/>
          <w:marTop w:val="0"/>
          <w:marBottom w:val="0"/>
          <w:divBdr>
            <w:top w:val="none" w:sz="0" w:space="0" w:color="auto"/>
            <w:left w:val="none" w:sz="0" w:space="0" w:color="auto"/>
            <w:bottom w:val="none" w:sz="0" w:space="0" w:color="auto"/>
            <w:right w:val="none" w:sz="0" w:space="0" w:color="auto"/>
          </w:divBdr>
        </w:div>
        <w:div w:id="228656742">
          <w:marLeft w:val="640"/>
          <w:marRight w:val="0"/>
          <w:marTop w:val="0"/>
          <w:marBottom w:val="0"/>
          <w:divBdr>
            <w:top w:val="none" w:sz="0" w:space="0" w:color="auto"/>
            <w:left w:val="none" w:sz="0" w:space="0" w:color="auto"/>
            <w:bottom w:val="none" w:sz="0" w:space="0" w:color="auto"/>
            <w:right w:val="none" w:sz="0" w:space="0" w:color="auto"/>
          </w:divBdr>
        </w:div>
        <w:div w:id="2094351626">
          <w:marLeft w:val="640"/>
          <w:marRight w:val="0"/>
          <w:marTop w:val="0"/>
          <w:marBottom w:val="0"/>
          <w:divBdr>
            <w:top w:val="none" w:sz="0" w:space="0" w:color="auto"/>
            <w:left w:val="none" w:sz="0" w:space="0" w:color="auto"/>
            <w:bottom w:val="none" w:sz="0" w:space="0" w:color="auto"/>
            <w:right w:val="none" w:sz="0" w:space="0" w:color="auto"/>
          </w:divBdr>
        </w:div>
        <w:div w:id="560021807">
          <w:marLeft w:val="640"/>
          <w:marRight w:val="0"/>
          <w:marTop w:val="0"/>
          <w:marBottom w:val="0"/>
          <w:divBdr>
            <w:top w:val="none" w:sz="0" w:space="0" w:color="auto"/>
            <w:left w:val="none" w:sz="0" w:space="0" w:color="auto"/>
            <w:bottom w:val="none" w:sz="0" w:space="0" w:color="auto"/>
            <w:right w:val="none" w:sz="0" w:space="0" w:color="auto"/>
          </w:divBdr>
        </w:div>
      </w:divsChild>
    </w:div>
    <w:div w:id="876551186">
      <w:bodyDiv w:val="1"/>
      <w:marLeft w:val="0"/>
      <w:marRight w:val="0"/>
      <w:marTop w:val="0"/>
      <w:marBottom w:val="0"/>
      <w:divBdr>
        <w:top w:val="none" w:sz="0" w:space="0" w:color="auto"/>
        <w:left w:val="none" w:sz="0" w:space="0" w:color="auto"/>
        <w:bottom w:val="none" w:sz="0" w:space="0" w:color="auto"/>
        <w:right w:val="none" w:sz="0" w:space="0" w:color="auto"/>
      </w:divBdr>
      <w:divsChild>
        <w:div w:id="297151022">
          <w:marLeft w:val="640"/>
          <w:marRight w:val="0"/>
          <w:marTop w:val="0"/>
          <w:marBottom w:val="0"/>
          <w:divBdr>
            <w:top w:val="none" w:sz="0" w:space="0" w:color="auto"/>
            <w:left w:val="none" w:sz="0" w:space="0" w:color="auto"/>
            <w:bottom w:val="none" w:sz="0" w:space="0" w:color="auto"/>
            <w:right w:val="none" w:sz="0" w:space="0" w:color="auto"/>
          </w:divBdr>
        </w:div>
        <w:div w:id="1061715059">
          <w:marLeft w:val="640"/>
          <w:marRight w:val="0"/>
          <w:marTop w:val="0"/>
          <w:marBottom w:val="0"/>
          <w:divBdr>
            <w:top w:val="none" w:sz="0" w:space="0" w:color="auto"/>
            <w:left w:val="none" w:sz="0" w:space="0" w:color="auto"/>
            <w:bottom w:val="none" w:sz="0" w:space="0" w:color="auto"/>
            <w:right w:val="none" w:sz="0" w:space="0" w:color="auto"/>
          </w:divBdr>
        </w:div>
        <w:div w:id="2072730010">
          <w:marLeft w:val="640"/>
          <w:marRight w:val="0"/>
          <w:marTop w:val="0"/>
          <w:marBottom w:val="0"/>
          <w:divBdr>
            <w:top w:val="none" w:sz="0" w:space="0" w:color="auto"/>
            <w:left w:val="none" w:sz="0" w:space="0" w:color="auto"/>
            <w:bottom w:val="none" w:sz="0" w:space="0" w:color="auto"/>
            <w:right w:val="none" w:sz="0" w:space="0" w:color="auto"/>
          </w:divBdr>
        </w:div>
        <w:div w:id="2027323141">
          <w:marLeft w:val="640"/>
          <w:marRight w:val="0"/>
          <w:marTop w:val="0"/>
          <w:marBottom w:val="0"/>
          <w:divBdr>
            <w:top w:val="none" w:sz="0" w:space="0" w:color="auto"/>
            <w:left w:val="none" w:sz="0" w:space="0" w:color="auto"/>
            <w:bottom w:val="none" w:sz="0" w:space="0" w:color="auto"/>
            <w:right w:val="none" w:sz="0" w:space="0" w:color="auto"/>
          </w:divBdr>
        </w:div>
        <w:div w:id="390082616">
          <w:marLeft w:val="640"/>
          <w:marRight w:val="0"/>
          <w:marTop w:val="0"/>
          <w:marBottom w:val="0"/>
          <w:divBdr>
            <w:top w:val="none" w:sz="0" w:space="0" w:color="auto"/>
            <w:left w:val="none" w:sz="0" w:space="0" w:color="auto"/>
            <w:bottom w:val="none" w:sz="0" w:space="0" w:color="auto"/>
            <w:right w:val="none" w:sz="0" w:space="0" w:color="auto"/>
          </w:divBdr>
        </w:div>
        <w:div w:id="1562907383">
          <w:marLeft w:val="640"/>
          <w:marRight w:val="0"/>
          <w:marTop w:val="0"/>
          <w:marBottom w:val="0"/>
          <w:divBdr>
            <w:top w:val="none" w:sz="0" w:space="0" w:color="auto"/>
            <w:left w:val="none" w:sz="0" w:space="0" w:color="auto"/>
            <w:bottom w:val="none" w:sz="0" w:space="0" w:color="auto"/>
            <w:right w:val="none" w:sz="0" w:space="0" w:color="auto"/>
          </w:divBdr>
        </w:div>
        <w:div w:id="190731999">
          <w:marLeft w:val="640"/>
          <w:marRight w:val="0"/>
          <w:marTop w:val="0"/>
          <w:marBottom w:val="0"/>
          <w:divBdr>
            <w:top w:val="none" w:sz="0" w:space="0" w:color="auto"/>
            <w:left w:val="none" w:sz="0" w:space="0" w:color="auto"/>
            <w:bottom w:val="none" w:sz="0" w:space="0" w:color="auto"/>
            <w:right w:val="none" w:sz="0" w:space="0" w:color="auto"/>
          </w:divBdr>
        </w:div>
        <w:div w:id="1458914843">
          <w:marLeft w:val="640"/>
          <w:marRight w:val="0"/>
          <w:marTop w:val="0"/>
          <w:marBottom w:val="0"/>
          <w:divBdr>
            <w:top w:val="none" w:sz="0" w:space="0" w:color="auto"/>
            <w:left w:val="none" w:sz="0" w:space="0" w:color="auto"/>
            <w:bottom w:val="none" w:sz="0" w:space="0" w:color="auto"/>
            <w:right w:val="none" w:sz="0" w:space="0" w:color="auto"/>
          </w:divBdr>
        </w:div>
        <w:div w:id="457259520">
          <w:marLeft w:val="640"/>
          <w:marRight w:val="0"/>
          <w:marTop w:val="0"/>
          <w:marBottom w:val="0"/>
          <w:divBdr>
            <w:top w:val="none" w:sz="0" w:space="0" w:color="auto"/>
            <w:left w:val="none" w:sz="0" w:space="0" w:color="auto"/>
            <w:bottom w:val="none" w:sz="0" w:space="0" w:color="auto"/>
            <w:right w:val="none" w:sz="0" w:space="0" w:color="auto"/>
          </w:divBdr>
        </w:div>
        <w:div w:id="568271235">
          <w:marLeft w:val="640"/>
          <w:marRight w:val="0"/>
          <w:marTop w:val="0"/>
          <w:marBottom w:val="0"/>
          <w:divBdr>
            <w:top w:val="none" w:sz="0" w:space="0" w:color="auto"/>
            <w:left w:val="none" w:sz="0" w:space="0" w:color="auto"/>
            <w:bottom w:val="none" w:sz="0" w:space="0" w:color="auto"/>
            <w:right w:val="none" w:sz="0" w:space="0" w:color="auto"/>
          </w:divBdr>
        </w:div>
        <w:div w:id="1074165900">
          <w:marLeft w:val="640"/>
          <w:marRight w:val="0"/>
          <w:marTop w:val="0"/>
          <w:marBottom w:val="0"/>
          <w:divBdr>
            <w:top w:val="none" w:sz="0" w:space="0" w:color="auto"/>
            <w:left w:val="none" w:sz="0" w:space="0" w:color="auto"/>
            <w:bottom w:val="none" w:sz="0" w:space="0" w:color="auto"/>
            <w:right w:val="none" w:sz="0" w:space="0" w:color="auto"/>
          </w:divBdr>
        </w:div>
        <w:div w:id="1235319767">
          <w:marLeft w:val="640"/>
          <w:marRight w:val="0"/>
          <w:marTop w:val="0"/>
          <w:marBottom w:val="0"/>
          <w:divBdr>
            <w:top w:val="none" w:sz="0" w:space="0" w:color="auto"/>
            <w:left w:val="none" w:sz="0" w:space="0" w:color="auto"/>
            <w:bottom w:val="none" w:sz="0" w:space="0" w:color="auto"/>
            <w:right w:val="none" w:sz="0" w:space="0" w:color="auto"/>
          </w:divBdr>
        </w:div>
        <w:div w:id="620234656">
          <w:marLeft w:val="640"/>
          <w:marRight w:val="0"/>
          <w:marTop w:val="0"/>
          <w:marBottom w:val="0"/>
          <w:divBdr>
            <w:top w:val="none" w:sz="0" w:space="0" w:color="auto"/>
            <w:left w:val="none" w:sz="0" w:space="0" w:color="auto"/>
            <w:bottom w:val="none" w:sz="0" w:space="0" w:color="auto"/>
            <w:right w:val="none" w:sz="0" w:space="0" w:color="auto"/>
          </w:divBdr>
        </w:div>
        <w:div w:id="267588640">
          <w:marLeft w:val="640"/>
          <w:marRight w:val="0"/>
          <w:marTop w:val="0"/>
          <w:marBottom w:val="0"/>
          <w:divBdr>
            <w:top w:val="none" w:sz="0" w:space="0" w:color="auto"/>
            <w:left w:val="none" w:sz="0" w:space="0" w:color="auto"/>
            <w:bottom w:val="none" w:sz="0" w:space="0" w:color="auto"/>
            <w:right w:val="none" w:sz="0" w:space="0" w:color="auto"/>
          </w:divBdr>
        </w:div>
        <w:div w:id="569117646">
          <w:marLeft w:val="640"/>
          <w:marRight w:val="0"/>
          <w:marTop w:val="0"/>
          <w:marBottom w:val="0"/>
          <w:divBdr>
            <w:top w:val="none" w:sz="0" w:space="0" w:color="auto"/>
            <w:left w:val="none" w:sz="0" w:space="0" w:color="auto"/>
            <w:bottom w:val="none" w:sz="0" w:space="0" w:color="auto"/>
            <w:right w:val="none" w:sz="0" w:space="0" w:color="auto"/>
          </w:divBdr>
        </w:div>
        <w:div w:id="1997612468">
          <w:marLeft w:val="640"/>
          <w:marRight w:val="0"/>
          <w:marTop w:val="0"/>
          <w:marBottom w:val="0"/>
          <w:divBdr>
            <w:top w:val="none" w:sz="0" w:space="0" w:color="auto"/>
            <w:left w:val="none" w:sz="0" w:space="0" w:color="auto"/>
            <w:bottom w:val="none" w:sz="0" w:space="0" w:color="auto"/>
            <w:right w:val="none" w:sz="0" w:space="0" w:color="auto"/>
          </w:divBdr>
        </w:div>
        <w:div w:id="101464958">
          <w:marLeft w:val="640"/>
          <w:marRight w:val="0"/>
          <w:marTop w:val="0"/>
          <w:marBottom w:val="0"/>
          <w:divBdr>
            <w:top w:val="none" w:sz="0" w:space="0" w:color="auto"/>
            <w:left w:val="none" w:sz="0" w:space="0" w:color="auto"/>
            <w:bottom w:val="none" w:sz="0" w:space="0" w:color="auto"/>
            <w:right w:val="none" w:sz="0" w:space="0" w:color="auto"/>
          </w:divBdr>
        </w:div>
        <w:div w:id="1886328252">
          <w:marLeft w:val="640"/>
          <w:marRight w:val="0"/>
          <w:marTop w:val="0"/>
          <w:marBottom w:val="0"/>
          <w:divBdr>
            <w:top w:val="none" w:sz="0" w:space="0" w:color="auto"/>
            <w:left w:val="none" w:sz="0" w:space="0" w:color="auto"/>
            <w:bottom w:val="none" w:sz="0" w:space="0" w:color="auto"/>
            <w:right w:val="none" w:sz="0" w:space="0" w:color="auto"/>
          </w:divBdr>
        </w:div>
        <w:div w:id="1507748516">
          <w:marLeft w:val="640"/>
          <w:marRight w:val="0"/>
          <w:marTop w:val="0"/>
          <w:marBottom w:val="0"/>
          <w:divBdr>
            <w:top w:val="none" w:sz="0" w:space="0" w:color="auto"/>
            <w:left w:val="none" w:sz="0" w:space="0" w:color="auto"/>
            <w:bottom w:val="none" w:sz="0" w:space="0" w:color="auto"/>
            <w:right w:val="none" w:sz="0" w:space="0" w:color="auto"/>
          </w:divBdr>
        </w:div>
        <w:div w:id="1105809505">
          <w:marLeft w:val="640"/>
          <w:marRight w:val="0"/>
          <w:marTop w:val="0"/>
          <w:marBottom w:val="0"/>
          <w:divBdr>
            <w:top w:val="none" w:sz="0" w:space="0" w:color="auto"/>
            <w:left w:val="none" w:sz="0" w:space="0" w:color="auto"/>
            <w:bottom w:val="none" w:sz="0" w:space="0" w:color="auto"/>
            <w:right w:val="none" w:sz="0" w:space="0" w:color="auto"/>
          </w:divBdr>
        </w:div>
        <w:div w:id="1201741223">
          <w:marLeft w:val="640"/>
          <w:marRight w:val="0"/>
          <w:marTop w:val="0"/>
          <w:marBottom w:val="0"/>
          <w:divBdr>
            <w:top w:val="none" w:sz="0" w:space="0" w:color="auto"/>
            <w:left w:val="none" w:sz="0" w:space="0" w:color="auto"/>
            <w:bottom w:val="none" w:sz="0" w:space="0" w:color="auto"/>
            <w:right w:val="none" w:sz="0" w:space="0" w:color="auto"/>
          </w:divBdr>
        </w:div>
        <w:div w:id="504439800">
          <w:marLeft w:val="640"/>
          <w:marRight w:val="0"/>
          <w:marTop w:val="0"/>
          <w:marBottom w:val="0"/>
          <w:divBdr>
            <w:top w:val="none" w:sz="0" w:space="0" w:color="auto"/>
            <w:left w:val="none" w:sz="0" w:space="0" w:color="auto"/>
            <w:bottom w:val="none" w:sz="0" w:space="0" w:color="auto"/>
            <w:right w:val="none" w:sz="0" w:space="0" w:color="auto"/>
          </w:divBdr>
        </w:div>
        <w:div w:id="1657101454">
          <w:marLeft w:val="640"/>
          <w:marRight w:val="0"/>
          <w:marTop w:val="0"/>
          <w:marBottom w:val="0"/>
          <w:divBdr>
            <w:top w:val="none" w:sz="0" w:space="0" w:color="auto"/>
            <w:left w:val="none" w:sz="0" w:space="0" w:color="auto"/>
            <w:bottom w:val="none" w:sz="0" w:space="0" w:color="auto"/>
            <w:right w:val="none" w:sz="0" w:space="0" w:color="auto"/>
          </w:divBdr>
        </w:div>
        <w:div w:id="1416785695">
          <w:marLeft w:val="640"/>
          <w:marRight w:val="0"/>
          <w:marTop w:val="0"/>
          <w:marBottom w:val="0"/>
          <w:divBdr>
            <w:top w:val="none" w:sz="0" w:space="0" w:color="auto"/>
            <w:left w:val="none" w:sz="0" w:space="0" w:color="auto"/>
            <w:bottom w:val="none" w:sz="0" w:space="0" w:color="auto"/>
            <w:right w:val="none" w:sz="0" w:space="0" w:color="auto"/>
          </w:divBdr>
        </w:div>
        <w:div w:id="432634680">
          <w:marLeft w:val="640"/>
          <w:marRight w:val="0"/>
          <w:marTop w:val="0"/>
          <w:marBottom w:val="0"/>
          <w:divBdr>
            <w:top w:val="none" w:sz="0" w:space="0" w:color="auto"/>
            <w:left w:val="none" w:sz="0" w:space="0" w:color="auto"/>
            <w:bottom w:val="none" w:sz="0" w:space="0" w:color="auto"/>
            <w:right w:val="none" w:sz="0" w:space="0" w:color="auto"/>
          </w:divBdr>
        </w:div>
      </w:divsChild>
    </w:div>
    <w:div w:id="887109233">
      <w:bodyDiv w:val="1"/>
      <w:marLeft w:val="0"/>
      <w:marRight w:val="0"/>
      <w:marTop w:val="0"/>
      <w:marBottom w:val="0"/>
      <w:divBdr>
        <w:top w:val="none" w:sz="0" w:space="0" w:color="auto"/>
        <w:left w:val="none" w:sz="0" w:space="0" w:color="auto"/>
        <w:bottom w:val="none" w:sz="0" w:space="0" w:color="auto"/>
        <w:right w:val="none" w:sz="0" w:space="0" w:color="auto"/>
      </w:divBdr>
      <w:divsChild>
        <w:div w:id="1909338156">
          <w:marLeft w:val="640"/>
          <w:marRight w:val="0"/>
          <w:marTop w:val="0"/>
          <w:marBottom w:val="0"/>
          <w:divBdr>
            <w:top w:val="none" w:sz="0" w:space="0" w:color="auto"/>
            <w:left w:val="none" w:sz="0" w:space="0" w:color="auto"/>
            <w:bottom w:val="none" w:sz="0" w:space="0" w:color="auto"/>
            <w:right w:val="none" w:sz="0" w:space="0" w:color="auto"/>
          </w:divBdr>
        </w:div>
        <w:div w:id="227307986">
          <w:marLeft w:val="640"/>
          <w:marRight w:val="0"/>
          <w:marTop w:val="0"/>
          <w:marBottom w:val="0"/>
          <w:divBdr>
            <w:top w:val="none" w:sz="0" w:space="0" w:color="auto"/>
            <w:left w:val="none" w:sz="0" w:space="0" w:color="auto"/>
            <w:bottom w:val="none" w:sz="0" w:space="0" w:color="auto"/>
            <w:right w:val="none" w:sz="0" w:space="0" w:color="auto"/>
          </w:divBdr>
        </w:div>
        <w:div w:id="698554224">
          <w:marLeft w:val="640"/>
          <w:marRight w:val="0"/>
          <w:marTop w:val="0"/>
          <w:marBottom w:val="0"/>
          <w:divBdr>
            <w:top w:val="none" w:sz="0" w:space="0" w:color="auto"/>
            <w:left w:val="none" w:sz="0" w:space="0" w:color="auto"/>
            <w:bottom w:val="none" w:sz="0" w:space="0" w:color="auto"/>
            <w:right w:val="none" w:sz="0" w:space="0" w:color="auto"/>
          </w:divBdr>
        </w:div>
        <w:div w:id="1114909436">
          <w:marLeft w:val="640"/>
          <w:marRight w:val="0"/>
          <w:marTop w:val="0"/>
          <w:marBottom w:val="0"/>
          <w:divBdr>
            <w:top w:val="none" w:sz="0" w:space="0" w:color="auto"/>
            <w:left w:val="none" w:sz="0" w:space="0" w:color="auto"/>
            <w:bottom w:val="none" w:sz="0" w:space="0" w:color="auto"/>
            <w:right w:val="none" w:sz="0" w:space="0" w:color="auto"/>
          </w:divBdr>
        </w:div>
        <w:div w:id="698819292">
          <w:marLeft w:val="640"/>
          <w:marRight w:val="0"/>
          <w:marTop w:val="0"/>
          <w:marBottom w:val="0"/>
          <w:divBdr>
            <w:top w:val="none" w:sz="0" w:space="0" w:color="auto"/>
            <w:left w:val="none" w:sz="0" w:space="0" w:color="auto"/>
            <w:bottom w:val="none" w:sz="0" w:space="0" w:color="auto"/>
            <w:right w:val="none" w:sz="0" w:space="0" w:color="auto"/>
          </w:divBdr>
        </w:div>
        <w:div w:id="1580214888">
          <w:marLeft w:val="640"/>
          <w:marRight w:val="0"/>
          <w:marTop w:val="0"/>
          <w:marBottom w:val="0"/>
          <w:divBdr>
            <w:top w:val="none" w:sz="0" w:space="0" w:color="auto"/>
            <w:left w:val="none" w:sz="0" w:space="0" w:color="auto"/>
            <w:bottom w:val="none" w:sz="0" w:space="0" w:color="auto"/>
            <w:right w:val="none" w:sz="0" w:space="0" w:color="auto"/>
          </w:divBdr>
        </w:div>
        <w:div w:id="1839226146">
          <w:marLeft w:val="640"/>
          <w:marRight w:val="0"/>
          <w:marTop w:val="0"/>
          <w:marBottom w:val="0"/>
          <w:divBdr>
            <w:top w:val="none" w:sz="0" w:space="0" w:color="auto"/>
            <w:left w:val="none" w:sz="0" w:space="0" w:color="auto"/>
            <w:bottom w:val="none" w:sz="0" w:space="0" w:color="auto"/>
            <w:right w:val="none" w:sz="0" w:space="0" w:color="auto"/>
          </w:divBdr>
        </w:div>
        <w:div w:id="2007899756">
          <w:marLeft w:val="640"/>
          <w:marRight w:val="0"/>
          <w:marTop w:val="0"/>
          <w:marBottom w:val="0"/>
          <w:divBdr>
            <w:top w:val="none" w:sz="0" w:space="0" w:color="auto"/>
            <w:left w:val="none" w:sz="0" w:space="0" w:color="auto"/>
            <w:bottom w:val="none" w:sz="0" w:space="0" w:color="auto"/>
            <w:right w:val="none" w:sz="0" w:space="0" w:color="auto"/>
          </w:divBdr>
        </w:div>
        <w:div w:id="938414094">
          <w:marLeft w:val="640"/>
          <w:marRight w:val="0"/>
          <w:marTop w:val="0"/>
          <w:marBottom w:val="0"/>
          <w:divBdr>
            <w:top w:val="none" w:sz="0" w:space="0" w:color="auto"/>
            <w:left w:val="none" w:sz="0" w:space="0" w:color="auto"/>
            <w:bottom w:val="none" w:sz="0" w:space="0" w:color="auto"/>
            <w:right w:val="none" w:sz="0" w:space="0" w:color="auto"/>
          </w:divBdr>
        </w:div>
        <w:div w:id="1741514642">
          <w:marLeft w:val="640"/>
          <w:marRight w:val="0"/>
          <w:marTop w:val="0"/>
          <w:marBottom w:val="0"/>
          <w:divBdr>
            <w:top w:val="none" w:sz="0" w:space="0" w:color="auto"/>
            <w:left w:val="none" w:sz="0" w:space="0" w:color="auto"/>
            <w:bottom w:val="none" w:sz="0" w:space="0" w:color="auto"/>
            <w:right w:val="none" w:sz="0" w:space="0" w:color="auto"/>
          </w:divBdr>
        </w:div>
        <w:div w:id="1656258197">
          <w:marLeft w:val="640"/>
          <w:marRight w:val="0"/>
          <w:marTop w:val="0"/>
          <w:marBottom w:val="0"/>
          <w:divBdr>
            <w:top w:val="none" w:sz="0" w:space="0" w:color="auto"/>
            <w:left w:val="none" w:sz="0" w:space="0" w:color="auto"/>
            <w:bottom w:val="none" w:sz="0" w:space="0" w:color="auto"/>
            <w:right w:val="none" w:sz="0" w:space="0" w:color="auto"/>
          </w:divBdr>
        </w:div>
        <w:div w:id="918710175">
          <w:marLeft w:val="640"/>
          <w:marRight w:val="0"/>
          <w:marTop w:val="0"/>
          <w:marBottom w:val="0"/>
          <w:divBdr>
            <w:top w:val="none" w:sz="0" w:space="0" w:color="auto"/>
            <w:left w:val="none" w:sz="0" w:space="0" w:color="auto"/>
            <w:bottom w:val="none" w:sz="0" w:space="0" w:color="auto"/>
            <w:right w:val="none" w:sz="0" w:space="0" w:color="auto"/>
          </w:divBdr>
        </w:div>
        <w:div w:id="1697927212">
          <w:marLeft w:val="640"/>
          <w:marRight w:val="0"/>
          <w:marTop w:val="0"/>
          <w:marBottom w:val="0"/>
          <w:divBdr>
            <w:top w:val="none" w:sz="0" w:space="0" w:color="auto"/>
            <w:left w:val="none" w:sz="0" w:space="0" w:color="auto"/>
            <w:bottom w:val="none" w:sz="0" w:space="0" w:color="auto"/>
            <w:right w:val="none" w:sz="0" w:space="0" w:color="auto"/>
          </w:divBdr>
        </w:div>
        <w:div w:id="1388913806">
          <w:marLeft w:val="640"/>
          <w:marRight w:val="0"/>
          <w:marTop w:val="0"/>
          <w:marBottom w:val="0"/>
          <w:divBdr>
            <w:top w:val="none" w:sz="0" w:space="0" w:color="auto"/>
            <w:left w:val="none" w:sz="0" w:space="0" w:color="auto"/>
            <w:bottom w:val="none" w:sz="0" w:space="0" w:color="auto"/>
            <w:right w:val="none" w:sz="0" w:space="0" w:color="auto"/>
          </w:divBdr>
        </w:div>
        <w:div w:id="2031027280">
          <w:marLeft w:val="640"/>
          <w:marRight w:val="0"/>
          <w:marTop w:val="0"/>
          <w:marBottom w:val="0"/>
          <w:divBdr>
            <w:top w:val="none" w:sz="0" w:space="0" w:color="auto"/>
            <w:left w:val="none" w:sz="0" w:space="0" w:color="auto"/>
            <w:bottom w:val="none" w:sz="0" w:space="0" w:color="auto"/>
            <w:right w:val="none" w:sz="0" w:space="0" w:color="auto"/>
          </w:divBdr>
        </w:div>
        <w:div w:id="199822093">
          <w:marLeft w:val="640"/>
          <w:marRight w:val="0"/>
          <w:marTop w:val="0"/>
          <w:marBottom w:val="0"/>
          <w:divBdr>
            <w:top w:val="none" w:sz="0" w:space="0" w:color="auto"/>
            <w:left w:val="none" w:sz="0" w:space="0" w:color="auto"/>
            <w:bottom w:val="none" w:sz="0" w:space="0" w:color="auto"/>
            <w:right w:val="none" w:sz="0" w:space="0" w:color="auto"/>
          </w:divBdr>
        </w:div>
        <w:div w:id="2090612855">
          <w:marLeft w:val="640"/>
          <w:marRight w:val="0"/>
          <w:marTop w:val="0"/>
          <w:marBottom w:val="0"/>
          <w:divBdr>
            <w:top w:val="none" w:sz="0" w:space="0" w:color="auto"/>
            <w:left w:val="none" w:sz="0" w:space="0" w:color="auto"/>
            <w:bottom w:val="none" w:sz="0" w:space="0" w:color="auto"/>
            <w:right w:val="none" w:sz="0" w:space="0" w:color="auto"/>
          </w:divBdr>
        </w:div>
        <w:div w:id="1108770717">
          <w:marLeft w:val="640"/>
          <w:marRight w:val="0"/>
          <w:marTop w:val="0"/>
          <w:marBottom w:val="0"/>
          <w:divBdr>
            <w:top w:val="none" w:sz="0" w:space="0" w:color="auto"/>
            <w:left w:val="none" w:sz="0" w:space="0" w:color="auto"/>
            <w:bottom w:val="none" w:sz="0" w:space="0" w:color="auto"/>
            <w:right w:val="none" w:sz="0" w:space="0" w:color="auto"/>
          </w:divBdr>
        </w:div>
        <w:div w:id="1587616034">
          <w:marLeft w:val="640"/>
          <w:marRight w:val="0"/>
          <w:marTop w:val="0"/>
          <w:marBottom w:val="0"/>
          <w:divBdr>
            <w:top w:val="none" w:sz="0" w:space="0" w:color="auto"/>
            <w:left w:val="none" w:sz="0" w:space="0" w:color="auto"/>
            <w:bottom w:val="none" w:sz="0" w:space="0" w:color="auto"/>
            <w:right w:val="none" w:sz="0" w:space="0" w:color="auto"/>
          </w:divBdr>
        </w:div>
        <w:div w:id="943464406">
          <w:marLeft w:val="640"/>
          <w:marRight w:val="0"/>
          <w:marTop w:val="0"/>
          <w:marBottom w:val="0"/>
          <w:divBdr>
            <w:top w:val="none" w:sz="0" w:space="0" w:color="auto"/>
            <w:left w:val="none" w:sz="0" w:space="0" w:color="auto"/>
            <w:bottom w:val="none" w:sz="0" w:space="0" w:color="auto"/>
            <w:right w:val="none" w:sz="0" w:space="0" w:color="auto"/>
          </w:divBdr>
        </w:div>
        <w:div w:id="1404791207">
          <w:marLeft w:val="640"/>
          <w:marRight w:val="0"/>
          <w:marTop w:val="0"/>
          <w:marBottom w:val="0"/>
          <w:divBdr>
            <w:top w:val="none" w:sz="0" w:space="0" w:color="auto"/>
            <w:left w:val="none" w:sz="0" w:space="0" w:color="auto"/>
            <w:bottom w:val="none" w:sz="0" w:space="0" w:color="auto"/>
            <w:right w:val="none" w:sz="0" w:space="0" w:color="auto"/>
          </w:divBdr>
        </w:div>
        <w:div w:id="1362365931">
          <w:marLeft w:val="640"/>
          <w:marRight w:val="0"/>
          <w:marTop w:val="0"/>
          <w:marBottom w:val="0"/>
          <w:divBdr>
            <w:top w:val="none" w:sz="0" w:space="0" w:color="auto"/>
            <w:left w:val="none" w:sz="0" w:space="0" w:color="auto"/>
            <w:bottom w:val="none" w:sz="0" w:space="0" w:color="auto"/>
            <w:right w:val="none" w:sz="0" w:space="0" w:color="auto"/>
          </w:divBdr>
        </w:div>
        <w:div w:id="39133948">
          <w:marLeft w:val="640"/>
          <w:marRight w:val="0"/>
          <w:marTop w:val="0"/>
          <w:marBottom w:val="0"/>
          <w:divBdr>
            <w:top w:val="none" w:sz="0" w:space="0" w:color="auto"/>
            <w:left w:val="none" w:sz="0" w:space="0" w:color="auto"/>
            <w:bottom w:val="none" w:sz="0" w:space="0" w:color="auto"/>
            <w:right w:val="none" w:sz="0" w:space="0" w:color="auto"/>
          </w:divBdr>
        </w:div>
        <w:div w:id="538779111">
          <w:marLeft w:val="640"/>
          <w:marRight w:val="0"/>
          <w:marTop w:val="0"/>
          <w:marBottom w:val="0"/>
          <w:divBdr>
            <w:top w:val="none" w:sz="0" w:space="0" w:color="auto"/>
            <w:left w:val="none" w:sz="0" w:space="0" w:color="auto"/>
            <w:bottom w:val="none" w:sz="0" w:space="0" w:color="auto"/>
            <w:right w:val="none" w:sz="0" w:space="0" w:color="auto"/>
          </w:divBdr>
        </w:div>
        <w:div w:id="882979359">
          <w:marLeft w:val="640"/>
          <w:marRight w:val="0"/>
          <w:marTop w:val="0"/>
          <w:marBottom w:val="0"/>
          <w:divBdr>
            <w:top w:val="none" w:sz="0" w:space="0" w:color="auto"/>
            <w:left w:val="none" w:sz="0" w:space="0" w:color="auto"/>
            <w:bottom w:val="none" w:sz="0" w:space="0" w:color="auto"/>
            <w:right w:val="none" w:sz="0" w:space="0" w:color="auto"/>
          </w:divBdr>
        </w:div>
        <w:div w:id="1655445797">
          <w:marLeft w:val="640"/>
          <w:marRight w:val="0"/>
          <w:marTop w:val="0"/>
          <w:marBottom w:val="0"/>
          <w:divBdr>
            <w:top w:val="none" w:sz="0" w:space="0" w:color="auto"/>
            <w:left w:val="none" w:sz="0" w:space="0" w:color="auto"/>
            <w:bottom w:val="none" w:sz="0" w:space="0" w:color="auto"/>
            <w:right w:val="none" w:sz="0" w:space="0" w:color="auto"/>
          </w:divBdr>
        </w:div>
      </w:divsChild>
    </w:div>
    <w:div w:id="923958699">
      <w:bodyDiv w:val="1"/>
      <w:marLeft w:val="0"/>
      <w:marRight w:val="0"/>
      <w:marTop w:val="0"/>
      <w:marBottom w:val="0"/>
      <w:divBdr>
        <w:top w:val="none" w:sz="0" w:space="0" w:color="auto"/>
        <w:left w:val="none" w:sz="0" w:space="0" w:color="auto"/>
        <w:bottom w:val="none" w:sz="0" w:space="0" w:color="auto"/>
        <w:right w:val="none" w:sz="0" w:space="0" w:color="auto"/>
      </w:divBdr>
      <w:divsChild>
        <w:div w:id="1844860574">
          <w:marLeft w:val="640"/>
          <w:marRight w:val="0"/>
          <w:marTop w:val="0"/>
          <w:marBottom w:val="0"/>
          <w:divBdr>
            <w:top w:val="none" w:sz="0" w:space="0" w:color="auto"/>
            <w:left w:val="none" w:sz="0" w:space="0" w:color="auto"/>
            <w:bottom w:val="none" w:sz="0" w:space="0" w:color="auto"/>
            <w:right w:val="none" w:sz="0" w:space="0" w:color="auto"/>
          </w:divBdr>
        </w:div>
        <w:div w:id="310407877">
          <w:marLeft w:val="640"/>
          <w:marRight w:val="0"/>
          <w:marTop w:val="0"/>
          <w:marBottom w:val="0"/>
          <w:divBdr>
            <w:top w:val="none" w:sz="0" w:space="0" w:color="auto"/>
            <w:left w:val="none" w:sz="0" w:space="0" w:color="auto"/>
            <w:bottom w:val="none" w:sz="0" w:space="0" w:color="auto"/>
            <w:right w:val="none" w:sz="0" w:space="0" w:color="auto"/>
          </w:divBdr>
        </w:div>
        <w:div w:id="668948500">
          <w:marLeft w:val="640"/>
          <w:marRight w:val="0"/>
          <w:marTop w:val="0"/>
          <w:marBottom w:val="0"/>
          <w:divBdr>
            <w:top w:val="none" w:sz="0" w:space="0" w:color="auto"/>
            <w:left w:val="none" w:sz="0" w:space="0" w:color="auto"/>
            <w:bottom w:val="none" w:sz="0" w:space="0" w:color="auto"/>
            <w:right w:val="none" w:sz="0" w:space="0" w:color="auto"/>
          </w:divBdr>
        </w:div>
        <w:div w:id="229318049">
          <w:marLeft w:val="640"/>
          <w:marRight w:val="0"/>
          <w:marTop w:val="0"/>
          <w:marBottom w:val="0"/>
          <w:divBdr>
            <w:top w:val="none" w:sz="0" w:space="0" w:color="auto"/>
            <w:left w:val="none" w:sz="0" w:space="0" w:color="auto"/>
            <w:bottom w:val="none" w:sz="0" w:space="0" w:color="auto"/>
            <w:right w:val="none" w:sz="0" w:space="0" w:color="auto"/>
          </w:divBdr>
        </w:div>
        <w:div w:id="1025716502">
          <w:marLeft w:val="640"/>
          <w:marRight w:val="0"/>
          <w:marTop w:val="0"/>
          <w:marBottom w:val="0"/>
          <w:divBdr>
            <w:top w:val="none" w:sz="0" w:space="0" w:color="auto"/>
            <w:left w:val="none" w:sz="0" w:space="0" w:color="auto"/>
            <w:bottom w:val="none" w:sz="0" w:space="0" w:color="auto"/>
            <w:right w:val="none" w:sz="0" w:space="0" w:color="auto"/>
          </w:divBdr>
        </w:div>
        <w:div w:id="979336143">
          <w:marLeft w:val="640"/>
          <w:marRight w:val="0"/>
          <w:marTop w:val="0"/>
          <w:marBottom w:val="0"/>
          <w:divBdr>
            <w:top w:val="none" w:sz="0" w:space="0" w:color="auto"/>
            <w:left w:val="none" w:sz="0" w:space="0" w:color="auto"/>
            <w:bottom w:val="none" w:sz="0" w:space="0" w:color="auto"/>
            <w:right w:val="none" w:sz="0" w:space="0" w:color="auto"/>
          </w:divBdr>
        </w:div>
        <w:div w:id="1525551839">
          <w:marLeft w:val="640"/>
          <w:marRight w:val="0"/>
          <w:marTop w:val="0"/>
          <w:marBottom w:val="0"/>
          <w:divBdr>
            <w:top w:val="none" w:sz="0" w:space="0" w:color="auto"/>
            <w:left w:val="none" w:sz="0" w:space="0" w:color="auto"/>
            <w:bottom w:val="none" w:sz="0" w:space="0" w:color="auto"/>
            <w:right w:val="none" w:sz="0" w:space="0" w:color="auto"/>
          </w:divBdr>
        </w:div>
        <w:div w:id="289433221">
          <w:marLeft w:val="640"/>
          <w:marRight w:val="0"/>
          <w:marTop w:val="0"/>
          <w:marBottom w:val="0"/>
          <w:divBdr>
            <w:top w:val="none" w:sz="0" w:space="0" w:color="auto"/>
            <w:left w:val="none" w:sz="0" w:space="0" w:color="auto"/>
            <w:bottom w:val="none" w:sz="0" w:space="0" w:color="auto"/>
            <w:right w:val="none" w:sz="0" w:space="0" w:color="auto"/>
          </w:divBdr>
        </w:div>
        <w:div w:id="849221815">
          <w:marLeft w:val="640"/>
          <w:marRight w:val="0"/>
          <w:marTop w:val="0"/>
          <w:marBottom w:val="0"/>
          <w:divBdr>
            <w:top w:val="none" w:sz="0" w:space="0" w:color="auto"/>
            <w:left w:val="none" w:sz="0" w:space="0" w:color="auto"/>
            <w:bottom w:val="none" w:sz="0" w:space="0" w:color="auto"/>
            <w:right w:val="none" w:sz="0" w:space="0" w:color="auto"/>
          </w:divBdr>
        </w:div>
        <w:div w:id="565803929">
          <w:marLeft w:val="640"/>
          <w:marRight w:val="0"/>
          <w:marTop w:val="0"/>
          <w:marBottom w:val="0"/>
          <w:divBdr>
            <w:top w:val="none" w:sz="0" w:space="0" w:color="auto"/>
            <w:left w:val="none" w:sz="0" w:space="0" w:color="auto"/>
            <w:bottom w:val="none" w:sz="0" w:space="0" w:color="auto"/>
            <w:right w:val="none" w:sz="0" w:space="0" w:color="auto"/>
          </w:divBdr>
        </w:div>
        <w:div w:id="1192836172">
          <w:marLeft w:val="640"/>
          <w:marRight w:val="0"/>
          <w:marTop w:val="0"/>
          <w:marBottom w:val="0"/>
          <w:divBdr>
            <w:top w:val="none" w:sz="0" w:space="0" w:color="auto"/>
            <w:left w:val="none" w:sz="0" w:space="0" w:color="auto"/>
            <w:bottom w:val="none" w:sz="0" w:space="0" w:color="auto"/>
            <w:right w:val="none" w:sz="0" w:space="0" w:color="auto"/>
          </w:divBdr>
        </w:div>
        <w:div w:id="1078945910">
          <w:marLeft w:val="640"/>
          <w:marRight w:val="0"/>
          <w:marTop w:val="0"/>
          <w:marBottom w:val="0"/>
          <w:divBdr>
            <w:top w:val="none" w:sz="0" w:space="0" w:color="auto"/>
            <w:left w:val="none" w:sz="0" w:space="0" w:color="auto"/>
            <w:bottom w:val="none" w:sz="0" w:space="0" w:color="auto"/>
            <w:right w:val="none" w:sz="0" w:space="0" w:color="auto"/>
          </w:divBdr>
        </w:div>
        <w:div w:id="406146921">
          <w:marLeft w:val="640"/>
          <w:marRight w:val="0"/>
          <w:marTop w:val="0"/>
          <w:marBottom w:val="0"/>
          <w:divBdr>
            <w:top w:val="none" w:sz="0" w:space="0" w:color="auto"/>
            <w:left w:val="none" w:sz="0" w:space="0" w:color="auto"/>
            <w:bottom w:val="none" w:sz="0" w:space="0" w:color="auto"/>
            <w:right w:val="none" w:sz="0" w:space="0" w:color="auto"/>
          </w:divBdr>
        </w:div>
        <w:div w:id="258411472">
          <w:marLeft w:val="640"/>
          <w:marRight w:val="0"/>
          <w:marTop w:val="0"/>
          <w:marBottom w:val="0"/>
          <w:divBdr>
            <w:top w:val="none" w:sz="0" w:space="0" w:color="auto"/>
            <w:left w:val="none" w:sz="0" w:space="0" w:color="auto"/>
            <w:bottom w:val="none" w:sz="0" w:space="0" w:color="auto"/>
            <w:right w:val="none" w:sz="0" w:space="0" w:color="auto"/>
          </w:divBdr>
        </w:div>
        <w:div w:id="1065447666">
          <w:marLeft w:val="640"/>
          <w:marRight w:val="0"/>
          <w:marTop w:val="0"/>
          <w:marBottom w:val="0"/>
          <w:divBdr>
            <w:top w:val="none" w:sz="0" w:space="0" w:color="auto"/>
            <w:left w:val="none" w:sz="0" w:space="0" w:color="auto"/>
            <w:bottom w:val="none" w:sz="0" w:space="0" w:color="auto"/>
            <w:right w:val="none" w:sz="0" w:space="0" w:color="auto"/>
          </w:divBdr>
        </w:div>
        <w:div w:id="311178004">
          <w:marLeft w:val="640"/>
          <w:marRight w:val="0"/>
          <w:marTop w:val="0"/>
          <w:marBottom w:val="0"/>
          <w:divBdr>
            <w:top w:val="none" w:sz="0" w:space="0" w:color="auto"/>
            <w:left w:val="none" w:sz="0" w:space="0" w:color="auto"/>
            <w:bottom w:val="none" w:sz="0" w:space="0" w:color="auto"/>
            <w:right w:val="none" w:sz="0" w:space="0" w:color="auto"/>
          </w:divBdr>
        </w:div>
        <w:div w:id="647978987">
          <w:marLeft w:val="640"/>
          <w:marRight w:val="0"/>
          <w:marTop w:val="0"/>
          <w:marBottom w:val="0"/>
          <w:divBdr>
            <w:top w:val="none" w:sz="0" w:space="0" w:color="auto"/>
            <w:left w:val="none" w:sz="0" w:space="0" w:color="auto"/>
            <w:bottom w:val="none" w:sz="0" w:space="0" w:color="auto"/>
            <w:right w:val="none" w:sz="0" w:space="0" w:color="auto"/>
          </w:divBdr>
        </w:div>
        <w:div w:id="1276598744">
          <w:marLeft w:val="640"/>
          <w:marRight w:val="0"/>
          <w:marTop w:val="0"/>
          <w:marBottom w:val="0"/>
          <w:divBdr>
            <w:top w:val="none" w:sz="0" w:space="0" w:color="auto"/>
            <w:left w:val="none" w:sz="0" w:space="0" w:color="auto"/>
            <w:bottom w:val="none" w:sz="0" w:space="0" w:color="auto"/>
            <w:right w:val="none" w:sz="0" w:space="0" w:color="auto"/>
          </w:divBdr>
        </w:div>
        <w:div w:id="1453328670">
          <w:marLeft w:val="640"/>
          <w:marRight w:val="0"/>
          <w:marTop w:val="0"/>
          <w:marBottom w:val="0"/>
          <w:divBdr>
            <w:top w:val="none" w:sz="0" w:space="0" w:color="auto"/>
            <w:left w:val="none" w:sz="0" w:space="0" w:color="auto"/>
            <w:bottom w:val="none" w:sz="0" w:space="0" w:color="auto"/>
            <w:right w:val="none" w:sz="0" w:space="0" w:color="auto"/>
          </w:divBdr>
        </w:div>
        <w:div w:id="1509783882">
          <w:marLeft w:val="640"/>
          <w:marRight w:val="0"/>
          <w:marTop w:val="0"/>
          <w:marBottom w:val="0"/>
          <w:divBdr>
            <w:top w:val="none" w:sz="0" w:space="0" w:color="auto"/>
            <w:left w:val="none" w:sz="0" w:space="0" w:color="auto"/>
            <w:bottom w:val="none" w:sz="0" w:space="0" w:color="auto"/>
            <w:right w:val="none" w:sz="0" w:space="0" w:color="auto"/>
          </w:divBdr>
        </w:div>
        <w:div w:id="712657566">
          <w:marLeft w:val="640"/>
          <w:marRight w:val="0"/>
          <w:marTop w:val="0"/>
          <w:marBottom w:val="0"/>
          <w:divBdr>
            <w:top w:val="none" w:sz="0" w:space="0" w:color="auto"/>
            <w:left w:val="none" w:sz="0" w:space="0" w:color="auto"/>
            <w:bottom w:val="none" w:sz="0" w:space="0" w:color="auto"/>
            <w:right w:val="none" w:sz="0" w:space="0" w:color="auto"/>
          </w:divBdr>
        </w:div>
        <w:div w:id="766847707">
          <w:marLeft w:val="640"/>
          <w:marRight w:val="0"/>
          <w:marTop w:val="0"/>
          <w:marBottom w:val="0"/>
          <w:divBdr>
            <w:top w:val="none" w:sz="0" w:space="0" w:color="auto"/>
            <w:left w:val="none" w:sz="0" w:space="0" w:color="auto"/>
            <w:bottom w:val="none" w:sz="0" w:space="0" w:color="auto"/>
            <w:right w:val="none" w:sz="0" w:space="0" w:color="auto"/>
          </w:divBdr>
        </w:div>
      </w:divsChild>
    </w:div>
    <w:div w:id="929850471">
      <w:bodyDiv w:val="1"/>
      <w:marLeft w:val="0"/>
      <w:marRight w:val="0"/>
      <w:marTop w:val="0"/>
      <w:marBottom w:val="0"/>
      <w:divBdr>
        <w:top w:val="none" w:sz="0" w:space="0" w:color="auto"/>
        <w:left w:val="none" w:sz="0" w:space="0" w:color="auto"/>
        <w:bottom w:val="none" w:sz="0" w:space="0" w:color="auto"/>
        <w:right w:val="none" w:sz="0" w:space="0" w:color="auto"/>
      </w:divBdr>
      <w:divsChild>
        <w:div w:id="519783667">
          <w:marLeft w:val="640"/>
          <w:marRight w:val="0"/>
          <w:marTop w:val="0"/>
          <w:marBottom w:val="0"/>
          <w:divBdr>
            <w:top w:val="none" w:sz="0" w:space="0" w:color="auto"/>
            <w:left w:val="none" w:sz="0" w:space="0" w:color="auto"/>
            <w:bottom w:val="none" w:sz="0" w:space="0" w:color="auto"/>
            <w:right w:val="none" w:sz="0" w:space="0" w:color="auto"/>
          </w:divBdr>
        </w:div>
        <w:div w:id="1289311392">
          <w:marLeft w:val="640"/>
          <w:marRight w:val="0"/>
          <w:marTop w:val="0"/>
          <w:marBottom w:val="0"/>
          <w:divBdr>
            <w:top w:val="none" w:sz="0" w:space="0" w:color="auto"/>
            <w:left w:val="none" w:sz="0" w:space="0" w:color="auto"/>
            <w:bottom w:val="none" w:sz="0" w:space="0" w:color="auto"/>
            <w:right w:val="none" w:sz="0" w:space="0" w:color="auto"/>
          </w:divBdr>
        </w:div>
        <w:div w:id="793063881">
          <w:marLeft w:val="640"/>
          <w:marRight w:val="0"/>
          <w:marTop w:val="0"/>
          <w:marBottom w:val="0"/>
          <w:divBdr>
            <w:top w:val="none" w:sz="0" w:space="0" w:color="auto"/>
            <w:left w:val="none" w:sz="0" w:space="0" w:color="auto"/>
            <w:bottom w:val="none" w:sz="0" w:space="0" w:color="auto"/>
            <w:right w:val="none" w:sz="0" w:space="0" w:color="auto"/>
          </w:divBdr>
        </w:div>
        <w:div w:id="117800247">
          <w:marLeft w:val="640"/>
          <w:marRight w:val="0"/>
          <w:marTop w:val="0"/>
          <w:marBottom w:val="0"/>
          <w:divBdr>
            <w:top w:val="none" w:sz="0" w:space="0" w:color="auto"/>
            <w:left w:val="none" w:sz="0" w:space="0" w:color="auto"/>
            <w:bottom w:val="none" w:sz="0" w:space="0" w:color="auto"/>
            <w:right w:val="none" w:sz="0" w:space="0" w:color="auto"/>
          </w:divBdr>
        </w:div>
        <w:div w:id="1349332568">
          <w:marLeft w:val="640"/>
          <w:marRight w:val="0"/>
          <w:marTop w:val="0"/>
          <w:marBottom w:val="0"/>
          <w:divBdr>
            <w:top w:val="none" w:sz="0" w:space="0" w:color="auto"/>
            <w:left w:val="none" w:sz="0" w:space="0" w:color="auto"/>
            <w:bottom w:val="none" w:sz="0" w:space="0" w:color="auto"/>
            <w:right w:val="none" w:sz="0" w:space="0" w:color="auto"/>
          </w:divBdr>
        </w:div>
        <w:div w:id="1771924581">
          <w:marLeft w:val="640"/>
          <w:marRight w:val="0"/>
          <w:marTop w:val="0"/>
          <w:marBottom w:val="0"/>
          <w:divBdr>
            <w:top w:val="none" w:sz="0" w:space="0" w:color="auto"/>
            <w:left w:val="none" w:sz="0" w:space="0" w:color="auto"/>
            <w:bottom w:val="none" w:sz="0" w:space="0" w:color="auto"/>
            <w:right w:val="none" w:sz="0" w:space="0" w:color="auto"/>
          </w:divBdr>
        </w:div>
        <w:div w:id="360404536">
          <w:marLeft w:val="640"/>
          <w:marRight w:val="0"/>
          <w:marTop w:val="0"/>
          <w:marBottom w:val="0"/>
          <w:divBdr>
            <w:top w:val="none" w:sz="0" w:space="0" w:color="auto"/>
            <w:left w:val="none" w:sz="0" w:space="0" w:color="auto"/>
            <w:bottom w:val="none" w:sz="0" w:space="0" w:color="auto"/>
            <w:right w:val="none" w:sz="0" w:space="0" w:color="auto"/>
          </w:divBdr>
        </w:div>
        <w:div w:id="861895842">
          <w:marLeft w:val="640"/>
          <w:marRight w:val="0"/>
          <w:marTop w:val="0"/>
          <w:marBottom w:val="0"/>
          <w:divBdr>
            <w:top w:val="none" w:sz="0" w:space="0" w:color="auto"/>
            <w:left w:val="none" w:sz="0" w:space="0" w:color="auto"/>
            <w:bottom w:val="none" w:sz="0" w:space="0" w:color="auto"/>
            <w:right w:val="none" w:sz="0" w:space="0" w:color="auto"/>
          </w:divBdr>
        </w:div>
        <w:div w:id="2029719455">
          <w:marLeft w:val="640"/>
          <w:marRight w:val="0"/>
          <w:marTop w:val="0"/>
          <w:marBottom w:val="0"/>
          <w:divBdr>
            <w:top w:val="none" w:sz="0" w:space="0" w:color="auto"/>
            <w:left w:val="none" w:sz="0" w:space="0" w:color="auto"/>
            <w:bottom w:val="none" w:sz="0" w:space="0" w:color="auto"/>
            <w:right w:val="none" w:sz="0" w:space="0" w:color="auto"/>
          </w:divBdr>
        </w:div>
        <w:div w:id="1456486816">
          <w:marLeft w:val="640"/>
          <w:marRight w:val="0"/>
          <w:marTop w:val="0"/>
          <w:marBottom w:val="0"/>
          <w:divBdr>
            <w:top w:val="none" w:sz="0" w:space="0" w:color="auto"/>
            <w:left w:val="none" w:sz="0" w:space="0" w:color="auto"/>
            <w:bottom w:val="none" w:sz="0" w:space="0" w:color="auto"/>
            <w:right w:val="none" w:sz="0" w:space="0" w:color="auto"/>
          </w:divBdr>
        </w:div>
        <w:div w:id="1328480420">
          <w:marLeft w:val="640"/>
          <w:marRight w:val="0"/>
          <w:marTop w:val="0"/>
          <w:marBottom w:val="0"/>
          <w:divBdr>
            <w:top w:val="none" w:sz="0" w:space="0" w:color="auto"/>
            <w:left w:val="none" w:sz="0" w:space="0" w:color="auto"/>
            <w:bottom w:val="none" w:sz="0" w:space="0" w:color="auto"/>
            <w:right w:val="none" w:sz="0" w:space="0" w:color="auto"/>
          </w:divBdr>
        </w:div>
        <w:div w:id="369839965">
          <w:marLeft w:val="640"/>
          <w:marRight w:val="0"/>
          <w:marTop w:val="0"/>
          <w:marBottom w:val="0"/>
          <w:divBdr>
            <w:top w:val="none" w:sz="0" w:space="0" w:color="auto"/>
            <w:left w:val="none" w:sz="0" w:space="0" w:color="auto"/>
            <w:bottom w:val="none" w:sz="0" w:space="0" w:color="auto"/>
            <w:right w:val="none" w:sz="0" w:space="0" w:color="auto"/>
          </w:divBdr>
        </w:div>
        <w:div w:id="1226143572">
          <w:marLeft w:val="640"/>
          <w:marRight w:val="0"/>
          <w:marTop w:val="0"/>
          <w:marBottom w:val="0"/>
          <w:divBdr>
            <w:top w:val="none" w:sz="0" w:space="0" w:color="auto"/>
            <w:left w:val="none" w:sz="0" w:space="0" w:color="auto"/>
            <w:bottom w:val="none" w:sz="0" w:space="0" w:color="auto"/>
            <w:right w:val="none" w:sz="0" w:space="0" w:color="auto"/>
          </w:divBdr>
        </w:div>
        <w:div w:id="2015260181">
          <w:marLeft w:val="640"/>
          <w:marRight w:val="0"/>
          <w:marTop w:val="0"/>
          <w:marBottom w:val="0"/>
          <w:divBdr>
            <w:top w:val="none" w:sz="0" w:space="0" w:color="auto"/>
            <w:left w:val="none" w:sz="0" w:space="0" w:color="auto"/>
            <w:bottom w:val="none" w:sz="0" w:space="0" w:color="auto"/>
            <w:right w:val="none" w:sz="0" w:space="0" w:color="auto"/>
          </w:divBdr>
        </w:div>
        <w:div w:id="1007172735">
          <w:marLeft w:val="640"/>
          <w:marRight w:val="0"/>
          <w:marTop w:val="0"/>
          <w:marBottom w:val="0"/>
          <w:divBdr>
            <w:top w:val="none" w:sz="0" w:space="0" w:color="auto"/>
            <w:left w:val="none" w:sz="0" w:space="0" w:color="auto"/>
            <w:bottom w:val="none" w:sz="0" w:space="0" w:color="auto"/>
            <w:right w:val="none" w:sz="0" w:space="0" w:color="auto"/>
          </w:divBdr>
        </w:div>
        <w:div w:id="4745416">
          <w:marLeft w:val="640"/>
          <w:marRight w:val="0"/>
          <w:marTop w:val="0"/>
          <w:marBottom w:val="0"/>
          <w:divBdr>
            <w:top w:val="none" w:sz="0" w:space="0" w:color="auto"/>
            <w:left w:val="none" w:sz="0" w:space="0" w:color="auto"/>
            <w:bottom w:val="none" w:sz="0" w:space="0" w:color="auto"/>
            <w:right w:val="none" w:sz="0" w:space="0" w:color="auto"/>
          </w:divBdr>
        </w:div>
        <w:div w:id="1938518084">
          <w:marLeft w:val="640"/>
          <w:marRight w:val="0"/>
          <w:marTop w:val="0"/>
          <w:marBottom w:val="0"/>
          <w:divBdr>
            <w:top w:val="none" w:sz="0" w:space="0" w:color="auto"/>
            <w:left w:val="none" w:sz="0" w:space="0" w:color="auto"/>
            <w:bottom w:val="none" w:sz="0" w:space="0" w:color="auto"/>
            <w:right w:val="none" w:sz="0" w:space="0" w:color="auto"/>
          </w:divBdr>
        </w:div>
        <w:div w:id="2027171642">
          <w:marLeft w:val="640"/>
          <w:marRight w:val="0"/>
          <w:marTop w:val="0"/>
          <w:marBottom w:val="0"/>
          <w:divBdr>
            <w:top w:val="none" w:sz="0" w:space="0" w:color="auto"/>
            <w:left w:val="none" w:sz="0" w:space="0" w:color="auto"/>
            <w:bottom w:val="none" w:sz="0" w:space="0" w:color="auto"/>
            <w:right w:val="none" w:sz="0" w:space="0" w:color="auto"/>
          </w:divBdr>
        </w:div>
        <w:div w:id="1210992885">
          <w:marLeft w:val="640"/>
          <w:marRight w:val="0"/>
          <w:marTop w:val="0"/>
          <w:marBottom w:val="0"/>
          <w:divBdr>
            <w:top w:val="none" w:sz="0" w:space="0" w:color="auto"/>
            <w:left w:val="none" w:sz="0" w:space="0" w:color="auto"/>
            <w:bottom w:val="none" w:sz="0" w:space="0" w:color="auto"/>
            <w:right w:val="none" w:sz="0" w:space="0" w:color="auto"/>
          </w:divBdr>
        </w:div>
        <w:div w:id="151142948">
          <w:marLeft w:val="640"/>
          <w:marRight w:val="0"/>
          <w:marTop w:val="0"/>
          <w:marBottom w:val="0"/>
          <w:divBdr>
            <w:top w:val="none" w:sz="0" w:space="0" w:color="auto"/>
            <w:left w:val="none" w:sz="0" w:space="0" w:color="auto"/>
            <w:bottom w:val="none" w:sz="0" w:space="0" w:color="auto"/>
            <w:right w:val="none" w:sz="0" w:space="0" w:color="auto"/>
          </w:divBdr>
        </w:div>
        <w:div w:id="1914851918">
          <w:marLeft w:val="640"/>
          <w:marRight w:val="0"/>
          <w:marTop w:val="0"/>
          <w:marBottom w:val="0"/>
          <w:divBdr>
            <w:top w:val="none" w:sz="0" w:space="0" w:color="auto"/>
            <w:left w:val="none" w:sz="0" w:space="0" w:color="auto"/>
            <w:bottom w:val="none" w:sz="0" w:space="0" w:color="auto"/>
            <w:right w:val="none" w:sz="0" w:space="0" w:color="auto"/>
          </w:divBdr>
        </w:div>
        <w:div w:id="580911592">
          <w:marLeft w:val="640"/>
          <w:marRight w:val="0"/>
          <w:marTop w:val="0"/>
          <w:marBottom w:val="0"/>
          <w:divBdr>
            <w:top w:val="none" w:sz="0" w:space="0" w:color="auto"/>
            <w:left w:val="none" w:sz="0" w:space="0" w:color="auto"/>
            <w:bottom w:val="none" w:sz="0" w:space="0" w:color="auto"/>
            <w:right w:val="none" w:sz="0" w:space="0" w:color="auto"/>
          </w:divBdr>
        </w:div>
      </w:divsChild>
    </w:div>
    <w:div w:id="930435295">
      <w:bodyDiv w:val="1"/>
      <w:marLeft w:val="0"/>
      <w:marRight w:val="0"/>
      <w:marTop w:val="0"/>
      <w:marBottom w:val="0"/>
      <w:divBdr>
        <w:top w:val="none" w:sz="0" w:space="0" w:color="auto"/>
        <w:left w:val="none" w:sz="0" w:space="0" w:color="auto"/>
        <w:bottom w:val="none" w:sz="0" w:space="0" w:color="auto"/>
        <w:right w:val="none" w:sz="0" w:space="0" w:color="auto"/>
      </w:divBdr>
      <w:divsChild>
        <w:div w:id="1482112193">
          <w:marLeft w:val="640"/>
          <w:marRight w:val="0"/>
          <w:marTop w:val="0"/>
          <w:marBottom w:val="0"/>
          <w:divBdr>
            <w:top w:val="none" w:sz="0" w:space="0" w:color="auto"/>
            <w:left w:val="none" w:sz="0" w:space="0" w:color="auto"/>
            <w:bottom w:val="none" w:sz="0" w:space="0" w:color="auto"/>
            <w:right w:val="none" w:sz="0" w:space="0" w:color="auto"/>
          </w:divBdr>
        </w:div>
        <w:div w:id="1310137219">
          <w:marLeft w:val="640"/>
          <w:marRight w:val="0"/>
          <w:marTop w:val="0"/>
          <w:marBottom w:val="0"/>
          <w:divBdr>
            <w:top w:val="none" w:sz="0" w:space="0" w:color="auto"/>
            <w:left w:val="none" w:sz="0" w:space="0" w:color="auto"/>
            <w:bottom w:val="none" w:sz="0" w:space="0" w:color="auto"/>
            <w:right w:val="none" w:sz="0" w:space="0" w:color="auto"/>
          </w:divBdr>
        </w:div>
        <w:div w:id="1960867934">
          <w:marLeft w:val="640"/>
          <w:marRight w:val="0"/>
          <w:marTop w:val="0"/>
          <w:marBottom w:val="0"/>
          <w:divBdr>
            <w:top w:val="none" w:sz="0" w:space="0" w:color="auto"/>
            <w:left w:val="none" w:sz="0" w:space="0" w:color="auto"/>
            <w:bottom w:val="none" w:sz="0" w:space="0" w:color="auto"/>
            <w:right w:val="none" w:sz="0" w:space="0" w:color="auto"/>
          </w:divBdr>
        </w:div>
        <w:div w:id="1817839543">
          <w:marLeft w:val="640"/>
          <w:marRight w:val="0"/>
          <w:marTop w:val="0"/>
          <w:marBottom w:val="0"/>
          <w:divBdr>
            <w:top w:val="none" w:sz="0" w:space="0" w:color="auto"/>
            <w:left w:val="none" w:sz="0" w:space="0" w:color="auto"/>
            <w:bottom w:val="none" w:sz="0" w:space="0" w:color="auto"/>
            <w:right w:val="none" w:sz="0" w:space="0" w:color="auto"/>
          </w:divBdr>
        </w:div>
        <w:div w:id="16933356">
          <w:marLeft w:val="640"/>
          <w:marRight w:val="0"/>
          <w:marTop w:val="0"/>
          <w:marBottom w:val="0"/>
          <w:divBdr>
            <w:top w:val="none" w:sz="0" w:space="0" w:color="auto"/>
            <w:left w:val="none" w:sz="0" w:space="0" w:color="auto"/>
            <w:bottom w:val="none" w:sz="0" w:space="0" w:color="auto"/>
            <w:right w:val="none" w:sz="0" w:space="0" w:color="auto"/>
          </w:divBdr>
        </w:div>
        <w:div w:id="1299144092">
          <w:marLeft w:val="640"/>
          <w:marRight w:val="0"/>
          <w:marTop w:val="0"/>
          <w:marBottom w:val="0"/>
          <w:divBdr>
            <w:top w:val="none" w:sz="0" w:space="0" w:color="auto"/>
            <w:left w:val="none" w:sz="0" w:space="0" w:color="auto"/>
            <w:bottom w:val="none" w:sz="0" w:space="0" w:color="auto"/>
            <w:right w:val="none" w:sz="0" w:space="0" w:color="auto"/>
          </w:divBdr>
        </w:div>
        <w:div w:id="1131561446">
          <w:marLeft w:val="640"/>
          <w:marRight w:val="0"/>
          <w:marTop w:val="0"/>
          <w:marBottom w:val="0"/>
          <w:divBdr>
            <w:top w:val="none" w:sz="0" w:space="0" w:color="auto"/>
            <w:left w:val="none" w:sz="0" w:space="0" w:color="auto"/>
            <w:bottom w:val="none" w:sz="0" w:space="0" w:color="auto"/>
            <w:right w:val="none" w:sz="0" w:space="0" w:color="auto"/>
          </w:divBdr>
        </w:div>
        <w:div w:id="643848677">
          <w:marLeft w:val="640"/>
          <w:marRight w:val="0"/>
          <w:marTop w:val="0"/>
          <w:marBottom w:val="0"/>
          <w:divBdr>
            <w:top w:val="none" w:sz="0" w:space="0" w:color="auto"/>
            <w:left w:val="none" w:sz="0" w:space="0" w:color="auto"/>
            <w:bottom w:val="none" w:sz="0" w:space="0" w:color="auto"/>
            <w:right w:val="none" w:sz="0" w:space="0" w:color="auto"/>
          </w:divBdr>
        </w:div>
        <w:div w:id="1504012181">
          <w:marLeft w:val="640"/>
          <w:marRight w:val="0"/>
          <w:marTop w:val="0"/>
          <w:marBottom w:val="0"/>
          <w:divBdr>
            <w:top w:val="none" w:sz="0" w:space="0" w:color="auto"/>
            <w:left w:val="none" w:sz="0" w:space="0" w:color="auto"/>
            <w:bottom w:val="none" w:sz="0" w:space="0" w:color="auto"/>
            <w:right w:val="none" w:sz="0" w:space="0" w:color="auto"/>
          </w:divBdr>
        </w:div>
        <w:div w:id="1785879847">
          <w:marLeft w:val="640"/>
          <w:marRight w:val="0"/>
          <w:marTop w:val="0"/>
          <w:marBottom w:val="0"/>
          <w:divBdr>
            <w:top w:val="none" w:sz="0" w:space="0" w:color="auto"/>
            <w:left w:val="none" w:sz="0" w:space="0" w:color="auto"/>
            <w:bottom w:val="none" w:sz="0" w:space="0" w:color="auto"/>
            <w:right w:val="none" w:sz="0" w:space="0" w:color="auto"/>
          </w:divBdr>
        </w:div>
        <w:div w:id="1185827554">
          <w:marLeft w:val="640"/>
          <w:marRight w:val="0"/>
          <w:marTop w:val="0"/>
          <w:marBottom w:val="0"/>
          <w:divBdr>
            <w:top w:val="none" w:sz="0" w:space="0" w:color="auto"/>
            <w:left w:val="none" w:sz="0" w:space="0" w:color="auto"/>
            <w:bottom w:val="none" w:sz="0" w:space="0" w:color="auto"/>
            <w:right w:val="none" w:sz="0" w:space="0" w:color="auto"/>
          </w:divBdr>
        </w:div>
        <w:div w:id="1320036236">
          <w:marLeft w:val="640"/>
          <w:marRight w:val="0"/>
          <w:marTop w:val="0"/>
          <w:marBottom w:val="0"/>
          <w:divBdr>
            <w:top w:val="none" w:sz="0" w:space="0" w:color="auto"/>
            <w:left w:val="none" w:sz="0" w:space="0" w:color="auto"/>
            <w:bottom w:val="none" w:sz="0" w:space="0" w:color="auto"/>
            <w:right w:val="none" w:sz="0" w:space="0" w:color="auto"/>
          </w:divBdr>
        </w:div>
        <w:div w:id="1252012313">
          <w:marLeft w:val="640"/>
          <w:marRight w:val="0"/>
          <w:marTop w:val="0"/>
          <w:marBottom w:val="0"/>
          <w:divBdr>
            <w:top w:val="none" w:sz="0" w:space="0" w:color="auto"/>
            <w:left w:val="none" w:sz="0" w:space="0" w:color="auto"/>
            <w:bottom w:val="none" w:sz="0" w:space="0" w:color="auto"/>
            <w:right w:val="none" w:sz="0" w:space="0" w:color="auto"/>
          </w:divBdr>
        </w:div>
        <w:div w:id="869878927">
          <w:marLeft w:val="640"/>
          <w:marRight w:val="0"/>
          <w:marTop w:val="0"/>
          <w:marBottom w:val="0"/>
          <w:divBdr>
            <w:top w:val="none" w:sz="0" w:space="0" w:color="auto"/>
            <w:left w:val="none" w:sz="0" w:space="0" w:color="auto"/>
            <w:bottom w:val="none" w:sz="0" w:space="0" w:color="auto"/>
            <w:right w:val="none" w:sz="0" w:space="0" w:color="auto"/>
          </w:divBdr>
        </w:div>
        <w:div w:id="896169022">
          <w:marLeft w:val="640"/>
          <w:marRight w:val="0"/>
          <w:marTop w:val="0"/>
          <w:marBottom w:val="0"/>
          <w:divBdr>
            <w:top w:val="none" w:sz="0" w:space="0" w:color="auto"/>
            <w:left w:val="none" w:sz="0" w:space="0" w:color="auto"/>
            <w:bottom w:val="none" w:sz="0" w:space="0" w:color="auto"/>
            <w:right w:val="none" w:sz="0" w:space="0" w:color="auto"/>
          </w:divBdr>
        </w:div>
        <w:div w:id="122163530">
          <w:marLeft w:val="640"/>
          <w:marRight w:val="0"/>
          <w:marTop w:val="0"/>
          <w:marBottom w:val="0"/>
          <w:divBdr>
            <w:top w:val="none" w:sz="0" w:space="0" w:color="auto"/>
            <w:left w:val="none" w:sz="0" w:space="0" w:color="auto"/>
            <w:bottom w:val="none" w:sz="0" w:space="0" w:color="auto"/>
            <w:right w:val="none" w:sz="0" w:space="0" w:color="auto"/>
          </w:divBdr>
        </w:div>
        <w:div w:id="1212575146">
          <w:marLeft w:val="640"/>
          <w:marRight w:val="0"/>
          <w:marTop w:val="0"/>
          <w:marBottom w:val="0"/>
          <w:divBdr>
            <w:top w:val="none" w:sz="0" w:space="0" w:color="auto"/>
            <w:left w:val="none" w:sz="0" w:space="0" w:color="auto"/>
            <w:bottom w:val="none" w:sz="0" w:space="0" w:color="auto"/>
            <w:right w:val="none" w:sz="0" w:space="0" w:color="auto"/>
          </w:divBdr>
        </w:div>
        <w:div w:id="1221408611">
          <w:marLeft w:val="640"/>
          <w:marRight w:val="0"/>
          <w:marTop w:val="0"/>
          <w:marBottom w:val="0"/>
          <w:divBdr>
            <w:top w:val="none" w:sz="0" w:space="0" w:color="auto"/>
            <w:left w:val="none" w:sz="0" w:space="0" w:color="auto"/>
            <w:bottom w:val="none" w:sz="0" w:space="0" w:color="auto"/>
            <w:right w:val="none" w:sz="0" w:space="0" w:color="auto"/>
          </w:divBdr>
        </w:div>
        <w:div w:id="1597858115">
          <w:marLeft w:val="640"/>
          <w:marRight w:val="0"/>
          <w:marTop w:val="0"/>
          <w:marBottom w:val="0"/>
          <w:divBdr>
            <w:top w:val="none" w:sz="0" w:space="0" w:color="auto"/>
            <w:left w:val="none" w:sz="0" w:space="0" w:color="auto"/>
            <w:bottom w:val="none" w:sz="0" w:space="0" w:color="auto"/>
            <w:right w:val="none" w:sz="0" w:space="0" w:color="auto"/>
          </w:divBdr>
        </w:div>
        <w:div w:id="1696727858">
          <w:marLeft w:val="640"/>
          <w:marRight w:val="0"/>
          <w:marTop w:val="0"/>
          <w:marBottom w:val="0"/>
          <w:divBdr>
            <w:top w:val="none" w:sz="0" w:space="0" w:color="auto"/>
            <w:left w:val="none" w:sz="0" w:space="0" w:color="auto"/>
            <w:bottom w:val="none" w:sz="0" w:space="0" w:color="auto"/>
            <w:right w:val="none" w:sz="0" w:space="0" w:color="auto"/>
          </w:divBdr>
        </w:div>
        <w:div w:id="457378021">
          <w:marLeft w:val="640"/>
          <w:marRight w:val="0"/>
          <w:marTop w:val="0"/>
          <w:marBottom w:val="0"/>
          <w:divBdr>
            <w:top w:val="none" w:sz="0" w:space="0" w:color="auto"/>
            <w:left w:val="none" w:sz="0" w:space="0" w:color="auto"/>
            <w:bottom w:val="none" w:sz="0" w:space="0" w:color="auto"/>
            <w:right w:val="none" w:sz="0" w:space="0" w:color="auto"/>
          </w:divBdr>
        </w:div>
        <w:div w:id="1126436767">
          <w:marLeft w:val="640"/>
          <w:marRight w:val="0"/>
          <w:marTop w:val="0"/>
          <w:marBottom w:val="0"/>
          <w:divBdr>
            <w:top w:val="none" w:sz="0" w:space="0" w:color="auto"/>
            <w:left w:val="none" w:sz="0" w:space="0" w:color="auto"/>
            <w:bottom w:val="none" w:sz="0" w:space="0" w:color="auto"/>
            <w:right w:val="none" w:sz="0" w:space="0" w:color="auto"/>
          </w:divBdr>
        </w:div>
        <w:div w:id="1305543784">
          <w:marLeft w:val="640"/>
          <w:marRight w:val="0"/>
          <w:marTop w:val="0"/>
          <w:marBottom w:val="0"/>
          <w:divBdr>
            <w:top w:val="none" w:sz="0" w:space="0" w:color="auto"/>
            <w:left w:val="none" w:sz="0" w:space="0" w:color="auto"/>
            <w:bottom w:val="none" w:sz="0" w:space="0" w:color="auto"/>
            <w:right w:val="none" w:sz="0" w:space="0" w:color="auto"/>
          </w:divBdr>
        </w:div>
        <w:div w:id="208537945">
          <w:marLeft w:val="640"/>
          <w:marRight w:val="0"/>
          <w:marTop w:val="0"/>
          <w:marBottom w:val="0"/>
          <w:divBdr>
            <w:top w:val="none" w:sz="0" w:space="0" w:color="auto"/>
            <w:left w:val="none" w:sz="0" w:space="0" w:color="auto"/>
            <w:bottom w:val="none" w:sz="0" w:space="0" w:color="auto"/>
            <w:right w:val="none" w:sz="0" w:space="0" w:color="auto"/>
          </w:divBdr>
        </w:div>
        <w:div w:id="526718236">
          <w:marLeft w:val="640"/>
          <w:marRight w:val="0"/>
          <w:marTop w:val="0"/>
          <w:marBottom w:val="0"/>
          <w:divBdr>
            <w:top w:val="none" w:sz="0" w:space="0" w:color="auto"/>
            <w:left w:val="none" w:sz="0" w:space="0" w:color="auto"/>
            <w:bottom w:val="none" w:sz="0" w:space="0" w:color="auto"/>
            <w:right w:val="none" w:sz="0" w:space="0" w:color="auto"/>
          </w:divBdr>
        </w:div>
        <w:div w:id="1481728504">
          <w:marLeft w:val="640"/>
          <w:marRight w:val="0"/>
          <w:marTop w:val="0"/>
          <w:marBottom w:val="0"/>
          <w:divBdr>
            <w:top w:val="none" w:sz="0" w:space="0" w:color="auto"/>
            <w:left w:val="none" w:sz="0" w:space="0" w:color="auto"/>
            <w:bottom w:val="none" w:sz="0" w:space="0" w:color="auto"/>
            <w:right w:val="none" w:sz="0" w:space="0" w:color="auto"/>
          </w:divBdr>
        </w:div>
        <w:div w:id="60300636">
          <w:marLeft w:val="640"/>
          <w:marRight w:val="0"/>
          <w:marTop w:val="0"/>
          <w:marBottom w:val="0"/>
          <w:divBdr>
            <w:top w:val="none" w:sz="0" w:space="0" w:color="auto"/>
            <w:left w:val="none" w:sz="0" w:space="0" w:color="auto"/>
            <w:bottom w:val="none" w:sz="0" w:space="0" w:color="auto"/>
            <w:right w:val="none" w:sz="0" w:space="0" w:color="auto"/>
          </w:divBdr>
        </w:div>
        <w:div w:id="1447196909">
          <w:marLeft w:val="640"/>
          <w:marRight w:val="0"/>
          <w:marTop w:val="0"/>
          <w:marBottom w:val="0"/>
          <w:divBdr>
            <w:top w:val="none" w:sz="0" w:space="0" w:color="auto"/>
            <w:left w:val="none" w:sz="0" w:space="0" w:color="auto"/>
            <w:bottom w:val="none" w:sz="0" w:space="0" w:color="auto"/>
            <w:right w:val="none" w:sz="0" w:space="0" w:color="auto"/>
          </w:divBdr>
        </w:div>
      </w:divsChild>
    </w:div>
    <w:div w:id="955869725">
      <w:bodyDiv w:val="1"/>
      <w:marLeft w:val="0"/>
      <w:marRight w:val="0"/>
      <w:marTop w:val="0"/>
      <w:marBottom w:val="0"/>
      <w:divBdr>
        <w:top w:val="none" w:sz="0" w:space="0" w:color="auto"/>
        <w:left w:val="none" w:sz="0" w:space="0" w:color="auto"/>
        <w:bottom w:val="none" w:sz="0" w:space="0" w:color="auto"/>
        <w:right w:val="none" w:sz="0" w:space="0" w:color="auto"/>
      </w:divBdr>
      <w:divsChild>
        <w:div w:id="518392048">
          <w:marLeft w:val="640"/>
          <w:marRight w:val="0"/>
          <w:marTop w:val="0"/>
          <w:marBottom w:val="0"/>
          <w:divBdr>
            <w:top w:val="none" w:sz="0" w:space="0" w:color="auto"/>
            <w:left w:val="none" w:sz="0" w:space="0" w:color="auto"/>
            <w:bottom w:val="none" w:sz="0" w:space="0" w:color="auto"/>
            <w:right w:val="none" w:sz="0" w:space="0" w:color="auto"/>
          </w:divBdr>
        </w:div>
        <w:div w:id="1870407663">
          <w:marLeft w:val="640"/>
          <w:marRight w:val="0"/>
          <w:marTop w:val="0"/>
          <w:marBottom w:val="0"/>
          <w:divBdr>
            <w:top w:val="none" w:sz="0" w:space="0" w:color="auto"/>
            <w:left w:val="none" w:sz="0" w:space="0" w:color="auto"/>
            <w:bottom w:val="none" w:sz="0" w:space="0" w:color="auto"/>
            <w:right w:val="none" w:sz="0" w:space="0" w:color="auto"/>
          </w:divBdr>
        </w:div>
        <w:div w:id="59252939">
          <w:marLeft w:val="640"/>
          <w:marRight w:val="0"/>
          <w:marTop w:val="0"/>
          <w:marBottom w:val="0"/>
          <w:divBdr>
            <w:top w:val="none" w:sz="0" w:space="0" w:color="auto"/>
            <w:left w:val="none" w:sz="0" w:space="0" w:color="auto"/>
            <w:bottom w:val="none" w:sz="0" w:space="0" w:color="auto"/>
            <w:right w:val="none" w:sz="0" w:space="0" w:color="auto"/>
          </w:divBdr>
        </w:div>
        <w:div w:id="420299207">
          <w:marLeft w:val="640"/>
          <w:marRight w:val="0"/>
          <w:marTop w:val="0"/>
          <w:marBottom w:val="0"/>
          <w:divBdr>
            <w:top w:val="none" w:sz="0" w:space="0" w:color="auto"/>
            <w:left w:val="none" w:sz="0" w:space="0" w:color="auto"/>
            <w:bottom w:val="none" w:sz="0" w:space="0" w:color="auto"/>
            <w:right w:val="none" w:sz="0" w:space="0" w:color="auto"/>
          </w:divBdr>
        </w:div>
        <w:div w:id="331494587">
          <w:marLeft w:val="640"/>
          <w:marRight w:val="0"/>
          <w:marTop w:val="0"/>
          <w:marBottom w:val="0"/>
          <w:divBdr>
            <w:top w:val="none" w:sz="0" w:space="0" w:color="auto"/>
            <w:left w:val="none" w:sz="0" w:space="0" w:color="auto"/>
            <w:bottom w:val="none" w:sz="0" w:space="0" w:color="auto"/>
            <w:right w:val="none" w:sz="0" w:space="0" w:color="auto"/>
          </w:divBdr>
        </w:div>
        <w:div w:id="1919166093">
          <w:marLeft w:val="640"/>
          <w:marRight w:val="0"/>
          <w:marTop w:val="0"/>
          <w:marBottom w:val="0"/>
          <w:divBdr>
            <w:top w:val="none" w:sz="0" w:space="0" w:color="auto"/>
            <w:left w:val="none" w:sz="0" w:space="0" w:color="auto"/>
            <w:bottom w:val="none" w:sz="0" w:space="0" w:color="auto"/>
            <w:right w:val="none" w:sz="0" w:space="0" w:color="auto"/>
          </w:divBdr>
        </w:div>
        <w:div w:id="1951815712">
          <w:marLeft w:val="640"/>
          <w:marRight w:val="0"/>
          <w:marTop w:val="0"/>
          <w:marBottom w:val="0"/>
          <w:divBdr>
            <w:top w:val="none" w:sz="0" w:space="0" w:color="auto"/>
            <w:left w:val="none" w:sz="0" w:space="0" w:color="auto"/>
            <w:bottom w:val="none" w:sz="0" w:space="0" w:color="auto"/>
            <w:right w:val="none" w:sz="0" w:space="0" w:color="auto"/>
          </w:divBdr>
        </w:div>
        <w:div w:id="1511525440">
          <w:marLeft w:val="640"/>
          <w:marRight w:val="0"/>
          <w:marTop w:val="0"/>
          <w:marBottom w:val="0"/>
          <w:divBdr>
            <w:top w:val="none" w:sz="0" w:space="0" w:color="auto"/>
            <w:left w:val="none" w:sz="0" w:space="0" w:color="auto"/>
            <w:bottom w:val="none" w:sz="0" w:space="0" w:color="auto"/>
            <w:right w:val="none" w:sz="0" w:space="0" w:color="auto"/>
          </w:divBdr>
        </w:div>
        <w:div w:id="2048945423">
          <w:marLeft w:val="640"/>
          <w:marRight w:val="0"/>
          <w:marTop w:val="0"/>
          <w:marBottom w:val="0"/>
          <w:divBdr>
            <w:top w:val="none" w:sz="0" w:space="0" w:color="auto"/>
            <w:left w:val="none" w:sz="0" w:space="0" w:color="auto"/>
            <w:bottom w:val="none" w:sz="0" w:space="0" w:color="auto"/>
            <w:right w:val="none" w:sz="0" w:space="0" w:color="auto"/>
          </w:divBdr>
        </w:div>
        <w:div w:id="287014007">
          <w:marLeft w:val="640"/>
          <w:marRight w:val="0"/>
          <w:marTop w:val="0"/>
          <w:marBottom w:val="0"/>
          <w:divBdr>
            <w:top w:val="none" w:sz="0" w:space="0" w:color="auto"/>
            <w:left w:val="none" w:sz="0" w:space="0" w:color="auto"/>
            <w:bottom w:val="none" w:sz="0" w:space="0" w:color="auto"/>
            <w:right w:val="none" w:sz="0" w:space="0" w:color="auto"/>
          </w:divBdr>
        </w:div>
        <w:div w:id="560336887">
          <w:marLeft w:val="640"/>
          <w:marRight w:val="0"/>
          <w:marTop w:val="0"/>
          <w:marBottom w:val="0"/>
          <w:divBdr>
            <w:top w:val="none" w:sz="0" w:space="0" w:color="auto"/>
            <w:left w:val="none" w:sz="0" w:space="0" w:color="auto"/>
            <w:bottom w:val="none" w:sz="0" w:space="0" w:color="auto"/>
            <w:right w:val="none" w:sz="0" w:space="0" w:color="auto"/>
          </w:divBdr>
        </w:div>
        <w:div w:id="119883431">
          <w:marLeft w:val="640"/>
          <w:marRight w:val="0"/>
          <w:marTop w:val="0"/>
          <w:marBottom w:val="0"/>
          <w:divBdr>
            <w:top w:val="none" w:sz="0" w:space="0" w:color="auto"/>
            <w:left w:val="none" w:sz="0" w:space="0" w:color="auto"/>
            <w:bottom w:val="none" w:sz="0" w:space="0" w:color="auto"/>
            <w:right w:val="none" w:sz="0" w:space="0" w:color="auto"/>
          </w:divBdr>
        </w:div>
        <w:div w:id="52048609">
          <w:marLeft w:val="640"/>
          <w:marRight w:val="0"/>
          <w:marTop w:val="0"/>
          <w:marBottom w:val="0"/>
          <w:divBdr>
            <w:top w:val="none" w:sz="0" w:space="0" w:color="auto"/>
            <w:left w:val="none" w:sz="0" w:space="0" w:color="auto"/>
            <w:bottom w:val="none" w:sz="0" w:space="0" w:color="auto"/>
            <w:right w:val="none" w:sz="0" w:space="0" w:color="auto"/>
          </w:divBdr>
        </w:div>
        <w:div w:id="88166453">
          <w:marLeft w:val="640"/>
          <w:marRight w:val="0"/>
          <w:marTop w:val="0"/>
          <w:marBottom w:val="0"/>
          <w:divBdr>
            <w:top w:val="none" w:sz="0" w:space="0" w:color="auto"/>
            <w:left w:val="none" w:sz="0" w:space="0" w:color="auto"/>
            <w:bottom w:val="none" w:sz="0" w:space="0" w:color="auto"/>
            <w:right w:val="none" w:sz="0" w:space="0" w:color="auto"/>
          </w:divBdr>
        </w:div>
        <w:div w:id="707684066">
          <w:marLeft w:val="640"/>
          <w:marRight w:val="0"/>
          <w:marTop w:val="0"/>
          <w:marBottom w:val="0"/>
          <w:divBdr>
            <w:top w:val="none" w:sz="0" w:space="0" w:color="auto"/>
            <w:left w:val="none" w:sz="0" w:space="0" w:color="auto"/>
            <w:bottom w:val="none" w:sz="0" w:space="0" w:color="auto"/>
            <w:right w:val="none" w:sz="0" w:space="0" w:color="auto"/>
          </w:divBdr>
        </w:div>
        <w:div w:id="575239241">
          <w:marLeft w:val="640"/>
          <w:marRight w:val="0"/>
          <w:marTop w:val="0"/>
          <w:marBottom w:val="0"/>
          <w:divBdr>
            <w:top w:val="none" w:sz="0" w:space="0" w:color="auto"/>
            <w:left w:val="none" w:sz="0" w:space="0" w:color="auto"/>
            <w:bottom w:val="none" w:sz="0" w:space="0" w:color="auto"/>
            <w:right w:val="none" w:sz="0" w:space="0" w:color="auto"/>
          </w:divBdr>
        </w:div>
        <w:div w:id="1079520738">
          <w:marLeft w:val="640"/>
          <w:marRight w:val="0"/>
          <w:marTop w:val="0"/>
          <w:marBottom w:val="0"/>
          <w:divBdr>
            <w:top w:val="none" w:sz="0" w:space="0" w:color="auto"/>
            <w:left w:val="none" w:sz="0" w:space="0" w:color="auto"/>
            <w:bottom w:val="none" w:sz="0" w:space="0" w:color="auto"/>
            <w:right w:val="none" w:sz="0" w:space="0" w:color="auto"/>
          </w:divBdr>
        </w:div>
        <w:div w:id="1134179917">
          <w:marLeft w:val="640"/>
          <w:marRight w:val="0"/>
          <w:marTop w:val="0"/>
          <w:marBottom w:val="0"/>
          <w:divBdr>
            <w:top w:val="none" w:sz="0" w:space="0" w:color="auto"/>
            <w:left w:val="none" w:sz="0" w:space="0" w:color="auto"/>
            <w:bottom w:val="none" w:sz="0" w:space="0" w:color="auto"/>
            <w:right w:val="none" w:sz="0" w:space="0" w:color="auto"/>
          </w:divBdr>
        </w:div>
        <w:div w:id="1058212859">
          <w:marLeft w:val="640"/>
          <w:marRight w:val="0"/>
          <w:marTop w:val="0"/>
          <w:marBottom w:val="0"/>
          <w:divBdr>
            <w:top w:val="none" w:sz="0" w:space="0" w:color="auto"/>
            <w:left w:val="none" w:sz="0" w:space="0" w:color="auto"/>
            <w:bottom w:val="none" w:sz="0" w:space="0" w:color="auto"/>
            <w:right w:val="none" w:sz="0" w:space="0" w:color="auto"/>
          </w:divBdr>
        </w:div>
        <w:div w:id="980308618">
          <w:marLeft w:val="640"/>
          <w:marRight w:val="0"/>
          <w:marTop w:val="0"/>
          <w:marBottom w:val="0"/>
          <w:divBdr>
            <w:top w:val="none" w:sz="0" w:space="0" w:color="auto"/>
            <w:left w:val="none" w:sz="0" w:space="0" w:color="auto"/>
            <w:bottom w:val="none" w:sz="0" w:space="0" w:color="auto"/>
            <w:right w:val="none" w:sz="0" w:space="0" w:color="auto"/>
          </w:divBdr>
        </w:div>
        <w:div w:id="647050342">
          <w:marLeft w:val="640"/>
          <w:marRight w:val="0"/>
          <w:marTop w:val="0"/>
          <w:marBottom w:val="0"/>
          <w:divBdr>
            <w:top w:val="none" w:sz="0" w:space="0" w:color="auto"/>
            <w:left w:val="none" w:sz="0" w:space="0" w:color="auto"/>
            <w:bottom w:val="none" w:sz="0" w:space="0" w:color="auto"/>
            <w:right w:val="none" w:sz="0" w:space="0" w:color="auto"/>
          </w:divBdr>
        </w:div>
        <w:div w:id="1112551879">
          <w:marLeft w:val="640"/>
          <w:marRight w:val="0"/>
          <w:marTop w:val="0"/>
          <w:marBottom w:val="0"/>
          <w:divBdr>
            <w:top w:val="none" w:sz="0" w:space="0" w:color="auto"/>
            <w:left w:val="none" w:sz="0" w:space="0" w:color="auto"/>
            <w:bottom w:val="none" w:sz="0" w:space="0" w:color="auto"/>
            <w:right w:val="none" w:sz="0" w:space="0" w:color="auto"/>
          </w:divBdr>
        </w:div>
      </w:divsChild>
    </w:div>
    <w:div w:id="1046098773">
      <w:bodyDiv w:val="1"/>
      <w:marLeft w:val="0"/>
      <w:marRight w:val="0"/>
      <w:marTop w:val="0"/>
      <w:marBottom w:val="0"/>
      <w:divBdr>
        <w:top w:val="none" w:sz="0" w:space="0" w:color="auto"/>
        <w:left w:val="none" w:sz="0" w:space="0" w:color="auto"/>
        <w:bottom w:val="none" w:sz="0" w:space="0" w:color="auto"/>
        <w:right w:val="none" w:sz="0" w:space="0" w:color="auto"/>
      </w:divBdr>
      <w:divsChild>
        <w:div w:id="1004282761">
          <w:marLeft w:val="640"/>
          <w:marRight w:val="0"/>
          <w:marTop w:val="0"/>
          <w:marBottom w:val="0"/>
          <w:divBdr>
            <w:top w:val="none" w:sz="0" w:space="0" w:color="auto"/>
            <w:left w:val="none" w:sz="0" w:space="0" w:color="auto"/>
            <w:bottom w:val="none" w:sz="0" w:space="0" w:color="auto"/>
            <w:right w:val="none" w:sz="0" w:space="0" w:color="auto"/>
          </w:divBdr>
        </w:div>
        <w:div w:id="1193113167">
          <w:marLeft w:val="640"/>
          <w:marRight w:val="0"/>
          <w:marTop w:val="0"/>
          <w:marBottom w:val="0"/>
          <w:divBdr>
            <w:top w:val="none" w:sz="0" w:space="0" w:color="auto"/>
            <w:left w:val="none" w:sz="0" w:space="0" w:color="auto"/>
            <w:bottom w:val="none" w:sz="0" w:space="0" w:color="auto"/>
            <w:right w:val="none" w:sz="0" w:space="0" w:color="auto"/>
          </w:divBdr>
        </w:div>
        <w:div w:id="1513258454">
          <w:marLeft w:val="640"/>
          <w:marRight w:val="0"/>
          <w:marTop w:val="0"/>
          <w:marBottom w:val="0"/>
          <w:divBdr>
            <w:top w:val="none" w:sz="0" w:space="0" w:color="auto"/>
            <w:left w:val="none" w:sz="0" w:space="0" w:color="auto"/>
            <w:bottom w:val="none" w:sz="0" w:space="0" w:color="auto"/>
            <w:right w:val="none" w:sz="0" w:space="0" w:color="auto"/>
          </w:divBdr>
        </w:div>
        <w:div w:id="461777935">
          <w:marLeft w:val="640"/>
          <w:marRight w:val="0"/>
          <w:marTop w:val="0"/>
          <w:marBottom w:val="0"/>
          <w:divBdr>
            <w:top w:val="none" w:sz="0" w:space="0" w:color="auto"/>
            <w:left w:val="none" w:sz="0" w:space="0" w:color="auto"/>
            <w:bottom w:val="none" w:sz="0" w:space="0" w:color="auto"/>
            <w:right w:val="none" w:sz="0" w:space="0" w:color="auto"/>
          </w:divBdr>
        </w:div>
        <w:div w:id="1556699909">
          <w:marLeft w:val="640"/>
          <w:marRight w:val="0"/>
          <w:marTop w:val="0"/>
          <w:marBottom w:val="0"/>
          <w:divBdr>
            <w:top w:val="none" w:sz="0" w:space="0" w:color="auto"/>
            <w:left w:val="none" w:sz="0" w:space="0" w:color="auto"/>
            <w:bottom w:val="none" w:sz="0" w:space="0" w:color="auto"/>
            <w:right w:val="none" w:sz="0" w:space="0" w:color="auto"/>
          </w:divBdr>
        </w:div>
        <w:div w:id="1923565858">
          <w:marLeft w:val="640"/>
          <w:marRight w:val="0"/>
          <w:marTop w:val="0"/>
          <w:marBottom w:val="0"/>
          <w:divBdr>
            <w:top w:val="none" w:sz="0" w:space="0" w:color="auto"/>
            <w:left w:val="none" w:sz="0" w:space="0" w:color="auto"/>
            <w:bottom w:val="none" w:sz="0" w:space="0" w:color="auto"/>
            <w:right w:val="none" w:sz="0" w:space="0" w:color="auto"/>
          </w:divBdr>
        </w:div>
        <w:div w:id="921372347">
          <w:marLeft w:val="640"/>
          <w:marRight w:val="0"/>
          <w:marTop w:val="0"/>
          <w:marBottom w:val="0"/>
          <w:divBdr>
            <w:top w:val="none" w:sz="0" w:space="0" w:color="auto"/>
            <w:left w:val="none" w:sz="0" w:space="0" w:color="auto"/>
            <w:bottom w:val="none" w:sz="0" w:space="0" w:color="auto"/>
            <w:right w:val="none" w:sz="0" w:space="0" w:color="auto"/>
          </w:divBdr>
        </w:div>
        <w:div w:id="1316959893">
          <w:marLeft w:val="640"/>
          <w:marRight w:val="0"/>
          <w:marTop w:val="0"/>
          <w:marBottom w:val="0"/>
          <w:divBdr>
            <w:top w:val="none" w:sz="0" w:space="0" w:color="auto"/>
            <w:left w:val="none" w:sz="0" w:space="0" w:color="auto"/>
            <w:bottom w:val="none" w:sz="0" w:space="0" w:color="auto"/>
            <w:right w:val="none" w:sz="0" w:space="0" w:color="auto"/>
          </w:divBdr>
        </w:div>
        <w:div w:id="124660911">
          <w:marLeft w:val="640"/>
          <w:marRight w:val="0"/>
          <w:marTop w:val="0"/>
          <w:marBottom w:val="0"/>
          <w:divBdr>
            <w:top w:val="none" w:sz="0" w:space="0" w:color="auto"/>
            <w:left w:val="none" w:sz="0" w:space="0" w:color="auto"/>
            <w:bottom w:val="none" w:sz="0" w:space="0" w:color="auto"/>
            <w:right w:val="none" w:sz="0" w:space="0" w:color="auto"/>
          </w:divBdr>
        </w:div>
        <w:div w:id="1222521981">
          <w:marLeft w:val="640"/>
          <w:marRight w:val="0"/>
          <w:marTop w:val="0"/>
          <w:marBottom w:val="0"/>
          <w:divBdr>
            <w:top w:val="none" w:sz="0" w:space="0" w:color="auto"/>
            <w:left w:val="none" w:sz="0" w:space="0" w:color="auto"/>
            <w:bottom w:val="none" w:sz="0" w:space="0" w:color="auto"/>
            <w:right w:val="none" w:sz="0" w:space="0" w:color="auto"/>
          </w:divBdr>
        </w:div>
        <w:div w:id="1093017729">
          <w:marLeft w:val="640"/>
          <w:marRight w:val="0"/>
          <w:marTop w:val="0"/>
          <w:marBottom w:val="0"/>
          <w:divBdr>
            <w:top w:val="none" w:sz="0" w:space="0" w:color="auto"/>
            <w:left w:val="none" w:sz="0" w:space="0" w:color="auto"/>
            <w:bottom w:val="none" w:sz="0" w:space="0" w:color="auto"/>
            <w:right w:val="none" w:sz="0" w:space="0" w:color="auto"/>
          </w:divBdr>
        </w:div>
        <w:div w:id="106240230">
          <w:marLeft w:val="640"/>
          <w:marRight w:val="0"/>
          <w:marTop w:val="0"/>
          <w:marBottom w:val="0"/>
          <w:divBdr>
            <w:top w:val="none" w:sz="0" w:space="0" w:color="auto"/>
            <w:left w:val="none" w:sz="0" w:space="0" w:color="auto"/>
            <w:bottom w:val="none" w:sz="0" w:space="0" w:color="auto"/>
            <w:right w:val="none" w:sz="0" w:space="0" w:color="auto"/>
          </w:divBdr>
        </w:div>
        <w:div w:id="1171798832">
          <w:marLeft w:val="640"/>
          <w:marRight w:val="0"/>
          <w:marTop w:val="0"/>
          <w:marBottom w:val="0"/>
          <w:divBdr>
            <w:top w:val="none" w:sz="0" w:space="0" w:color="auto"/>
            <w:left w:val="none" w:sz="0" w:space="0" w:color="auto"/>
            <w:bottom w:val="none" w:sz="0" w:space="0" w:color="auto"/>
            <w:right w:val="none" w:sz="0" w:space="0" w:color="auto"/>
          </w:divBdr>
        </w:div>
        <w:div w:id="1262839036">
          <w:marLeft w:val="640"/>
          <w:marRight w:val="0"/>
          <w:marTop w:val="0"/>
          <w:marBottom w:val="0"/>
          <w:divBdr>
            <w:top w:val="none" w:sz="0" w:space="0" w:color="auto"/>
            <w:left w:val="none" w:sz="0" w:space="0" w:color="auto"/>
            <w:bottom w:val="none" w:sz="0" w:space="0" w:color="auto"/>
            <w:right w:val="none" w:sz="0" w:space="0" w:color="auto"/>
          </w:divBdr>
        </w:div>
        <w:div w:id="854154760">
          <w:marLeft w:val="640"/>
          <w:marRight w:val="0"/>
          <w:marTop w:val="0"/>
          <w:marBottom w:val="0"/>
          <w:divBdr>
            <w:top w:val="none" w:sz="0" w:space="0" w:color="auto"/>
            <w:left w:val="none" w:sz="0" w:space="0" w:color="auto"/>
            <w:bottom w:val="none" w:sz="0" w:space="0" w:color="auto"/>
            <w:right w:val="none" w:sz="0" w:space="0" w:color="auto"/>
          </w:divBdr>
        </w:div>
        <w:div w:id="1912303178">
          <w:marLeft w:val="640"/>
          <w:marRight w:val="0"/>
          <w:marTop w:val="0"/>
          <w:marBottom w:val="0"/>
          <w:divBdr>
            <w:top w:val="none" w:sz="0" w:space="0" w:color="auto"/>
            <w:left w:val="none" w:sz="0" w:space="0" w:color="auto"/>
            <w:bottom w:val="none" w:sz="0" w:space="0" w:color="auto"/>
            <w:right w:val="none" w:sz="0" w:space="0" w:color="auto"/>
          </w:divBdr>
        </w:div>
        <w:div w:id="907687688">
          <w:marLeft w:val="640"/>
          <w:marRight w:val="0"/>
          <w:marTop w:val="0"/>
          <w:marBottom w:val="0"/>
          <w:divBdr>
            <w:top w:val="none" w:sz="0" w:space="0" w:color="auto"/>
            <w:left w:val="none" w:sz="0" w:space="0" w:color="auto"/>
            <w:bottom w:val="none" w:sz="0" w:space="0" w:color="auto"/>
            <w:right w:val="none" w:sz="0" w:space="0" w:color="auto"/>
          </w:divBdr>
        </w:div>
        <w:div w:id="1432630493">
          <w:marLeft w:val="640"/>
          <w:marRight w:val="0"/>
          <w:marTop w:val="0"/>
          <w:marBottom w:val="0"/>
          <w:divBdr>
            <w:top w:val="none" w:sz="0" w:space="0" w:color="auto"/>
            <w:left w:val="none" w:sz="0" w:space="0" w:color="auto"/>
            <w:bottom w:val="none" w:sz="0" w:space="0" w:color="auto"/>
            <w:right w:val="none" w:sz="0" w:space="0" w:color="auto"/>
          </w:divBdr>
        </w:div>
        <w:div w:id="603810813">
          <w:marLeft w:val="640"/>
          <w:marRight w:val="0"/>
          <w:marTop w:val="0"/>
          <w:marBottom w:val="0"/>
          <w:divBdr>
            <w:top w:val="none" w:sz="0" w:space="0" w:color="auto"/>
            <w:left w:val="none" w:sz="0" w:space="0" w:color="auto"/>
            <w:bottom w:val="none" w:sz="0" w:space="0" w:color="auto"/>
            <w:right w:val="none" w:sz="0" w:space="0" w:color="auto"/>
          </w:divBdr>
        </w:div>
        <w:div w:id="1649362984">
          <w:marLeft w:val="640"/>
          <w:marRight w:val="0"/>
          <w:marTop w:val="0"/>
          <w:marBottom w:val="0"/>
          <w:divBdr>
            <w:top w:val="none" w:sz="0" w:space="0" w:color="auto"/>
            <w:left w:val="none" w:sz="0" w:space="0" w:color="auto"/>
            <w:bottom w:val="none" w:sz="0" w:space="0" w:color="auto"/>
            <w:right w:val="none" w:sz="0" w:space="0" w:color="auto"/>
          </w:divBdr>
        </w:div>
        <w:div w:id="853615229">
          <w:marLeft w:val="640"/>
          <w:marRight w:val="0"/>
          <w:marTop w:val="0"/>
          <w:marBottom w:val="0"/>
          <w:divBdr>
            <w:top w:val="none" w:sz="0" w:space="0" w:color="auto"/>
            <w:left w:val="none" w:sz="0" w:space="0" w:color="auto"/>
            <w:bottom w:val="none" w:sz="0" w:space="0" w:color="auto"/>
            <w:right w:val="none" w:sz="0" w:space="0" w:color="auto"/>
          </w:divBdr>
        </w:div>
        <w:div w:id="612325032">
          <w:marLeft w:val="640"/>
          <w:marRight w:val="0"/>
          <w:marTop w:val="0"/>
          <w:marBottom w:val="0"/>
          <w:divBdr>
            <w:top w:val="none" w:sz="0" w:space="0" w:color="auto"/>
            <w:left w:val="none" w:sz="0" w:space="0" w:color="auto"/>
            <w:bottom w:val="none" w:sz="0" w:space="0" w:color="auto"/>
            <w:right w:val="none" w:sz="0" w:space="0" w:color="auto"/>
          </w:divBdr>
        </w:div>
        <w:div w:id="2118016833">
          <w:marLeft w:val="640"/>
          <w:marRight w:val="0"/>
          <w:marTop w:val="0"/>
          <w:marBottom w:val="0"/>
          <w:divBdr>
            <w:top w:val="none" w:sz="0" w:space="0" w:color="auto"/>
            <w:left w:val="none" w:sz="0" w:space="0" w:color="auto"/>
            <w:bottom w:val="none" w:sz="0" w:space="0" w:color="auto"/>
            <w:right w:val="none" w:sz="0" w:space="0" w:color="auto"/>
          </w:divBdr>
        </w:div>
        <w:div w:id="1528373643">
          <w:marLeft w:val="640"/>
          <w:marRight w:val="0"/>
          <w:marTop w:val="0"/>
          <w:marBottom w:val="0"/>
          <w:divBdr>
            <w:top w:val="none" w:sz="0" w:space="0" w:color="auto"/>
            <w:left w:val="none" w:sz="0" w:space="0" w:color="auto"/>
            <w:bottom w:val="none" w:sz="0" w:space="0" w:color="auto"/>
            <w:right w:val="none" w:sz="0" w:space="0" w:color="auto"/>
          </w:divBdr>
        </w:div>
        <w:div w:id="1559973386">
          <w:marLeft w:val="640"/>
          <w:marRight w:val="0"/>
          <w:marTop w:val="0"/>
          <w:marBottom w:val="0"/>
          <w:divBdr>
            <w:top w:val="none" w:sz="0" w:space="0" w:color="auto"/>
            <w:left w:val="none" w:sz="0" w:space="0" w:color="auto"/>
            <w:bottom w:val="none" w:sz="0" w:space="0" w:color="auto"/>
            <w:right w:val="none" w:sz="0" w:space="0" w:color="auto"/>
          </w:divBdr>
        </w:div>
        <w:div w:id="1776822381">
          <w:marLeft w:val="640"/>
          <w:marRight w:val="0"/>
          <w:marTop w:val="0"/>
          <w:marBottom w:val="0"/>
          <w:divBdr>
            <w:top w:val="none" w:sz="0" w:space="0" w:color="auto"/>
            <w:left w:val="none" w:sz="0" w:space="0" w:color="auto"/>
            <w:bottom w:val="none" w:sz="0" w:space="0" w:color="auto"/>
            <w:right w:val="none" w:sz="0" w:space="0" w:color="auto"/>
          </w:divBdr>
        </w:div>
        <w:div w:id="1599943030">
          <w:marLeft w:val="640"/>
          <w:marRight w:val="0"/>
          <w:marTop w:val="0"/>
          <w:marBottom w:val="0"/>
          <w:divBdr>
            <w:top w:val="none" w:sz="0" w:space="0" w:color="auto"/>
            <w:left w:val="none" w:sz="0" w:space="0" w:color="auto"/>
            <w:bottom w:val="none" w:sz="0" w:space="0" w:color="auto"/>
            <w:right w:val="none" w:sz="0" w:space="0" w:color="auto"/>
          </w:divBdr>
        </w:div>
        <w:div w:id="305821582">
          <w:marLeft w:val="640"/>
          <w:marRight w:val="0"/>
          <w:marTop w:val="0"/>
          <w:marBottom w:val="0"/>
          <w:divBdr>
            <w:top w:val="none" w:sz="0" w:space="0" w:color="auto"/>
            <w:left w:val="none" w:sz="0" w:space="0" w:color="auto"/>
            <w:bottom w:val="none" w:sz="0" w:space="0" w:color="auto"/>
            <w:right w:val="none" w:sz="0" w:space="0" w:color="auto"/>
          </w:divBdr>
        </w:div>
        <w:div w:id="676738254">
          <w:marLeft w:val="640"/>
          <w:marRight w:val="0"/>
          <w:marTop w:val="0"/>
          <w:marBottom w:val="0"/>
          <w:divBdr>
            <w:top w:val="none" w:sz="0" w:space="0" w:color="auto"/>
            <w:left w:val="none" w:sz="0" w:space="0" w:color="auto"/>
            <w:bottom w:val="none" w:sz="0" w:space="0" w:color="auto"/>
            <w:right w:val="none" w:sz="0" w:space="0" w:color="auto"/>
          </w:divBdr>
        </w:div>
        <w:div w:id="1587575448">
          <w:marLeft w:val="640"/>
          <w:marRight w:val="0"/>
          <w:marTop w:val="0"/>
          <w:marBottom w:val="0"/>
          <w:divBdr>
            <w:top w:val="none" w:sz="0" w:space="0" w:color="auto"/>
            <w:left w:val="none" w:sz="0" w:space="0" w:color="auto"/>
            <w:bottom w:val="none" w:sz="0" w:space="0" w:color="auto"/>
            <w:right w:val="none" w:sz="0" w:space="0" w:color="auto"/>
          </w:divBdr>
        </w:div>
        <w:div w:id="1309017118">
          <w:marLeft w:val="640"/>
          <w:marRight w:val="0"/>
          <w:marTop w:val="0"/>
          <w:marBottom w:val="0"/>
          <w:divBdr>
            <w:top w:val="none" w:sz="0" w:space="0" w:color="auto"/>
            <w:left w:val="none" w:sz="0" w:space="0" w:color="auto"/>
            <w:bottom w:val="none" w:sz="0" w:space="0" w:color="auto"/>
            <w:right w:val="none" w:sz="0" w:space="0" w:color="auto"/>
          </w:divBdr>
        </w:div>
        <w:div w:id="221983853">
          <w:marLeft w:val="640"/>
          <w:marRight w:val="0"/>
          <w:marTop w:val="0"/>
          <w:marBottom w:val="0"/>
          <w:divBdr>
            <w:top w:val="none" w:sz="0" w:space="0" w:color="auto"/>
            <w:left w:val="none" w:sz="0" w:space="0" w:color="auto"/>
            <w:bottom w:val="none" w:sz="0" w:space="0" w:color="auto"/>
            <w:right w:val="none" w:sz="0" w:space="0" w:color="auto"/>
          </w:divBdr>
        </w:div>
      </w:divsChild>
    </w:div>
    <w:div w:id="1054696603">
      <w:bodyDiv w:val="1"/>
      <w:marLeft w:val="0"/>
      <w:marRight w:val="0"/>
      <w:marTop w:val="0"/>
      <w:marBottom w:val="0"/>
      <w:divBdr>
        <w:top w:val="none" w:sz="0" w:space="0" w:color="auto"/>
        <w:left w:val="none" w:sz="0" w:space="0" w:color="auto"/>
        <w:bottom w:val="none" w:sz="0" w:space="0" w:color="auto"/>
        <w:right w:val="none" w:sz="0" w:space="0" w:color="auto"/>
      </w:divBdr>
      <w:divsChild>
        <w:div w:id="101388423">
          <w:marLeft w:val="640"/>
          <w:marRight w:val="0"/>
          <w:marTop w:val="0"/>
          <w:marBottom w:val="0"/>
          <w:divBdr>
            <w:top w:val="none" w:sz="0" w:space="0" w:color="auto"/>
            <w:left w:val="none" w:sz="0" w:space="0" w:color="auto"/>
            <w:bottom w:val="none" w:sz="0" w:space="0" w:color="auto"/>
            <w:right w:val="none" w:sz="0" w:space="0" w:color="auto"/>
          </w:divBdr>
        </w:div>
        <w:div w:id="382490636">
          <w:marLeft w:val="640"/>
          <w:marRight w:val="0"/>
          <w:marTop w:val="0"/>
          <w:marBottom w:val="0"/>
          <w:divBdr>
            <w:top w:val="none" w:sz="0" w:space="0" w:color="auto"/>
            <w:left w:val="none" w:sz="0" w:space="0" w:color="auto"/>
            <w:bottom w:val="none" w:sz="0" w:space="0" w:color="auto"/>
            <w:right w:val="none" w:sz="0" w:space="0" w:color="auto"/>
          </w:divBdr>
        </w:div>
        <w:div w:id="1659263343">
          <w:marLeft w:val="640"/>
          <w:marRight w:val="0"/>
          <w:marTop w:val="0"/>
          <w:marBottom w:val="0"/>
          <w:divBdr>
            <w:top w:val="none" w:sz="0" w:space="0" w:color="auto"/>
            <w:left w:val="none" w:sz="0" w:space="0" w:color="auto"/>
            <w:bottom w:val="none" w:sz="0" w:space="0" w:color="auto"/>
            <w:right w:val="none" w:sz="0" w:space="0" w:color="auto"/>
          </w:divBdr>
        </w:div>
        <w:div w:id="650719295">
          <w:marLeft w:val="640"/>
          <w:marRight w:val="0"/>
          <w:marTop w:val="0"/>
          <w:marBottom w:val="0"/>
          <w:divBdr>
            <w:top w:val="none" w:sz="0" w:space="0" w:color="auto"/>
            <w:left w:val="none" w:sz="0" w:space="0" w:color="auto"/>
            <w:bottom w:val="none" w:sz="0" w:space="0" w:color="auto"/>
            <w:right w:val="none" w:sz="0" w:space="0" w:color="auto"/>
          </w:divBdr>
        </w:div>
        <w:div w:id="1744524313">
          <w:marLeft w:val="640"/>
          <w:marRight w:val="0"/>
          <w:marTop w:val="0"/>
          <w:marBottom w:val="0"/>
          <w:divBdr>
            <w:top w:val="none" w:sz="0" w:space="0" w:color="auto"/>
            <w:left w:val="none" w:sz="0" w:space="0" w:color="auto"/>
            <w:bottom w:val="none" w:sz="0" w:space="0" w:color="auto"/>
            <w:right w:val="none" w:sz="0" w:space="0" w:color="auto"/>
          </w:divBdr>
        </w:div>
        <w:div w:id="1755930187">
          <w:marLeft w:val="640"/>
          <w:marRight w:val="0"/>
          <w:marTop w:val="0"/>
          <w:marBottom w:val="0"/>
          <w:divBdr>
            <w:top w:val="none" w:sz="0" w:space="0" w:color="auto"/>
            <w:left w:val="none" w:sz="0" w:space="0" w:color="auto"/>
            <w:bottom w:val="none" w:sz="0" w:space="0" w:color="auto"/>
            <w:right w:val="none" w:sz="0" w:space="0" w:color="auto"/>
          </w:divBdr>
        </w:div>
        <w:div w:id="1966154890">
          <w:marLeft w:val="640"/>
          <w:marRight w:val="0"/>
          <w:marTop w:val="0"/>
          <w:marBottom w:val="0"/>
          <w:divBdr>
            <w:top w:val="none" w:sz="0" w:space="0" w:color="auto"/>
            <w:left w:val="none" w:sz="0" w:space="0" w:color="auto"/>
            <w:bottom w:val="none" w:sz="0" w:space="0" w:color="auto"/>
            <w:right w:val="none" w:sz="0" w:space="0" w:color="auto"/>
          </w:divBdr>
        </w:div>
        <w:div w:id="1542395700">
          <w:marLeft w:val="640"/>
          <w:marRight w:val="0"/>
          <w:marTop w:val="0"/>
          <w:marBottom w:val="0"/>
          <w:divBdr>
            <w:top w:val="none" w:sz="0" w:space="0" w:color="auto"/>
            <w:left w:val="none" w:sz="0" w:space="0" w:color="auto"/>
            <w:bottom w:val="none" w:sz="0" w:space="0" w:color="auto"/>
            <w:right w:val="none" w:sz="0" w:space="0" w:color="auto"/>
          </w:divBdr>
        </w:div>
        <w:div w:id="868685653">
          <w:marLeft w:val="640"/>
          <w:marRight w:val="0"/>
          <w:marTop w:val="0"/>
          <w:marBottom w:val="0"/>
          <w:divBdr>
            <w:top w:val="none" w:sz="0" w:space="0" w:color="auto"/>
            <w:left w:val="none" w:sz="0" w:space="0" w:color="auto"/>
            <w:bottom w:val="none" w:sz="0" w:space="0" w:color="auto"/>
            <w:right w:val="none" w:sz="0" w:space="0" w:color="auto"/>
          </w:divBdr>
        </w:div>
        <w:div w:id="463810387">
          <w:marLeft w:val="640"/>
          <w:marRight w:val="0"/>
          <w:marTop w:val="0"/>
          <w:marBottom w:val="0"/>
          <w:divBdr>
            <w:top w:val="none" w:sz="0" w:space="0" w:color="auto"/>
            <w:left w:val="none" w:sz="0" w:space="0" w:color="auto"/>
            <w:bottom w:val="none" w:sz="0" w:space="0" w:color="auto"/>
            <w:right w:val="none" w:sz="0" w:space="0" w:color="auto"/>
          </w:divBdr>
        </w:div>
        <w:div w:id="674696730">
          <w:marLeft w:val="640"/>
          <w:marRight w:val="0"/>
          <w:marTop w:val="0"/>
          <w:marBottom w:val="0"/>
          <w:divBdr>
            <w:top w:val="none" w:sz="0" w:space="0" w:color="auto"/>
            <w:left w:val="none" w:sz="0" w:space="0" w:color="auto"/>
            <w:bottom w:val="none" w:sz="0" w:space="0" w:color="auto"/>
            <w:right w:val="none" w:sz="0" w:space="0" w:color="auto"/>
          </w:divBdr>
        </w:div>
        <w:div w:id="447626658">
          <w:marLeft w:val="640"/>
          <w:marRight w:val="0"/>
          <w:marTop w:val="0"/>
          <w:marBottom w:val="0"/>
          <w:divBdr>
            <w:top w:val="none" w:sz="0" w:space="0" w:color="auto"/>
            <w:left w:val="none" w:sz="0" w:space="0" w:color="auto"/>
            <w:bottom w:val="none" w:sz="0" w:space="0" w:color="auto"/>
            <w:right w:val="none" w:sz="0" w:space="0" w:color="auto"/>
          </w:divBdr>
        </w:div>
        <w:div w:id="22294903">
          <w:marLeft w:val="640"/>
          <w:marRight w:val="0"/>
          <w:marTop w:val="0"/>
          <w:marBottom w:val="0"/>
          <w:divBdr>
            <w:top w:val="none" w:sz="0" w:space="0" w:color="auto"/>
            <w:left w:val="none" w:sz="0" w:space="0" w:color="auto"/>
            <w:bottom w:val="none" w:sz="0" w:space="0" w:color="auto"/>
            <w:right w:val="none" w:sz="0" w:space="0" w:color="auto"/>
          </w:divBdr>
        </w:div>
        <w:div w:id="1161501195">
          <w:marLeft w:val="640"/>
          <w:marRight w:val="0"/>
          <w:marTop w:val="0"/>
          <w:marBottom w:val="0"/>
          <w:divBdr>
            <w:top w:val="none" w:sz="0" w:space="0" w:color="auto"/>
            <w:left w:val="none" w:sz="0" w:space="0" w:color="auto"/>
            <w:bottom w:val="none" w:sz="0" w:space="0" w:color="auto"/>
            <w:right w:val="none" w:sz="0" w:space="0" w:color="auto"/>
          </w:divBdr>
        </w:div>
        <w:div w:id="690646208">
          <w:marLeft w:val="640"/>
          <w:marRight w:val="0"/>
          <w:marTop w:val="0"/>
          <w:marBottom w:val="0"/>
          <w:divBdr>
            <w:top w:val="none" w:sz="0" w:space="0" w:color="auto"/>
            <w:left w:val="none" w:sz="0" w:space="0" w:color="auto"/>
            <w:bottom w:val="none" w:sz="0" w:space="0" w:color="auto"/>
            <w:right w:val="none" w:sz="0" w:space="0" w:color="auto"/>
          </w:divBdr>
        </w:div>
        <w:div w:id="966741214">
          <w:marLeft w:val="640"/>
          <w:marRight w:val="0"/>
          <w:marTop w:val="0"/>
          <w:marBottom w:val="0"/>
          <w:divBdr>
            <w:top w:val="none" w:sz="0" w:space="0" w:color="auto"/>
            <w:left w:val="none" w:sz="0" w:space="0" w:color="auto"/>
            <w:bottom w:val="none" w:sz="0" w:space="0" w:color="auto"/>
            <w:right w:val="none" w:sz="0" w:space="0" w:color="auto"/>
          </w:divBdr>
        </w:div>
        <w:div w:id="2073893426">
          <w:marLeft w:val="640"/>
          <w:marRight w:val="0"/>
          <w:marTop w:val="0"/>
          <w:marBottom w:val="0"/>
          <w:divBdr>
            <w:top w:val="none" w:sz="0" w:space="0" w:color="auto"/>
            <w:left w:val="none" w:sz="0" w:space="0" w:color="auto"/>
            <w:bottom w:val="none" w:sz="0" w:space="0" w:color="auto"/>
            <w:right w:val="none" w:sz="0" w:space="0" w:color="auto"/>
          </w:divBdr>
        </w:div>
        <w:div w:id="1962683938">
          <w:marLeft w:val="640"/>
          <w:marRight w:val="0"/>
          <w:marTop w:val="0"/>
          <w:marBottom w:val="0"/>
          <w:divBdr>
            <w:top w:val="none" w:sz="0" w:space="0" w:color="auto"/>
            <w:left w:val="none" w:sz="0" w:space="0" w:color="auto"/>
            <w:bottom w:val="none" w:sz="0" w:space="0" w:color="auto"/>
            <w:right w:val="none" w:sz="0" w:space="0" w:color="auto"/>
          </w:divBdr>
        </w:div>
        <w:div w:id="1796294464">
          <w:marLeft w:val="640"/>
          <w:marRight w:val="0"/>
          <w:marTop w:val="0"/>
          <w:marBottom w:val="0"/>
          <w:divBdr>
            <w:top w:val="none" w:sz="0" w:space="0" w:color="auto"/>
            <w:left w:val="none" w:sz="0" w:space="0" w:color="auto"/>
            <w:bottom w:val="none" w:sz="0" w:space="0" w:color="auto"/>
            <w:right w:val="none" w:sz="0" w:space="0" w:color="auto"/>
          </w:divBdr>
        </w:div>
        <w:div w:id="2046438420">
          <w:marLeft w:val="640"/>
          <w:marRight w:val="0"/>
          <w:marTop w:val="0"/>
          <w:marBottom w:val="0"/>
          <w:divBdr>
            <w:top w:val="none" w:sz="0" w:space="0" w:color="auto"/>
            <w:left w:val="none" w:sz="0" w:space="0" w:color="auto"/>
            <w:bottom w:val="none" w:sz="0" w:space="0" w:color="auto"/>
            <w:right w:val="none" w:sz="0" w:space="0" w:color="auto"/>
          </w:divBdr>
        </w:div>
        <w:div w:id="220558444">
          <w:marLeft w:val="640"/>
          <w:marRight w:val="0"/>
          <w:marTop w:val="0"/>
          <w:marBottom w:val="0"/>
          <w:divBdr>
            <w:top w:val="none" w:sz="0" w:space="0" w:color="auto"/>
            <w:left w:val="none" w:sz="0" w:space="0" w:color="auto"/>
            <w:bottom w:val="none" w:sz="0" w:space="0" w:color="auto"/>
            <w:right w:val="none" w:sz="0" w:space="0" w:color="auto"/>
          </w:divBdr>
        </w:div>
        <w:div w:id="222910009">
          <w:marLeft w:val="640"/>
          <w:marRight w:val="0"/>
          <w:marTop w:val="0"/>
          <w:marBottom w:val="0"/>
          <w:divBdr>
            <w:top w:val="none" w:sz="0" w:space="0" w:color="auto"/>
            <w:left w:val="none" w:sz="0" w:space="0" w:color="auto"/>
            <w:bottom w:val="none" w:sz="0" w:space="0" w:color="auto"/>
            <w:right w:val="none" w:sz="0" w:space="0" w:color="auto"/>
          </w:divBdr>
        </w:div>
        <w:div w:id="2040471918">
          <w:marLeft w:val="640"/>
          <w:marRight w:val="0"/>
          <w:marTop w:val="0"/>
          <w:marBottom w:val="0"/>
          <w:divBdr>
            <w:top w:val="none" w:sz="0" w:space="0" w:color="auto"/>
            <w:left w:val="none" w:sz="0" w:space="0" w:color="auto"/>
            <w:bottom w:val="none" w:sz="0" w:space="0" w:color="auto"/>
            <w:right w:val="none" w:sz="0" w:space="0" w:color="auto"/>
          </w:divBdr>
        </w:div>
        <w:div w:id="219828099">
          <w:marLeft w:val="640"/>
          <w:marRight w:val="0"/>
          <w:marTop w:val="0"/>
          <w:marBottom w:val="0"/>
          <w:divBdr>
            <w:top w:val="none" w:sz="0" w:space="0" w:color="auto"/>
            <w:left w:val="none" w:sz="0" w:space="0" w:color="auto"/>
            <w:bottom w:val="none" w:sz="0" w:space="0" w:color="auto"/>
            <w:right w:val="none" w:sz="0" w:space="0" w:color="auto"/>
          </w:divBdr>
        </w:div>
        <w:div w:id="1813793264">
          <w:marLeft w:val="640"/>
          <w:marRight w:val="0"/>
          <w:marTop w:val="0"/>
          <w:marBottom w:val="0"/>
          <w:divBdr>
            <w:top w:val="none" w:sz="0" w:space="0" w:color="auto"/>
            <w:left w:val="none" w:sz="0" w:space="0" w:color="auto"/>
            <w:bottom w:val="none" w:sz="0" w:space="0" w:color="auto"/>
            <w:right w:val="none" w:sz="0" w:space="0" w:color="auto"/>
          </w:divBdr>
        </w:div>
        <w:div w:id="229659831">
          <w:marLeft w:val="640"/>
          <w:marRight w:val="0"/>
          <w:marTop w:val="0"/>
          <w:marBottom w:val="0"/>
          <w:divBdr>
            <w:top w:val="none" w:sz="0" w:space="0" w:color="auto"/>
            <w:left w:val="none" w:sz="0" w:space="0" w:color="auto"/>
            <w:bottom w:val="none" w:sz="0" w:space="0" w:color="auto"/>
            <w:right w:val="none" w:sz="0" w:space="0" w:color="auto"/>
          </w:divBdr>
        </w:div>
        <w:div w:id="2147164907">
          <w:marLeft w:val="640"/>
          <w:marRight w:val="0"/>
          <w:marTop w:val="0"/>
          <w:marBottom w:val="0"/>
          <w:divBdr>
            <w:top w:val="none" w:sz="0" w:space="0" w:color="auto"/>
            <w:left w:val="none" w:sz="0" w:space="0" w:color="auto"/>
            <w:bottom w:val="none" w:sz="0" w:space="0" w:color="auto"/>
            <w:right w:val="none" w:sz="0" w:space="0" w:color="auto"/>
          </w:divBdr>
        </w:div>
        <w:div w:id="362946703">
          <w:marLeft w:val="640"/>
          <w:marRight w:val="0"/>
          <w:marTop w:val="0"/>
          <w:marBottom w:val="0"/>
          <w:divBdr>
            <w:top w:val="none" w:sz="0" w:space="0" w:color="auto"/>
            <w:left w:val="none" w:sz="0" w:space="0" w:color="auto"/>
            <w:bottom w:val="none" w:sz="0" w:space="0" w:color="auto"/>
            <w:right w:val="none" w:sz="0" w:space="0" w:color="auto"/>
          </w:divBdr>
        </w:div>
        <w:div w:id="517473156">
          <w:marLeft w:val="640"/>
          <w:marRight w:val="0"/>
          <w:marTop w:val="0"/>
          <w:marBottom w:val="0"/>
          <w:divBdr>
            <w:top w:val="none" w:sz="0" w:space="0" w:color="auto"/>
            <w:left w:val="none" w:sz="0" w:space="0" w:color="auto"/>
            <w:bottom w:val="none" w:sz="0" w:space="0" w:color="auto"/>
            <w:right w:val="none" w:sz="0" w:space="0" w:color="auto"/>
          </w:divBdr>
        </w:div>
        <w:div w:id="1616477029">
          <w:marLeft w:val="640"/>
          <w:marRight w:val="0"/>
          <w:marTop w:val="0"/>
          <w:marBottom w:val="0"/>
          <w:divBdr>
            <w:top w:val="none" w:sz="0" w:space="0" w:color="auto"/>
            <w:left w:val="none" w:sz="0" w:space="0" w:color="auto"/>
            <w:bottom w:val="none" w:sz="0" w:space="0" w:color="auto"/>
            <w:right w:val="none" w:sz="0" w:space="0" w:color="auto"/>
          </w:divBdr>
        </w:div>
        <w:div w:id="37245936">
          <w:marLeft w:val="640"/>
          <w:marRight w:val="0"/>
          <w:marTop w:val="0"/>
          <w:marBottom w:val="0"/>
          <w:divBdr>
            <w:top w:val="none" w:sz="0" w:space="0" w:color="auto"/>
            <w:left w:val="none" w:sz="0" w:space="0" w:color="auto"/>
            <w:bottom w:val="none" w:sz="0" w:space="0" w:color="auto"/>
            <w:right w:val="none" w:sz="0" w:space="0" w:color="auto"/>
          </w:divBdr>
        </w:div>
      </w:divsChild>
    </w:div>
    <w:div w:id="1056440857">
      <w:bodyDiv w:val="1"/>
      <w:marLeft w:val="0"/>
      <w:marRight w:val="0"/>
      <w:marTop w:val="0"/>
      <w:marBottom w:val="0"/>
      <w:divBdr>
        <w:top w:val="none" w:sz="0" w:space="0" w:color="auto"/>
        <w:left w:val="none" w:sz="0" w:space="0" w:color="auto"/>
        <w:bottom w:val="none" w:sz="0" w:space="0" w:color="auto"/>
        <w:right w:val="none" w:sz="0" w:space="0" w:color="auto"/>
      </w:divBdr>
      <w:divsChild>
        <w:div w:id="1699625174">
          <w:marLeft w:val="640"/>
          <w:marRight w:val="0"/>
          <w:marTop w:val="0"/>
          <w:marBottom w:val="0"/>
          <w:divBdr>
            <w:top w:val="none" w:sz="0" w:space="0" w:color="auto"/>
            <w:left w:val="none" w:sz="0" w:space="0" w:color="auto"/>
            <w:bottom w:val="none" w:sz="0" w:space="0" w:color="auto"/>
            <w:right w:val="none" w:sz="0" w:space="0" w:color="auto"/>
          </w:divBdr>
        </w:div>
        <w:div w:id="135296225">
          <w:marLeft w:val="640"/>
          <w:marRight w:val="0"/>
          <w:marTop w:val="0"/>
          <w:marBottom w:val="0"/>
          <w:divBdr>
            <w:top w:val="none" w:sz="0" w:space="0" w:color="auto"/>
            <w:left w:val="none" w:sz="0" w:space="0" w:color="auto"/>
            <w:bottom w:val="none" w:sz="0" w:space="0" w:color="auto"/>
            <w:right w:val="none" w:sz="0" w:space="0" w:color="auto"/>
          </w:divBdr>
        </w:div>
        <w:div w:id="2098554079">
          <w:marLeft w:val="640"/>
          <w:marRight w:val="0"/>
          <w:marTop w:val="0"/>
          <w:marBottom w:val="0"/>
          <w:divBdr>
            <w:top w:val="none" w:sz="0" w:space="0" w:color="auto"/>
            <w:left w:val="none" w:sz="0" w:space="0" w:color="auto"/>
            <w:bottom w:val="none" w:sz="0" w:space="0" w:color="auto"/>
            <w:right w:val="none" w:sz="0" w:space="0" w:color="auto"/>
          </w:divBdr>
        </w:div>
        <w:div w:id="1428380292">
          <w:marLeft w:val="640"/>
          <w:marRight w:val="0"/>
          <w:marTop w:val="0"/>
          <w:marBottom w:val="0"/>
          <w:divBdr>
            <w:top w:val="none" w:sz="0" w:space="0" w:color="auto"/>
            <w:left w:val="none" w:sz="0" w:space="0" w:color="auto"/>
            <w:bottom w:val="none" w:sz="0" w:space="0" w:color="auto"/>
            <w:right w:val="none" w:sz="0" w:space="0" w:color="auto"/>
          </w:divBdr>
        </w:div>
        <w:div w:id="458259648">
          <w:marLeft w:val="640"/>
          <w:marRight w:val="0"/>
          <w:marTop w:val="0"/>
          <w:marBottom w:val="0"/>
          <w:divBdr>
            <w:top w:val="none" w:sz="0" w:space="0" w:color="auto"/>
            <w:left w:val="none" w:sz="0" w:space="0" w:color="auto"/>
            <w:bottom w:val="none" w:sz="0" w:space="0" w:color="auto"/>
            <w:right w:val="none" w:sz="0" w:space="0" w:color="auto"/>
          </w:divBdr>
        </w:div>
        <w:div w:id="2087220807">
          <w:marLeft w:val="640"/>
          <w:marRight w:val="0"/>
          <w:marTop w:val="0"/>
          <w:marBottom w:val="0"/>
          <w:divBdr>
            <w:top w:val="none" w:sz="0" w:space="0" w:color="auto"/>
            <w:left w:val="none" w:sz="0" w:space="0" w:color="auto"/>
            <w:bottom w:val="none" w:sz="0" w:space="0" w:color="auto"/>
            <w:right w:val="none" w:sz="0" w:space="0" w:color="auto"/>
          </w:divBdr>
        </w:div>
        <w:div w:id="919824701">
          <w:marLeft w:val="640"/>
          <w:marRight w:val="0"/>
          <w:marTop w:val="0"/>
          <w:marBottom w:val="0"/>
          <w:divBdr>
            <w:top w:val="none" w:sz="0" w:space="0" w:color="auto"/>
            <w:left w:val="none" w:sz="0" w:space="0" w:color="auto"/>
            <w:bottom w:val="none" w:sz="0" w:space="0" w:color="auto"/>
            <w:right w:val="none" w:sz="0" w:space="0" w:color="auto"/>
          </w:divBdr>
        </w:div>
        <w:div w:id="1828789390">
          <w:marLeft w:val="640"/>
          <w:marRight w:val="0"/>
          <w:marTop w:val="0"/>
          <w:marBottom w:val="0"/>
          <w:divBdr>
            <w:top w:val="none" w:sz="0" w:space="0" w:color="auto"/>
            <w:left w:val="none" w:sz="0" w:space="0" w:color="auto"/>
            <w:bottom w:val="none" w:sz="0" w:space="0" w:color="auto"/>
            <w:right w:val="none" w:sz="0" w:space="0" w:color="auto"/>
          </w:divBdr>
        </w:div>
        <w:div w:id="2101288668">
          <w:marLeft w:val="640"/>
          <w:marRight w:val="0"/>
          <w:marTop w:val="0"/>
          <w:marBottom w:val="0"/>
          <w:divBdr>
            <w:top w:val="none" w:sz="0" w:space="0" w:color="auto"/>
            <w:left w:val="none" w:sz="0" w:space="0" w:color="auto"/>
            <w:bottom w:val="none" w:sz="0" w:space="0" w:color="auto"/>
            <w:right w:val="none" w:sz="0" w:space="0" w:color="auto"/>
          </w:divBdr>
        </w:div>
        <w:div w:id="1777212345">
          <w:marLeft w:val="640"/>
          <w:marRight w:val="0"/>
          <w:marTop w:val="0"/>
          <w:marBottom w:val="0"/>
          <w:divBdr>
            <w:top w:val="none" w:sz="0" w:space="0" w:color="auto"/>
            <w:left w:val="none" w:sz="0" w:space="0" w:color="auto"/>
            <w:bottom w:val="none" w:sz="0" w:space="0" w:color="auto"/>
            <w:right w:val="none" w:sz="0" w:space="0" w:color="auto"/>
          </w:divBdr>
        </w:div>
        <w:div w:id="402803733">
          <w:marLeft w:val="640"/>
          <w:marRight w:val="0"/>
          <w:marTop w:val="0"/>
          <w:marBottom w:val="0"/>
          <w:divBdr>
            <w:top w:val="none" w:sz="0" w:space="0" w:color="auto"/>
            <w:left w:val="none" w:sz="0" w:space="0" w:color="auto"/>
            <w:bottom w:val="none" w:sz="0" w:space="0" w:color="auto"/>
            <w:right w:val="none" w:sz="0" w:space="0" w:color="auto"/>
          </w:divBdr>
        </w:div>
        <w:div w:id="1385056169">
          <w:marLeft w:val="640"/>
          <w:marRight w:val="0"/>
          <w:marTop w:val="0"/>
          <w:marBottom w:val="0"/>
          <w:divBdr>
            <w:top w:val="none" w:sz="0" w:space="0" w:color="auto"/>
            <w:left w:val="none" w:sz="0" w:space="0" w:color="auto"/>
            <w:bottom w:val="none" w:sz="0" w:space="0" w:color="auto"/>
            <w:right w:val="none" w:sz="0" w:space="0" w:color="auto"/>
          </w:divBdr>
        </w:div>
        <w:div w:id="1077560716">
          <w:marLeft w:val="640"/>
          <w:marRight w:val="0"/>
          <w:marTop w:val="0"/>
          <w:marBottom w:val="0"/>
          <w:divBdr>
            <w:top w:val="none" w:sz="0" w:space="0" w:color="auto"/>
            <w:left w:val="none" w:sz="0" w:space="0" w:color="auto"/>
            <w:bottom w:val="none" w:sz="0" w:space="0" w:color="auto"/>
            <w:right w:val="none" w:sz="0" w:space="0" w:color="auto"/>
          </w:divBdr>
        </w:div>
        <w:div w:id="943196993">
          <w:marLeft w:val="640"/>
          <w:marRight w:val="0"/>
          <w:marTop w:val="0"/>
          <w:marBottom w:val="0"/>
          <w:divBdr>
            <w:top w:val="none" w:sz="0" w:space="0" w:color="auto"/>
            <w:left w:val="none" w:sz="0" w:space="0" w:color="auto"/>
            <w:bottom w:val="none" w:sz="0" w:space="0" w:color="auto"/>
            <w:right w:val="none" w:sz="0" w:space="0" w:color="auto"/>
          </w:divBdr>
        </w:div>
        <w:div w:id="1402757207">
          <w:marLeft w:val="640"/>
          <w:marRight w:val="0"/>
          <w:marTop w:val="0"/>
          <w:marBottom w:val="0"/>
          <w:divBdr>
            <w:top w:val="none" w:sz="0" w:space="0" w:color="auto"/>
            <w:left w:val="none" w:sz="0" w:space="0" w:color="auto"/>
            <w:bottom w:val="none" w:sz="0" w:space="0" w:color="auto"/>
            <w:right w:val="none" w:sz="0" w:space="0" w:color="auto"/>
          </w:divBdr>
        </w:div>
        <w:div w:id="511721926">
          <w:marLeft w:val="640"/>
          <w:marRight w:val="0"/>
          <w:marTop w:val="0"/>
          <w:marBottom w:val="0"/>
          <w:divBdr>
            <w:top w:val="none" w:sz="0" w:space="0" w:color="auto"/>
            <w:left w:val="none" w:sz="0" w:space="0" w:color="auto"/>
            <w:bottom w:val="none" w:sz="0" w:space="0" w:color="auto"/>
            <w:right w:val="none" w:sz="0" w:space="0" w:color="auto"/>
          </w:divBdr>
        </w:div>
        <w:div w:id="1425107090">
          <w:marLeft w:val="640"/>
          <w:marRight w:val="0"/>
          <w:marTop w:val="0"/>
          <w:marBottom w:val="0"/>
          <w:divBdr>
            <w:top w:val="none" w:sz="0" w:space="0" w:color="auto"/>
            <w:left w:val="none" w:sz="0" w:space="0" w:color="auto"/>
            <w:bottom w:val="none" w:sz="0" w:space="0" w:color="auto"/>
            <w:right w:val="none" w:sz="0" w:space="0" w:color="auto"/>
          </w:divBdr>
        </w:div>
        <w:div w:id="1442608259">
          <w:marLeft w:val="640"/>
          <w:marRight w:val="0"/>
          <w:marTop w:val="0"/>
          <w:marBottom w:val="0"/>
          <w:divBdr>
            <w:top w:val="none" w:sz="0" w:space="0" w:color="auto"/>
            <w:left w:val="none" w:sz="0" w:space="0" w:color="auto"/>
            <w:bottom w:val="none" w:sz="0" w:space="0" w:color="auto"/>
            <w:right w:val="none" w:sz="0" w:space="0" w:color="auto"/>
          </w:divBdr>
        </w:div>
        <w:div w:id="1587616490">
          <w:marLeft w:val="640"/>
          <w:marRight w:val="0"/>
          <w:marTop w:val="0"/>
          <w:marBottom w:val="0"/>
          <w:divBdr>
            <w:top w:val="none" w:sz="0" w:space="0" w:color="auto"/>
            <w:left w:val="none" w:sz="0" w:space="0" w:color="auto"/>
            <w:bottom w:val="none" w:sz="0" w:space="0" w:color="auto"/>
            <w:right w:val="none" w:sz="0" w:space="0" w:color="auto"/>
          </w:divBdr>
        </w:div>
        <w:div w:id="613289888">
          <w:marLeft w:val="640"/>
          <w:marRight w:val="0"/>
          <w:marTop w:val="0"/>
          <w:marBottom w:val="0"/>
          <w:divBdr>
            <w:top w:val="none" w:sz="0" w:space="0" w:color="auto"/>
            <w:left w:val="none" w:sz="0" w:space="0" w:color="auto"/>
            <w:bottom w:val="none" w:sz="0" w:space="0" w:color="auto"/>
            <w:right w:val="none" w:sz="0" w:space="0" w:color="auto"/>
          </w:divBdr>
        </w:div>
        <w:div w:id="1984313522">
          <w:marLeft w:val="640"/>
          <w:marRight w:val="0"/>
          <w:marTop w:val="0"/>
          <w:marBottom w:val="0"/>
          <w:divBdr>
            <w:top w:val="none" w:sz="0" w:space="0" w:color="auto"/>
            <w:left w:val="none" w:sz="0" w:space="0" w:color="auto"/>
            <w:bottom w:val="none" w:sz="0" w:space="0" w:color="auto"/>
            <w:right w:val="none" w:sz="0" w:space="0" w:color="auto"/>
          </w:divBdr>
        </w:div>
        <w:div w:id="529103345">
          <w:marLeft w:val="640"/>
          <w:marRight w:val="0"/>
          <w:marTop w:val="0"/>
          <w:marBottom w:val="0"/>
          <w:divBdr>
            <w:top w:val="none" w:sz="0" w:space="0" w:color="auto"/>
            <w:left w:val="none" w:sz="0" w:space="0" w:color="auto"/>
            <w:bottom w:val="none" w:sz="0" w:space="0" w:color="auto"/>
            <w:right w:val="none" w:sz="0" w:space="0" w:color="auto"/>
          </w:divBdr>
        </w:div>
        <w:div w:id="1314214135">
          <w:marLeft w:val="640"/>
          <w:marRight w:val="0"/>
          <w:marTop w:val="0"/>
          <w:marBottom w:val="0"/>
          <w:divBdr>
            <w:top w:val="none" w:sz="0" w:space="0" w:color="auto"/>
            <w:left w:val="none" w:sz="0" w:space="0" w:color="auto"/>
            <w:bottom w:val="none" w:sz="0" w:space="0" w:color="auto"/>
            <w:right w:val="none" w:sz="0" w:space="0" w:color="auto"/>
          </w:divBdr>
        </w:div>
      </w:divsChild>
    </w:div>
    <w:div w:id="1076514442">
      <w:bodyDiv w:val="1"/>
      <w:marLeft w:val="0"/>
      <w:marRight w:val="0"/>
      <w:marTop w:val="0"/>
      <w:marBottom w:val="0"/>
      <w:divBdr>
        <w:top w:val="none" w:sz="0" w:space="0" w:color="auto"/>
        <w:left w:val="none" w:sz="0" w:space="0" w:color="auto"/>
        <w:bottom w:val="none" w:sz="0" w:space="0" w:color="auto"/>
        <w:right w:val="none" w:sz="0" w:space="0" w:color="auto"/>
      </w:divBdr>
      <w:divsChild>
        <w:div w:id="744452397">
          <w:marLeft w:val="640"/>
          <w:marRight w:val="0"/>
          <w:marTop w:val="0"/>
          <w:marBottom w:val="0"/>
          <w:divBdr>
            <w:top w:val="none" w:sz="0" w:space="0" w:color="auto"/>
            <w:left w:val="none" w:sz="0" w:space="0" w:color="auto"/>
            <w:bottom w:val="none" w:sz="0" w:space="0" w:color="auto"/>
            <w:right w:val="none" w:sz="0" w:space="0" w:color="auto"/>
          </w:divBdr>
        </w:div>
        <w:div w:id="1679235911">
          <w:marLeft w:val="640"/>
          <w:marRight w:val="0"/>
          <w:marTop w:val="0"/>
          <w:marBottom w:val="0"/>
          <w:divBdr>
            <w:top w:val="none" w:sz="0" w:space="0" w:color="auto"/>
            <w:left w:val="none" w:sz="0" w:space="0" w:color="auto"/>
            <w:bottom w:val="none" w:sz="0" w:space="0" w:color="auto"/>
            <w:right w:val="none" w:sz="0" w:space="0" w:color="auto"/>
          </w:divBdr>
        </w:div>
        <w:div w:id="238752029">
          <w:marLeft w:val="640"/>
          <w:marRight w:val="0"/>
          <w:marTop w:val="0"/>
          <w:marBottom w:val="0"/>
          <w:divBdr>
            <w:top w:val="none" w:sz="0" w:space="0" w:color="auto"/>
            <w:left w:val="none" w:sz="0" w:space="0" w:color="auto"/>
            <w:bottom w:val="none" w:sz="0" w:space="0" w:color="auto"/>
            <w:right w:val="none" w:sz="0" w:space="0" w:color="auto"/>
          </w:divBdr>
        </w:div>
        <w:div w:id="48724886">
          <w:marLeft w:val="640"/>
          <w:marRight w:val="0"/>
          <w:marTop w:val="0"/>
          <w:marBottom w:val="0"/>
          <w:divBdr>
            <w:top w:val="none" w:sz="0" w:space="0" w:color="auto"/>
            <w:left w:val="none" w:sz="0" w:space="0" w:color="auto"/>
            <w:bottom w:val="none" w:sz="0" w:space="0" w:color="auto"/>
            <w:right w:val="none" w:sz="0" w:space="0" w:color="auto"/>
          </w:divBdr>
        </w:div>
        <w:div w:id="1593010641">
          <w:marLeft w:val="640"/>
          <w:marRight w:val="0"/>
          <w:marTop w:val="0"/>
          <w:marBottom w:val="0"/>
          <w:divBdr>
            <w:top w:val="none" w:sz="0" w:space="0" w:color="auto"/>
            <w:left w:val="none" w:sz="0" w:space="0" w:color="auto"/>
            <w:bottom w:val="none" w:sz="0" w:space="0" w:color="auto"/>
            <w:right w:val="none" w:sz="0" w:space="0" w:color="auto"/>
          </w:divBdr>
        </w:div>
        <w:div w:id="647979200">
          <w:marLeft w:val="640"/>
          <w:marRight w:val="0"/>
          <w:marTop w:val="0"/>
          <w:marBottom w:val="0"/>
          <w:divBdr>
            <w:top w:val="none" w:sz="0" w:space="0" w:color="auto"/>
            <w:left w:val="none" w:sz="0" w:space="0" w:color="auto"/>
            <w:bottom w:val="none" w:sz="0" w:space="0" w:color="auto"/>
            <w:right w:val="none" w:sz="0" w:space="0" w:color="auto"/>
          </w:divBdr>
        </w:div>
        <w:div w:id="1560627145">
          <w:marLeft w:val="640"/>
          <w:marRight w:val="0"/>
          <w:marTop w:val="0"/>
          <w:marBottom w:val="0"/>
          <w:divBdr>
            <w:top w:val="none" w:sz="0" w:space="0" w:color="auto"/>
            <w:left w:val="none" w:sz="0" w:space="0" w:color="auto"/>
            <w:bottom w:val="none" w:sz="0" w:space="0" w:color="auto"/>
            <w:right w:val="none" w:sz="0" w:space="0" w:color="auto"/>
          </w:divBdr>
        </w:div>
        <w:div w:id="2092005540">
          <w:marLeft w:val="640"/>
          <w:marRight w:val="0"/>
          <w:marTop w:val="0"/>
          <w:marBottom w:val="0"/>
          <w:divBdr>
            <w:top w:val="none" w:sz="0" w:space="0" w:color="auto"/>
            <w:left w:val="none" w:sz="0" w:space="0" w:color="auto"/>
            <w:bottom w:val="none" w:sz="0" w:space="0" w:color="auto"/>
            <w:right w:val="none" w:sz="0" w:space="0" w:color="auto"/>
          </w:divBdr>
        </w:div>
        <w:div w:id="1577782396">
          <w:marLeft w:val="640"/>
          <w:marRight w:val="0"/>
          <w:marTop w:val="0"/>
          <w:marBottom w:val="0"/>
          <w:divBdr>
            <w:top w:val="none" w:sz="0" w:space="0" w:color="auto"/>
            <w:left w:val="none" w:sz="0" w:space="0" w:color="auto"/>
            <w:bottom w:val="none" w:sz="0" w:space="0" w:color="auto"/>
            <w:right w:val="none" w:sz="0" w:space="0" w:color="auto"/>
          </w:divBdr>
        </w:div>
        <w:div w:id="243420045">
          <w:marLeft w:val="640"/>
          <w:marRight w:val="0"/>
          <w:marTop w:val="0"/>
          <w:marBottom w:val="0"/>
          <w:divBdr>
            <w:top w:val="none" w:sz="0" w:space="0" w:color="auto"/>
            <w:left w:val="none" w:sz="0" w:space="0" w:color="auto"/>
            <w:bottom w:val="none" w:sz="0" w:space="0" w:color="auto"/>
            <w:right w:val="none" w:sz="0" w:space="0" w:color="auto"/>
          </w:divBdr>
        </w:div>
        <w:div w:id="11952915">
          <w:marLeft w:val="640"/>
          <w:marRight w:val="0"/>
          <w:marTop w:val="0"/>
          <w:marBottom w:val="0"/>
          <w:divBdr>
            <w:top w:val="none" w:sz="0" w:space="0" w:color="auto"/>
            <w:left w:val="none" w:sz="0" w:space="0" w:color="auto"/>
            <w:bottom w:val="none" w:sz="0" w:space="0" w:color="auto"/>
            <w:right w:val="none" w:sz="0" w:space="0" w:color="auto"/>
          </w:divBdr>
        </w:div>
        <w:div w:id="11566796">
          <w:marLeft w:val="640"/>
          <w:marRight w:val="0"/>
          <w:marTop w:val="0"/>
          <w:marBottom w:val="0"/>
          <w:divBdr>
            <w:top w:val="none" w:sz="0" w:space="0" w:color="auto"/>
            <w:left w:val="none" w:sz="0" w:space="0" w:color="auto"/>
            <w:bottom w:val="none" w:sz="0" w:space="0" w:color="auto"/>
            <w:right w:val="none" w:sz="0" w:space="0" w:color="auto"/>
          </w:divBdr>
        </w:div>
        <w:div w:id="57019112">
          <w:marLeft w:val="640"/>
          <w:marRight w:val="0"/>
          <w:marTop w:val="0"/>
          <w:marBottom w:val="0"/>
          <w:divBdr>
            <w:top w:val="none" w:sz="0" w:space="0" w:color="auto"/>
            <w:left w:val="none" w:sz="0" w:space="0" w:color="auto"/>
            <w:bottom w:val="none" w:sz="0" w:space="0" w:color="auto"/>
            <w:right w:val="none" w:sz="0" w:space="0" w:color="auto"/>
          </w:divBdr>
        </w:div>
        <w:div w:id="1838230564">
          <w:marLeft w:val="640"/>
          <w:marRight w:val="0"/>
          <w:marTop w:val="0"/>
          <w:marBottom w:val="0"/>
          <w:divBdr>
            <w:top w:val="none" w:sz="0" w:space="0" w:color="auto"/>
            <w:left w:val="none" w:sz="0" w:space="0" w:color="auto"/>
            <w:bottom w:val="none" w:sz="0" w:space="0" w:color="auto"/>
            <w:right w:val="none" w:sz="0" w:space="0" w:color="auto"/>
          </w:divBdr>
        </w:div>
        <w:div w:id="1928730922">
          <w:marLeft w:val="640"/>
          <w:marRight w:val="0"/>
          <w:marTop w:val="0"/>
          <w:marBottom w:val="0"/>
          <w:divBdr>
            <w:top w:val="none" w:sz="0" w:space="0" w:color="auto"/>
            <w:left w:val="none" w:sz="0" w:space="0" w:color="auto"/>
            <w:bottom w:val="none" w:sz="0" w:space="0" w:color="auto"/>
            <w:right w:val="none" w:sz="0" w:space="0" w:color="auto"/>
          </w:divBdr>
        </w:div>
        <w:div w:id="2107843453">
          <w:marLeft w:val="640"/>
          <w:marRight w:val="0"/>
          <w:marTop w:val="0"/>
          <w:marBottom w:val="0"/>
          <w:divBdr>
            <w:top w:val="none" w:sz="0" w:space="0" w:color="auto"/>
            <w:left w:val="none" w:sz="0" w:space="0" w:color="auto"/>
            <w:bottom w:val="none" w:sz="0" w:space="0" w:color="auto"/>
            <w:right w:val="none" w:sz="0" w:space="0" w:color="auto"/>
          </w:divBdr>
        </w:div>
        <w:div w:id="328868622">
          <w:marLeft w:val="640"/>
          <w:marRight w:val="0"/>
          <w:marTop w:val="0"/>
          <w:marBottom w:val="0"/>
          <w:divBdr>
            <w:top w:val="none" w:sz="0" w:space="0" w:color="auto"/>
            <w:left w:val="none" w:sz="0" w:space="0" w:color="auto"/>
            <w:bottom w:val="none" w:sz="0" w:space="0" w:color="auto"/>
            <w:right w:val="none" w:sz="0" w:space="0" w:color="auto"/>
          </w:divBdr>
        </w:div>
        <w:div w:id="1643390959">
          <w:marLeft w:val="640"/>
          <w:marRight w:val="0"/>
          <w:marTop w:val="0"/>
          <w:marBottom w:val="0"/>
          <w:divBdr>
            <w:top w:val="none" w:sz="0" w:space="0" w:color="auto"/>
            <w:left w:val="none" w:sz="0" w:space="0" w:color="auto"/>
            <w:bottom w:val="none" w:sz="0" w:space="0" w:color="auto"/>
            <w:right w:val="none" w:sz="0" w:space="0" w:color="auto"/>
          </w:divBdr>
        </w:div>
        <w:div w:id="2101677069">
          <w:marLeft w:val="640"/>
          <w:marRight w:val="0"/>
          <w:marTop w:val="0"/>
          <w:marBottom w:val="0"/>
          <w:divBdr>
            <w:top w:val="none" w:sz="0" w:space="0" w:color="auto"/>
            <w:left w:val="none" w:sz="0" w:space="0" w:color="auto"/>
            <w:bottom w:val="none" w:sz="0" w:space="0" w:color="auto"/>
            <w:right w:val="none" w:sz="0" w:space="0" w:color="auto"/>
          </w:divBdr>
        </w:div>
        <w:div w:id="1652638797">
          <w:marLeft w:val="640"/>
          <w:marRight w:val="0"/>
          <w:marTop w:val="0"/>
          <w:marBottom w:val="0"/>
          <w:divBdr>
            <w:top w:val="none" w:sz="0" w:space="0" w:color="auto"/>
            <w:left w:val="none" w:sz="0" w:space="0" w:color="auto"/>
            <w:bottom w:val="none" w:sz="0" w:space="0" w:color="auto"/>
            <w:right w:val="none" w:sz="0" w:space="0" w:color="auto"/>
          </w:divBdr>
        </w:div>
        <w:div w:id="1534230473">
          <w:marLeft w:val="640"/>
          <w:marRight w:val="0"/>
          <w:marTop w:val="0"/>
          <w:marBottom w:val="0"/>
          <w:divBdr>
            <w:top w:val="none" w:sz="0" w:space="0" w:color="auto"/>
            <w:left w:val="none" w:sz="0" w:space="0" w:color="auto"/>
            <w:bottom w:val="none" w:sz="0" w:space="0" w:color="auto"/>
            <w:right w:val="none" w:sz="0" w:space="0" w:color="auto"/>
          </w:divBdr>
        </w:div>
        <w:div w:id="1787888518">
          <w:marLeft w:val="640"/>
          <w:marRight w:val="0"/>
          <w:marTop w:val="0"/>
          <w:marBottom w:val="0"/>
          <w:divBdr>
            <w:top w:val="none" w:sz="0" w:space="0" w:color="auto"/>
            <w:left w:val="none" w:sz="0" w:space="0" w:color="auto"/>
            <w:bottom w:val="none" w:sz="0" w:space="0" w:color="auto"/>
            <w:right w:val="none" w:sz="0" w:space="0" w:color="auto"/>
          </w:divBdr>
        </w:div>
      </w:divsChild>
    </w:div>
    <w:div w:id="1082264143">
      <w:bodyDiv w:val="1"/>
      <w:marLeft w:val="0"/>
      <w:marRight w:val="0"/>
      <w:marTop w:val="0"/>
      <w:marBottom w:val="0"/>
      <w:divBdr>
        <w:top w:val="none" w:sz="0" w:space="0" w:color="auto"/>
        <w:left w:val="none" w:sz="0" w:space="0" w:color="auto"/>
        <w:bottom w:val="none" w:sz="0" w:space="0" w:color="auto"/>
        <w:right w:val="none" w:sz="0" w:space="0" w:color="auto"/>
      </w:divBdr>
      <w:divsChild>
        <w:div w:id="1657339929">
          <w:marLeft w:val="640"/>
          <w:marRight w:val="0"/>
          <w:marTop w:val="0"/>
          <w:marBottom w:val="0"/>
          <w:divBdr>
            <w:top w:val="none" w:sz="0" w:space="0" w:color="auto"/>
            <w:left w:val="none" w:sz="0" w:space="0" w:color="auto"/>
            <w:bottom w:val="none" w:sz="0" w:space="0" w:color="auto"/>
            <w:right w:val="none" w:sz="0" w:space="0" w:color="auto"/>
          </w:divBdr>
        </w:div>
        <w:div w:id="1259364449">
          <w:marLeft w:val="640"/>
          <w:marRight w:val="0"/>
          <w:marTop w:val="0"/>
          <w:marBottom w:val="0"/>
          <w:divBdr>
            <w:top w:val="none" w:sz="0" w:space="0" w:color="auto"/>
            <w:left w:val="none" w:sz="0" w:space="0" w:color="auto"/>
            <w:bottom w:val="none" w:sz="0" w:space="0" w:color="auto"/>
            <w:right w:val="none" w:sz="0" w:space="0" w:color="auto"/>
          </w:divBdr>
        </w:div>
        <w:div w:id="17200722">
          <w:marLeft w:val="640"/>
          <w:marRight w:val="0"/>
          <w:marTop w:val="0"/>
          <w:marBottom w:val="0"/>
          <w:divBdr>
            <w:top w:val="none" w:sz="0" w:space="0" w:color="auto"/>
            <w:left w:val="none" w:sz="0" w:space="0" w:color="auto"/>
            <w:bottom w:val="none" w:sz="0" w:space="0" w:color="auto"/>
            <w:right w:val="none" w:sz="0" w:space="0" w:color="auto"/>
          </w:divBdr>
        </w:div>
        <w:div w:id="1337684846">
          <w:marLeft w:val="640"/>
          <w:marRight w:val="0"/>
          <w:marTop w:val="0"/>
          <w:marBottom w:val="0"/>
          <w:divBdr>
            <w:top w:val="none" w:sz="0" w:space="0" w:color="auto"/>
            <w:left w:val="none" w:sz="0" w:space="0" w:color="auto"/>
            <w:bottom w:val="none" w:sz="0" w:space="0" w:color="auto"/>
            <w:right w:val="none" w:sz="0" w:space="0" w:color="auto"/>
          </w:divBdr>
        </w:div>
        <w:div w:id="1631016828">
          <w:marLeft w:val="640"/>
          <w:marRight w:val="0"/>
          <w:marTop w:val="0"/>
          <w:marBottom w:val="0"/>
          <w:divBdr>
            <w:top w:val="none" w:sz="0" w:space="0" w:color="auto"/>
            <w:left w:val="none" w:sz="0" w:space="0" w:color="auto"/>
            <w:bottom w:val="none" w:sz="0" w:space="0" w:color="auto"/>
            <w:right w:val="none" w:sz="0" w:space="0" w:color="auto"/>
          </w:divBdr>
        </w:div>
        <w:div w:id="1567180542">
          <w:marLeft w:val="640"/>
          <w:marRight w:val="0"/>
          <w:marTop w:val="0"/>
          <w:marBottom w:val="0"/>
          <w:divBdr>
            <w:top w:val="none" w:sz="0" w:space="0" w:color="auto"/>
            <w:left w:val="none" w:sz="0" w:space="0" w:color="auto"/>
            <w:bottom w:val="none" w:sz="0" w:space="0" w:color="auto"/>
            <w:right w:val="none" w:sz="0" w:space="0" w:color="auto"/>
          </w:divBdr>
        </w:div>
        <w:div w:id="441804290">
          <w:marLeft w:val="640"/>
          <w:marRight w:val="0"/>
          <w:marTop w:val="0"/>
          <w:marBottom w:val="0"/>
          <w:divBdr>
            <w:top w:val="none" w:sz="0" w:space="0" w:color="auto"/>
            <w:left w:val="none" w:sz="0" w:space="0" w:color="auto"/>
            <w:bottom w:val="none" w:sz="0" w:space="0" w:color="auto"/>
            <w:right w:val="none" w:sz="0" w:space="0" w:color="auto"/>
          </w:divBdr>
        </w:div>
        <w:div w:id="97339517">
          <w:marLeft w:val="640"/>
          <w:marRight w:val="0"/>
          <w:marTop w:val="0"/>
          <w:marBottom w:val="0"/>
          <w:divBdr>
            <w:top w:val="none" w:sz="0" w:space="0" w:color="auto"/>
            <w:left w:val="none" w:sz="0" w:space="0" w:color="auto"/>
            <w:bottom w:val="none" w:sz="0" w:space="0" w:color="auto"/>
            <w:right w:val="none" w:sz="0" w:space="0" w:color="auto"/>
          </w:divBdr>
        </w:div>
        <w:div w:id="30153815">
          <w:marLeft w:val="640"/>
          <w:marRight w:val="0"/>
          <w:marTop w:val="0"/>
          <w:marBottom w:val="0"/>
          <w:divBdr>
            <w:top w:val="none" w:sz="0" w:space="0" w:color="auto"/>
            <w:left w:val="none" w:sz="0" w:space="0" w:color="auto"/>
            <w:bottom w:val="none" w:sz="0" w:space="0" w:color="auto"/>
            <w:right w:val="none" w:sz="0" w:space="0" w:color="auto"/>
          </w:divBdr>
        </w:div>
        <w:div w:id="1140733963">
          <w:marLeft w:val="640"/>
          <w:marRight w:val="0"/>
          <w:marTop w:val="0"/>
          <w:marBottom w:val="0"/>
          <w:divBdr>
            <w:top w:val="none" w:sz="0" w:space="0" w:color="auto"/>
            <w:left w:val="none" w:sz="0" w:space="0" w:color="auto"/>
            <w:bottom w:val="none" w:sz="0" w:space="0" w:color="auto"/>
            <w:right w:val="none" w:sz="0" w:space="0" w:color="auto"/>
          </w:divBdr>
        </w:div>
        <w:div w:id="154883744">
          <w:marLeft w:val="640"/>
          <w:marRight w:val="0"/>
          <w:marTop w:val="0"/>
          <w:marBottom w:val="0"/>
          <w:divBdr>
            <w:top w:val="none" w:sz="0" w:space="0" w:color="auto"/>
            <w:left w:val="none" w:sz="0" w:space="0" w:color="auto"/>
            <w:bottom w:val="none" w:sz="0" w:space="0" w:color="auto"/>
            <w:right w:val="none" w:sz="0" w:space="0" w:color="auto"/>
          </w:divBdr>
        </w:div>
        <w:div w:id="1567111386">
          <w:marLeft w:val="640"/>
          <w:marRight w:val="0"/>
          <w:marTop w:val="0"/>
          <w:marBottom w:val="0"/>
          <w:divBdr>
            <w:top w:val="none" w:sz="0" w:space="0" w:color="auto"/>
            <w:left w:val="none" w:sz="0" w:space="0" w:color="auto"/>
            <w:bottom w:val="none" w:sz="0" w:space="0" w:color="auto"/>
            <w:right w:val="none" w:sz="0" w:space="0" w:color="auto"/>
          </w:divBdr>
        </w:div>
        <w:div w:id="279533081">
          <w:marLeft w:val="640"/>
          <w:marRight w:val="0"/>
          <w:marTop w:val="0"/>
          <w:marBottom w:val="0"/>
          <w:divBdr>
            <w:top w:val="none" w:sz="0" w:space="0" w:color="auto"/>
            <w:left w:val="none" w:sz="0" w:space="0" w:color="auto"/>
            <w:bottom w:val="none" w:sz="0" w:space="0" w:color="auto"/>
            <w:right w:val="none" w:sz="0" w:space="0" w:color="auto"/>
          </w:divBdr>
        </w:div>
        <w:div w:id="765534899">
          <w:marLeft w:val="640"/>
          <w:marRight w:val="0"/>
          <w:marTop w:val="0"/>
          <w:marBottom w:val="0"/>
          <w:divBdr>
            <w:top w:val="none" w:sz="0" w:space="0" w:color="auto"/>
            <w:left w:val="none" w:sz="0" w:space="0" w:color="auto"/>
            <w:bottom w:val="none" w:sz="0" w:space="0" w:color="auto"/>
            <w:right w:val="none" w:sz="0" w:space="0" w:color="auto"/>
          </w:divBdr>
        </w:div>
        <w:div w:id="934825703">
          <w:marLeft w:val="640"/>
          <w:marRight w:val="0"/>
          <w:marTop w:val="0"/>
          <w:marBottom w:val="0"/>
          <w:divBdr>
            <w:top w:val="none" w:sz="0" w:space="0" w:color="auto"/>
            <w:left w:val="none" w:sz="0" w:space="0" w:color="auto"/>
            <w:bottom w:val="none" w:sz="0" w:space="0" w:color="auto"/>
            <w:right w:val="none" w:sz="0" w:space="0" w:color="auto"/>
          </w:divBdr>
        </w:div>
        <w:div w:id="168259824">
          <w:marLeft w:val="640"/>
          <w:marRight w:val="0"/>
          <w:marTop w:val="0"/>
          <w:marBottom w:val="0"/>
          <w:divBdr>
            <w:top w:val="none" w:sz="0" w:space="0" w:color="auto"/>
            <w:left w:val="none" w:sz="0" w:space="0" w:color="auto"/>
            <w:bottom w:val="none" w:sz="0" w:space="0" w:color="auto"/>
            <w:right w:val="none" w:sz="0" w:space="0" w:color="auto"/>
          </w:divBdr>
        </w:div>
        <w:div w:id="1418095354">
          <w:marLeft w:val="640"/>
          <w:marRight w:val="0"/>
          <w:marTop w:val="0"/>
          <w:marBottom w:val="0"/>
          <w:divBdr>
            <w:top w:val="none" w:sz="0" w:space="0" w:color="auto"/>
            <w:left w:val="none" w:sz="0" w:space="0" w:color="auto"/>
            <w:bottom w:val="none" w:sz="0" w:space="0" w:color="auto"/>
            <w:right w:val="none" w:sz="0" w:space="0" w:color="auto"/>
          </w:divBdr>
        </w:div>
        <w:div w:id="811797088">
          <w:marLeft w:val="640"/>
          <w:marRight w:val="0"/>
          <w:marTop w:val="0"/>
          <w:marBottom w:val="0"/>
          <w:divBdr>
            <w:top w:val="none" w:sz="0" w:space="0" w:color="auto"/>
            <w:left w:val="none" w:sz="0" w:space="0" w:color="auto"/>
            <w:bottom w:val="none" w:sz="0" w:space="0" w:color="auto"/>
            <w:right w:val="none" w:sz="0" w:space="0" w:color="auto"/>
          </w:divBdr>
        </w:div>
        <w:div w:id="2111506370">
          <w:marLeft w:val="640"/>
          <w:marRight w:val="0"/>
          <w:marTop w:val="0"/>
          <w:marBottom w:val="0"/>
          <w:divBdr>
            <w:top w:val="none" w:sz="0" w:space="0" w:color="auto"/>
            <w:left w:val="none" w:sz="0" w:space="0" w:color="auto"/>
            <w:bottom w:val="none" w:sz="0" w:space="0" w:color="auto"/>
            <w:right w:val="none" w:sz="0" w:space="0" w:color="auto"/>
          </w:divBdr>
        </w:div>
        <w:div w:id="377435882">
          <w:marLeft w:val="640"/>
          <w:marRight w:val="0"/>
          <w:marTop w:val="0"/>
          <w:marBottom w:val="0"/>
          <w:divBdr>
            <w:top w:val="none" w:sz="0" w:space="0" w:color="auto"/>
            <w:left w:val="none" w:sz="0" w:space="0" w:color="auto"/>
            <w:bottom w:val="none" w:sz="0" w:space="0" w:color="auto"/>
            <w:right w:val="none" w:sz="0" w:space="0" w:color="auto"/>
          </w:divBdr>
        </w:div>
        <w:div w:id="1085804868">
          <w:marLeft w:val="640"/>
          <w:marRight w:val="0"/>
          <w:marTop w:val="0"/>
          <w:marBottom w:val="0"/>
          <w:divBdr>
            <w:top w:val="none" w:sz="0" w:space="0" w:color="auto"/>
            <w:left w:val="none" w:sz="0" w:space="0" w:color="auto"/>
            <w:bottom w:val="none" w:sz="0" w:space="0" w:color="auto"/>
            <w:right w:val="none" w:sz="0" w:space="0" w:color="auto"/>
          </w:divBdr>
        </w:div>
        <w:div w:id="1946231144">
          <w:marLeft w:val="640"/>
          <w:marRight w:val="0"/>
          <w:marTop w:val="0"/>
          <w:marBottom w:val="0"/>
          <w:divBdr>
            <w:top w:val="none" w:sz="0" w:space="0" w:color="auto"/>
            <w:left w:val="none" w:sz="0" w:space="0" w:color="auto"/>
            <w:bottom w:val="none" w:sz="0" w:space="0" w:color="auto"/>
            <w:right w:val="none" w:sz="0" w:space="0" w:color="auto"/>
          </w:divBdr>
        </w:div>
        <w:div w:id="430441914">
          <w:marLeft w:val="640"/>
          <w:marRight w:val="0"/>
          <w:marTop w:val="0"/>
          <w:marBottom w:val="0"/>
          <w:divBdr>
            <w:top w:val="none" w:sz="0" w:space="0" w:color="auto"/>
            <w:left w:val="none" w:sz="0" w:space="0" w:color="auto"/>
            <w:bottom w:val="none" w:sz="0" w:space="0" w:color="auto"/>
            <w:right w:val="none" w:sz="0" w:space="0" w:color="auto"/>
          </w:divBdr>
        </w:div>
        <w:div w:id="657416272">
          <w:marLeft w:val="640"/>
          <w:marRight w:val="0"/>
          <w:marTop w:val="0"/>
          <w:marBottom w:val="0"/>
          <w:divBdr>
            <w:top w:val="none" w:sz="0" w:space="0" w:color="auto"/>
            <w:left w:val="none" w:sz="0" w:space="0" w:color="auto"/>
            <w:bottom w:val="none" w:sz="0" w:space="0" w:color="auto"/>
            <w:right w:val="none" w:sz="0" w:space="0" w:color="auto"/>
          </w:divBdr>
        </w:div>
        <w:div w:id="37511363">
          <w:marLeft w:val="640"/>
          <w:marRight w:val="0"/>
          <w:marTop w:val="0"/>
          <w:marBottom w:val="0"/>
          <w:divBdr>
            <w:top w:val="none" w:sz="0" w:space="0" w:color="auto"/>
            <w:left w:val="none" w:sz="0" w:space="0" w:color="auto"/>
            <w:bottom w:val="none" w:sz="0" w:space="0" w:color="auto"/>
            <w:right w:val="none" w:sz="0" w:space="0" w:color="auto"/>
          </w:divBdr>
        </w:div>
        <w:div w:id="827408277">
          <w:marLeft w:val="640"/>
          <w:marRight w:val="0"/>
          <w:marTop w:val="0"/>
          <w:marBottom w:val="0"/>
          <w:divBdr>
            <w:top w:val="none" w:sz="0" w:space="0" w:color="auto"/>
            <w:left w:val="none" w:sz="0" w:space="0" w:color="auto"/>
            <w:bottom w:val="none" w:sz="0" w:space="0" w:color="auto"/>
            <w:right w:val="none" w:sz="0" w:space="0" w:color="auto"/>
          </w:divBdr>
        </w:div>
      </w:divsChild>
    </w:div>
    <w:div w:id="1099836232">
      <w:bodyDiv w:val="1"/>
      <w:marLeft w:val="0"/>
      <w:marRight w:val="0"/>
      <w:marTop w:val="0"/>
      <w:marBottom w:val="0"/>
      <w:divBdr>
        <w:top w:val="none" w:sz="0" w:space="0" w:color="auto"/>
        <w:left w:val="none" w:sz="0" w:space="0" w:color="auto"/>
        <w:bottom w:val="none" w:sz="0" w:space="0" w:color="auto"/>
        <w:right w:val="none" w:sz="0" w:space="0" w:color="auto"/>
      </w:divBdr>
      <w:divsChild>
        <w:div w:id="194125401">
          <w:marLeft w:val="640"/>
          <w:marRight w:val="0"/>
          <w:marTop w:val="0"/>
          <w:marBottom w:val="0"/>
          <w:divBdr>
            <w:top w:val="none" w:sz="0" w:space="0" w:color="auto"/>
            <w:left w:val="none" w:sz="0" w:space="0" w:color="auto"/>
            <w:bottom w:val="none" w:sz="0" w:space="0" w:color="auto"/>
            <w:right w:val="none" w:sz="0" w:space="0" w:color="auto"/>
          </w:divBdr>
        </w:div>
        <w:div w:id="994838343">
          <w:marLeft w:val="640"/>
          <w:marRight w:val="0"/>
          <w:marTop w:val="0"/>
          <w:marBottom w:val="0"/>
          <w:divBdr>
            <w:top w:val="none" w:sz="0" w:space="0" w:color="auto"/>
            <w:left w:val="none" w:sz="0" w:space="0" w:color="auto"/>
            <w:bottom w:val="none" w:sz="0" w:space="0" w:color="auto"/>
            <w:right w:val="none" w:sz="0" w:space="0" w:color="auto"/>
          </w:divBdr>
        </w:div>
        <w:div w:id="670446619">
          <w:marLeft w:val="640"/>
          <w:marRight w:val="0"/>
          <w:marTop w:val="0"/>
          <w:marBottom w:val="0"/>
          <w:divBdr>
            <w:top w:val="none" w:sz="0" w:space="0" w:color="auto"/>
            <w:left w:val="none" w:sz="0" w:space="0" w:color="auto"/>
            <w:bottom w:val="none" w:sz="0" w:space="0" w:color="auto"/>
            <w:right w:val="none" w:sz="0" w:space="0" w:color="auto"/>
          </w:divBdr>
        </w:div>
        <w:div w:id="2101414520">
          <w:marLeft w:val="640"/>
          <w:marRight w:val="0"/>
          <w:marTop w:val="0"/>
          <w:marBottom w:val="0"/>
          <w:divBdr>
            <w:top w:val="none" w:sz="0" w:space="0" w:color="auto"/>
            <w:left w:val="none" w:sz="0" w:space="0" w:color="auto"/>
            <w:bottom w:val="none" w:sz="0" w:space="0" w:color="auto"/>
            <w:right w:val="none" w:sz="0" w:space="0" w:color="auto"/>
          </w:divBdr>
        </w:div>
        <w:div w:id="454178847">
          <w:marLeft w:val="640"/>
          <w:marRight w:val="0"/>
          <w:marTop w:val="0"/>
          <w:marBottom w:val="0"/>
          <w:divBdr>
            <w:top w:val="none" w:sz="0" w:space="0" w:color="auto"/>
            <w:left w:val="none" w:sz="0" w:space="0" w:color="auto"/>
            <w:bottom w:val="none" w:sz="0" w:space="0" w:color="auto"/>
            <w:right w:val="none" w:sz="0" w:space="0" w:color="auto"/>
          </w:divBdr>
        </w:div>
        <w:div w:id="333726907">
          <w:marLeft w:val="640"/>
          <w:marRight w:val="0"/>
          <w:marTop w:val="0"/>
          <w:marBottom w:val="0"/>
          <w:divBdr>
            <w:top w:val="none" w:sz="0" w:space="0" w:color="auto"/>
            <w:left w:val="none" w:sz="0" w:space="0" w:color="auto"/>
            <w:bottom w:val="none" w:sz="0" w:space="0" w:color="auto"/>
            <w:right w:val="none" w:sz="0" w:space="0" w:color="auto"/>
          </w:divBdr>
        </w:div>
        <w:div w:id="1500728525">
          <w:marLeft w:val="640"/>
          <w:marRight w:val="0"/>
          <w:marTop w:val="0"/>
          <w:marBottom w:val="0"/>
          <w:divBdr>
            <w:top w:val="none" w:sz="0" w:space="0" w:color="auto"/>
            <w:left w:val="none" w:sz="0" w:space="0" w:color="auto"/>
            <w:bottom w:val="none" w:sz="0" w:space="0" w:color="auto"/>
            <w:right w:val="none" w:sz="0" w:space="0" w:color="auto"/>
          </w:divBdr>
        </w:div>
        <w:div w:id="1753114729">
          <w:marLeft w:val="640"/>
          <w:marRight w:val="0"/>
          <w:marTop w:val="0"/>
          <w:marBottom w:val="0"/>
          <w:divBdr>
            <w:top w:val="none" w:sz="0" w:space="0" w:color="auto"/>
            <w:left w:val="none" w:sz="0" w:space="0" w:color="auto"/>
            <w:bottom w:val="none" w:sz="0" w:space="0" w:color="auto"/>
            <w:right w:val="none" w:sz="0" w:space="0" w:color="auto"/>
          </w:divBdr>
        </w:div>
        <w:div w:id="557742275">
          <w:marLeft w:val="640"/>
          <w:marRight w:val="0"/>
          <w:marTop w:val="0"/>
          <w:marBottom w:val="0"/>
          <w:divBdr>
            <w:top w:val="none" w:sz="0" w:space="0" w:color="auto"/>
            <w:left w:val="none" w:sz="0" w:space="0" w:color="auto"/>
            <w:bottom w:val="none" w:sz="0" w:space="0" w:color="auto"/>
            <w:right w:val="none" w:sz="0" w:space="0" w:color="auto"/>
          </w:divBdr>
        </w:div>
        <w:div w:id="1934315340">
          <w:marLeft w:val="640"/>
          <w:marRight w:val="0"/>
          <w:marTop w:val="0"/>
          <w:marBottom w:val="0"/>
          <w:divBdr>
            <w:top w:val="none" w:sz="0" w:space="0" w:color="auto"/>
            <w:left w:val="none" w:sz="0" w:space="0" w:color="auto"/>
            <w:bottom w:val="none" w:sz="0" w:space="0" w:color="auto"/>
            <w:right w:val="none" w:sz="0" w:space="0" w:color="auto"/>
          </w:divBdr>
        </w:div>
        <w:div w:id="1117871758">
          <w:marLeft w:val="640"/>
          <w:marRight w:val="0"/>
          <w:marTop w:val="0"/>
          <w:marBottom w:val="0"/>
          <w:divBdr>
            <w:top w:val="none" w:sz="0" w:space="0" w:color="auto"/>
            <w:left w:val="none" w:sz="0" w:space="0" w:color="auto"/>
            <w:bottom w:val="none" w:sz="0" w:space="0" w:color="auto"/>
            <w:right w:val="none" w:sz="0" w:space="0" w:color="auto"/>
          </w:divBdr>
        </w:div>
        <w:div w:id="12267533">
          <w:marLeft w:val="640"/>
          <w:marRight w:val="0"/>
          <w:marTop w:val="0"/>
          <w:marBottom w:val="0"/>
          <w:divBdr>
            <w:top w:val="none" w:sz="0" w:space="0" w:color="auto"/>
            <w:left w:val="none" w:sz="0" w:space="0" w:color="auto"/>
            <w:bottom w:val="none" w:sz="0" w:space="0" w:color="auto"/>
            <w:right w:val="none" w:sz="0" w:space="0" w:color="auto"/>
          </w:divBdr>
        </w:div>
        <w:div w:id="2013221639">
          <w:marLeft w:val="640"/>
          <w:marRight w:val="0"/>
          <w:marTop w:val="0"/>
          <w:marBottom w:val="0"/>
          <w:divBdr>
            <w:top w:val="none" w:sz="0" w:space="0" w:color="auto"/>
            <w:left w:val="none" w:sz="0" w:space="0" w:color="auto"/>
            <w:bottom w:val="none" w:sz="0" w:space="0" w:color="auto"/>
            <w:right w:val="none" w:sz="0" w:space="0" w:color="auto"/>
          </w:divBdr>
        </w:div>
        <w:div w:id="1634017140">
          <w:marLeft w:val="640"/>
          <w:marRight w:val="0"/>
          <w:marTop w:val="0"/>
          <w:marBottom w:val="0"/>
          <w:divBdr>
            <w:top w:val="none" w:sz="0" w:space="0" w:color="auto"/>
            <w:left w:val="none" w:sz="0" w:space="0" w:color="auto"/>
            <w:bottom w:val="none" w:sz="0" w:space="0" w:color="auto"/>
            <w:right w:val="none" w:sz="0" w:space="0" w:color="auto"/>
          </w:divBdr>
        </w:div>
        <w:div w:id="591552918">
          <w:marLeft w:val="640"/>
          <w:marRight w:val="0"/>
          <w:marTop w:val="0"/>
          <w:marBottom w:val="0"/>
          <w:divBdr>
            <w:top w:val="none" w:sz="0" w:space="0" w:color="auto"/>
            <w:left w:val="none" w:sz="0" w:space="0" w:color="auto"/>
            <w:bottom w:val="none" w:sz="0" w:space="0" w:color="auto"/>
            <w:right w:val="none" w:sz="0" w:space="0" w:color="auto"/>
          </w:divBdr>
        </w:div>
        <w:div w:id="1610313079">
          <w:marLeft w:val="640"/>
          <w:marRight w:val="0"/>
          <w:marTop w:val="0"/>
          <w:marBottom w:val="0"/>
          <w:divBdr>
            <w:top w:val="none" w:sz="0" w:space="0" w:color="auto"/>
            <w:left w:val="none" w:sz="0" w:space="0" w:color="auto"/>
            <w:bottom w:val="none" w:sz="0" w:space="0" w:color="auto"/>
            <w:right w:val="none" w:sz="0" w:space="0" w:color="auto"/>
          </w:divBdr>
        </w:div>
        <w:div w:id="110056748">
          <w:marLeft w:val="640"/>
          <w:marRight w:val="0"/>
          <w:marTop w:val="0"/>
          <w:marBottom w:val="0"/>
          <w:divBdr>
            <w:top w:val="none" w:sz="0" w:space="0" w:color="auto"/>
            <w:left w:val="none" w:sz="0" w:space="0" w:color="auto"/>
            <w:bottom w:val="none" w:sz="0" w:space="0" w:color="auto"/>
            <w:right w:val="none" w:sz="0" w:space="0" w:color="auto"/>
          </w:divBdr>
        </w:div>
        <w:div w:id="351877233">
          <w:marLeft w:val="640"/>
          <w:marRight w:val="0"/>
          <w:marTop w:val="0"/>
          <w:marBottom w:val="0"/>
          <w:divBdr>
            <w:top w:val="none" w:sz="0" w:space="0" w:color="auto"/>
            <w:left w:val="none" w:sz="0" w:space="0" w:color="auto"/>
            <w:bottom w:val="none" w:sz="0" w:space="0" w:color="auto"/>
            <w:right w:val="none" w:sz="0" w:space="0" w:color="auto"/>
          </w:divBdr>
        </w:div>
        <w:div w:id="1547376898">
          <w:marLeft w:val="640"/>
          <w:marRight w:val="0"/>
          <w:marTop w:val="0"/>
          <w:marBottom w:val="0"/>
          <w:divBdr>
            <w:top w:val="none" w:sz="0" w:space="0" w:color="auto"/>
            <w:left w:val="none" w:sz="0" w:space="0" w:color="auto"/>
            <w:bottom w:val="none" w:sz="0" w:space="0" w:color="auto"/>
            <w:right w:val="none" w:sz="0" w:space="0" w:color="auto"/>
          </w:divBdr>
        </w:div>
        <w:div w:id="1949048694">
          <w:marLeft w:val="640"/>
          <w:marRight w:val="0"/>
          <w:marTop w:val="0"/>
          <w:marBottom w:val="0"/>
          <w:divBdr>
            <w:top w:val="none" w:sz="0" w:space="0" w:color="auto"/>
            <w:left w:val="none" w:sz="0" w:space="0" w:color="auto"/>
            <w:bottom w:val="none" w:sz="0" w:space="0" w:color="auto"/>
            <w:right w:val="none" w:sz="0" w:space="0" w:color="auto"/>
          </w:divBdr>
        </w:div>
        <w:div w:id="279185627">
          <w:marLeft w:val="640"/>
          <w:marRight w:val="0"/>
          <w:marTop w:val="0"/>
          <w:marBottom w:val="0"/>
          <w:divBdr>
            <w:top w:val="none" w:sz="0" w:space="0" w:color="auto"/>
            <w:left w:val="none" w:sz="0" w:space="0" w:color="auto"/>
            <w:bottom w:val="none" w:sz="0" w:space="0" w:color="auto"/>
            <w:right w:val="none" w:sz="0" w:space="0" w:color="auto"/>
          </w:divBdr>
        </w:div>
        <w:div w:id="955674650">
          <w:marLeft w:val="640"/>
          <w:marRight w:val="0"/>
          <w:marTop w:val="0"/>
          <w:marBottom w:val="0"/>
          <w:divBdr>
            <w:top w:val="none" w:sz="0" w:space="0" w:color="auto"/>
            <w:left w:val="none" w:sz="0" w:space="0" w:color="auto"/>
            <w:bottom w:val="none" w:sz="0" w:space="0" w:color="auto"/>
            <w:right w:val="none" w:sz="0" w:space="0" w:color="auto"/>
          </w:divBdr>
        </w:div>
        <w:div w:id="1156074930">
          <w:marLeft w:val="640"/>
          <w:marRight w:val="0"/>
          <w:marTop w:val="0"/>
          <w:marBottom w:val="0"/>
          <w:divBdr>
            <w:top w:val="none" w:sz="0" w:space="0" w:color="auto"/>
            <w:left w:val="none" w:sz="0" w:space="0" w:color="auto"/>
            <w:bottom w:val="none" w:sz="0" w:space="0" w:color="auto"/>
            <w:right w:val="none" w:sz="0" w:space="0" w:color="auto"/>
          </w:divBdr>
        </w:div>
        <w:div w:id="1189834726">
          <w:marLeft w:val="640"/>
          <w:marRight w:val="0"/>
          <w:marTop w:val="0"/>
          <w:marBottom w:val="0"/>
          <w:divBdr>
            <w:top w:val="none" w:sz="0" w:space="0" w:color="auto"/>
            <w:left w:val="none" w:sz="0" w:space="0" w:color="auto"/>
            <w:bottom w:val="none" w:sz="0" w:space="0" w:color="auto"/>
            <w:right w:val="none" w:sz="0" w:space="0" w:color="auto"/>
          </w:divBdr>
        </w:div>
        <w:div w:id="1847014078">
          <w:marLeft w:val="640"/>
          <w:marRight w:val="0"/>
          <w:marTop w:val="0"/>
          <w:marBottom w:val="0"/>
          <w:divBdr>
            <w:top w:val="none" w:sz="0" w:space="0" w:color="auto"/>
            <w:left w:val="none" w:sz="0" w:space="0" w:color="auto"/>
            <w:bottom w:val="none" w:sz="0" w:space="0" w:color="auto"/>
            <w:right w:val="none" w:sz="0" w:space="0" w:color="auto"/>
          </w:divBdr>
        </w:div>
        <w:div w:id="1039083615">
          <w:marLeft w:val="640"/>
          <w:marRight w:val="0"/>
          <w:marTop w:val="0"/>
          <w:marBottom w:val="0"/>
          <w:divBdr>
            <w:top w:val="none" w:sz="0" w:space="0" w:color="auto"/>
            <w:left w:val="none" w:sz="0" w:space="0" w:color="auto"/>
            <w:bottom w:val="none" w:sz="0" w:space="0" w:color="auto"/>
            <w:right w:val="none" w:sz="0" w:space="0" w:color="auto"/>
          </w:divBdr>
        </w:div>
        <w:div w:id="1520581354">
          <w:marLeft w:val="640"/>
          <w:marRight w:val="0"/>
          <w:marTop w:val="0"/>
          <w:marBottom w:val="0"/>
          <w:divBdr>
            <w:top w:val="none" w:sz="0" w:space="0" w:color="auto"/>
            <w:left w:val="none" w:sz="0" w:space="0" w:color="auto"/>
            <w:bottom w:val="none" w:sz="0" w:space="0" w:color="auto"/>
            <w:right w:val="none" w:sz="0" w:space="0" w:color="auto"/>
          </w:divBdr>
        </w:div>
        <w:div w:id="921331844">
          <w:marLeft w:val="640"/>
          <w:marRight w:val="0"/>
          <w:marTop w:val="0"/>
          <w:marBottom w:val="0"/>
          <w:divBdr>
            <w:top w:val="none" w:sz="0" w:space="0" w:color="auto"/>
            <w:left w:val="none" w:sz="0" w:space="0" w:color="auto"/>
            <w:bottom w:val="none" w:sz="0" w:space="0" w:color="auto"/>
            <w:right w:val="none" w:sz="0" w:space="0" w:color="auto"/>
          </w:divBdr>
        </w:div>
      </w:divsChild>
    </w:div>
    <w:div w:id="1114128408">
      <w:bodyDiv w:val="1"/>
      <w:marLeft w:val="0"/>
      <w:marRight w:val="0"/>
      <w:marTop w:val="0"/>
      <w:marBottom w:val="0"/>
      <w:divBdr>
        <w:top w:val="none" w:sz="0" w:space="0" w:color="auto"/>
        <w:left w:val="none" w:sz="0" w:space="0" w:color="auto"/>
        <w:bottom w:val="none" w:sz="0" w:space="0" w:color="auto"/>
        <w:right w:val="none" w:sz="0" w:space="0" w:color="auto"/>
      </w:divBdr>
      <w:divsChild>
        <w:div w:id="189077270">
          <w:marLeft w:val="640"/>
          <w:marRight w:val="0"/>
          <w:marTop w:val="0"/>
          <w:marBottom w:val="0"/>
          <w:divBdr>
            <w:top w:val="none" w:sz="0" w:space="0" w:color="auto"/>
            <w:left w:val="none" w:sz="0" w:space="0" w:color="auto"/>
            <w:bottom w:val="none" w:sz="0" w:space="0" w:color="auto"/>
            <w:right w:val="none" w:sz="0" w:space="0" w:color="auto"/>
          </w:divBdr>
        </w:div>
        <w:div w:id="666061049">
          <w:marLeft w:val="640"/>
          <w:marRight w:val="0"/>
          <w:marTop w:val="0"/>
          <w:marBottom w:val="0"/>
          <w:divBdr>
            <w:top w:val="none" w:sz="0" w:space="0" w:color="auto"/>
            <w:left w:val="none" w:sz="0" w:space="0" w:color="auto"/>
            <w:bottom w:val="none" w:sz="0" w:space="0" w:color="auto"/>
            <w:right w:val="none" w:sz="0" w:space="0" w:color="auto"/>
          </w:divBdr>
        </w:div>
        <w:div w:id="211769593">
          <w:marLeft w:val="640"/>
          <w:marRight w:val="0"/>
          <w:marTop w:val="0"/>
          <w:marBottom w:val="0"/>
          <w:divBdr>
            <w:top w:val="none" w:sz="0" w:space="0" w:color="auto"/>
            <w:left w:val="none" w:sz="0" w:space="0" w:color="auto"/>
            <w:bottom w:val="none" w:sz="0" w:space="0" w:color="auto"/>
            <w:right w:val="none" w:sz="0" w:space="0" w:color="auto"/>
          </w:divBdr>
        </w:div>
        <w:div w:id="1608586694">
          <w:marLeft w:val="640"/>
          <w:marRight w:val="0"/>
          <w:marTop w:val="0"/>
          <w:marBottom w:val="0"/>
          <w:divBdr>
            <w:top w:val="none" w:sz="0" w:space="0" w:color="auto"/>
            <w:left w:val="none" w:sz="0" w:space="0" w:color="auto"/>
            <w:bottom w:val="none" w:sz="0" w:space="0" w:color="auto"/>
            <w:right w:val="none" w:sz="0" w:space="0" w:color="auto"/>
          </w:divBdr>
        </w:div>
        <w:div w:id="1701856912">
          <w:marLeft w:val="640"/>
          <w:marRight w:val="0"/>
          <w:marTop w:val="0"/>
          <w:marBottom w:val="0"/>
          <w:divBdr>
            <w:top w:val="none" w:sz="0" w:space="0" w:color="auto"/>
            <w:left w:val="none" w:sz="0" w:space="0" w:color="auto"/>
            <w:bottom w:val="none" w:sz="0" w:space="0" w:color="auto"/>
            <w:right w:val="none" w:sz="0" w:space="0" w:color="auto"/>
          </w:divBdr>
        </w:div>
        <w:div w:id="810634684">
          <w:marLeft w:val="640"/>
          <w:marRight w:val="0"/>
          <w:marTop w:val="0"/>
          <w:marBottom w:val="0"/>
          <w:divBdr>
            <w:top w:val="none" w:sz="0" w:space="0" w:color="auto"/>
            <w:left w:val="none" w:sz="0" w:space="0" w:color="auto"/>
            <w:bottom w:val="none" w:sz="0" w:space="0" w:color="auto"/>
            <w:right w:val="none" w:sz="0" w:space="0" w:color="auto"/>
          </w:divBdr>
        </w:div>
        <w:div w:id="1032731041">
          <w:marLeft w:val="640"/>
          <w:marRight w:val="0"/>
          <w:marTop w:val="0"/>
          <w:marBottom w:val="0"/>
          <w:divBdr>
            <w:top w:val="none" w:sz="0" w:space="0" w:color="auto"/>
            <w:left w:val="none" w:sz="0" w:space="0" w:color="auto"/>
            <w:bottom w:val="none" w:sz="0" w:space="0" w:color="auto"/>
            <w:right w:val="none" w:sz="0" w:space="0" w:color="auto"/>
          </w:divBdr>
        </w:div>
        <w:div w:id="1650163389">
          <w:marLeft w:val="640"/>
          <w:marRight w:val="0"/>
          <w:marTop w:val="0"/>
          <w:marBottom w:val="0"/>
          <w:divBdr>
            <w:top w:val="none" w:sz="0" w:space="0" w:color="auto"/>
            <w:left w:val="none" w:sz="0" w:space="0" w:color="auto"/>
            <w:bottom w:val="none" w:sz="0" w:space="0" w:color="auto"/>
            <w:right w:val="none" w:sz="0" w:space="0" w:color="auto"/>
          </w:divBdr>
        </w:div>
        <w:div w:id="1326937513">
          <w:marLeft w:val="640"/>
          <w:marRight w:val="0"/>
          <w:marTop w:val="0"/>
          <w:marBottom w:val="0"/>
          <w:divBdr>
            <w:top w:val="none" w:sz="0" w:space="0" w:color="auto"/>
            <w:left w:val="none" w:sz="0" w:space="0" w:color="auto"/>
            <w:bottom w:val="none" w:sz="0" w:space="0" w:color="auto"/>
            <w:right w:val="none" w:sz="0" w:space="0" w:color="auto"/>
          </w:divBdr>
        </w:div>
        <w:div w:id="2008709273">
          <w:marLeft w:val="640"/>
          <w:marRight w:val="0"/>
          <w:marTop w:val="0"/>
          <w:marBottom w:val="0"/>
          <w:divBdr>
            <w:top w:val="none" w:sz="0" w:space="0" w:color="auto"/>
            <w:left w:val="none" w:sz="0" w:space="0" w:color="auto"/>
            <w:bottom w:val="none" w:sz="0" w:space="0" w:color="auto"/>
            <w:right w:val="none" w:sz="0" w:space="0" w:color="auto"/>
          </w:divBdr>
        </w:div>
        <w:div w:id="621500510">
          <w:marLeft w:val="640"/>
          <w:marRight w:val="0"/>
          <w:marTop w:val="0"/>
          <w:marBottom w:val="0"/>
          <w:divBdr>
            <w:top w:val="none" w:sz="0" w:space="0" w:color="auto"/>
            <w:left w:val="none" w:sz="0" w:space="0" w:color="auto"/>
            <w:bottom w:val="none" w:sz="0" w:space="0" w:color="auto"/>
            <w:right w:val="none" w:sz="0" w:space="0" w:color="auto"/>
          </w:divBdr>
        </w:div>
        <w:div w:id="845899817">
          <w:marLeft w:val="640"/>
          <w:marRight w:val="0"/>
          <w:marTop w:val="0"/>
          <w:marBottom w:val="0"/>
          <w:divBdr>
            <w:top w:val="none" w:sz="0" w:space="0" w:color="auto"/>
            <w:left w:val="none" w:sz="0" w:space="0" w:color="auto"/>
            <w:bottom w:val="none" w:sz="0" w:space="0" w:color="auto"/>
            <w:right w:val="none" w:sz="0" w:space="0" w:color="auto"/>
          </w:divBdr>
        </w:div>
        <w:div w:id="267397970">
          <w:marLeft w:val="640"/>
          <w:marRight w:val="0"/>
          <w:marTop w:val="0"/>
          <w:marBottom w:val="0"/>
          <w:divBdr>
            <w:top w:val="none" w:sz="0" w:space="0" w:color="auto"/>
            <w:left w:val="none" w:sz="0" w:space="0" w:color="auto"/>
            <w:bottom w:val="none" w:sz="0" w:space="0" w:color="auto"/>
            <w:right w:val="none" w:sz="0" w:space="0" w:color="auto"/>
          </w:divBdr>
        </w:div>
        <w:div w:id="1818104135">
          <w:marLeft w:val="640"/>
          <w:marRight w:val="0"/>
          <w:marTop w:val="0"/>
          <w:marBottom w:val="0"/>
          <w:divBdr>
            <w:top w:val="none" w:sz="0" w:space="0" w:color="auto"/>
            <w:left w:val="none" w:sz="0" w:space="0" w:color="auto"/>
            <w:bottom w:val="none" w:sz="0" w:space="0" w:color="auto"/>
            <w:right w:val="none" w:sz="0" w:space="0" w:color="auto"/>
          </w:divBdr>
        </w:div>
        <w:div w:id="1886798174">
          <w:marLeft w:val="640"/>
          <w:marRight w:val="0"/>
          <w:marTop w:val="0"/>
          <w:marBottom w:val="0"/>
          <w:divBdr>
            <w:top w:val="none" w:sz="0" w:space="0" w:color="auto"/>
            <w:left w:val="none" w:sz="0" w:space="0" w:color="auto"/>
            <w:bottom w:val="none" w:sz="0" w:space="0" w:color="auto"/>
            <w:right w:val="none" w:sz="0" w:space="0" w:color="auto"/>
          </w:divBdr>
        </w:div>
        <w:div w:id="1004209936">
          <w:marLeft w:val="640"/>
          <w:marRight w:val="0"/>
          <w:marTop w:val="0"/>
          <w:marBottom w:val="0"/>
          <w:divBdr>
            <w:top w:val="none" w:sz="0" w:space="0" w:color="auto"/>
            <w:left w:val="none" w:sz="0" w:space="0" w:color="auto"/>
            <w:bottom w:val="none" w:sz="0" w:space="0" w:color="auto"/>
            <w:right w:val="none" w:sz="0" w:space="0" w:color="auto"/>
          </w:divBdr>
        </w:div>
        <w:div w:id="155190788">
          <w:marLeft w:val="640"/>
          <w:marRight w:val="0"/>
          <w:marTop w:val="0"/>
          <w:marBottom w:val="0"/>
          <w:divBdr>
            <w:top w:val="none" w:sz="0" w:space="0" w:color="auto"/>
            <w:left w:val="none" w:sz="0" w:space="0" w:color="auto"/>
            <w:bottom w:val="none" w:sz="0" w:space="0" w:color="auto"/>
            <w:right w:val="none" w:sz="0" w:space="0" w:color="auto"/>
          </w:divBdr>
        </w:div>
        <w:div w:id="1261140535">
          <w:marLeft w:val="640"/>
          <w:marRight w:val="0"/>
          <w:marTop w:val="0"/>
          <w:marBottom w:val="0"/>
          <w:divBdr>
            <w:top w:val="none" w:sz="0" w:space="0" w:color="auto"/>
            <w:left w:val="none" w:sz="0" w:space="0" w:color="auto"/>
            <w:bottom w:val="none" w:sz="0" w:space="0" w:color="auto"/>
            <w:right w:val="none" w:sz="0" w:space="0" w:color="auto"/>
          </w:divBdr>
        </w:div>
        <w:div w:id="795804277">
          <w:marLeft w:val="640"/>
          <w:marRight w:val="0"/>
          <w:marTop w:val="0"/>
          <w:marBottom w:val="0"/>
          <w:divBdr>
            <w:top w:val="none" w:sz="0" w:space="0" w:color="auto"/>
            <w:left w:val="none" w:sz="0" w:space="0" w:color="auto"/>
            <w:bottom w:val="none" w:sz="0" w:space="0" w:color="auto"/>
            <w:right w:val="none" w:sz="0" w:space="0" w:color="auto"/>
          </w:divBdr>
        </w:div>
        <w:div w:id="1191919962">
          <w:marLeft w:val="640"/>
          <w:marRight w:val="0"/>
          <w:marTop w:val="0"/>
          <w:marBottom w:val="0"/>
          <w:divBdr>
            <w:top w:val="none" w:sz="0" w:space="0" w:color="auto"/>
            <w:left w:val="none" w:sz="0" w:space="0" w:color="auto"/>
            <w:bottom w:val="none" w:sz="0" w:space="0" w:color="auto"/>
            <w:right w:val="none" w:sz="0" w:space="0" w:color="auto"/>
          </w:divBdr>
        </w:div>
        <w:div w:id="1207066605">
          <w:marLeft w:val="640"/>
          <w:marRight w:val="0"/>
          <w:marTop w:val="0"/>
          <w:marBottom w:val="0"/>
          <w:divBdr>
            <w:top w:val="none" w:sz="0" w:space="0" w:color="auto"/>
            <w:left w:val="none" w:sz="0" w:space="0" w:color="auto"/>
            <w:bottom w:val="none" w:sz="0" w:space="0" w:color="auto"/>
            <w:right w:val="none" w:sz="0" w:space="0" w:color="auto"/>
          </w:divBdr>
        </w:div>
        <w:div w:id="1002854879">
          <w:marLeft w:val="640"/>
          <w:marRight w:val="0"/>
          <w:marTop w:val="0"/>
          <w:marBottom w:val="0"/>
          <w:divBdr>
            <w:top w:val="none" w:sz="0" w:space="0" w:color="auto"/>
            <w:left w:val="none" w:sz="0" w:space="0" w:color="auto"/>
            <w:bottom w:val="none" w:sz="0" w:space="0" w:color="auto"/>
            <w:right w:val="none" w:sz="0" w:space="0" w:color="auto"/>
          </w:divBdr>
        </w:div>
        <w:div w:id="1507672575">
          <w:marLeft w:val="640"/>
          <w:marRight w:val="0"/>
          <w:marTop w:val="0"/>
          <w:marBottom w:val="0"/>
          <w:divBdr>
            <w:top w:val="none" w:sz="0" w:space="0" w:color="auto"/>
            <w:left w:val="none" w:sz="0" w:space="0" w:color="auto"/>
            <w:bottom w:val="none" w:sz="0" w:space="0" w:color="auto"/>
            <w:right w:val="none" w:sz="0" w:space="0" w:color="auto"/>
          </w:divBdr>
        </w:div>
        <w:div w:id="2126729863">
          <w:marLeft w:val="640"/>
          <w:marRight w:val="0"/>
          <w:marTop w:val="0"/>
          <w:marBottom w:val="0"/>
          <w:divBdr>
            <w:top w:val="none" w:sz="0" w:space="0" w:color="auto"/>
            <w:left w:val="none" w:sz="0" w:space="0" w:color="auto"/>
            <w:bottom w:val="none" w:sz="0" w:space="0" w:color="auto"/>
            <w:right w:val="none" w:sz="0" w:space="0" w:color="auto"/>
          </w:divBdr>
        </w:div>
        <w:div w:id="920678673">
          <w:marLeft w:val="640"/>
          <w:marRight w:val="0"/>
          <w:marTop w:val="0"/>
          <w:marBottom w:val="0"/>
          <w:divBdr>
            <w:top w:val="none" w:sz="0" w:space="0" w:color="auto"/>
            <w:left w:val="none" w:sz="0" w:space="0" w:color="auto"/>
            <w:bottom w:val="none" w:sz="0" w:space="0" w:color="auto"/>
            <w:right w:val="none" w:sz="0" w:space="0" w:color="auto"/>
          </w:divBdr>
        </w:div>
      </w:divsChild>
    </w:div>
    <w:div w:id="1123767944">
      <w:bodyDiv w:val="1"/>
      <w:marLeft w:val="0"/>
      <w:marRight w:val="0"/>
      <w:marTop w:val="0"/>
      <w:marBottom w:val="0"/>
      <w:divBdr>
        <w:top w:val="none" w:sz="0" w:space="0" w:color="auto"/>
        <w:left w:val="none" w:sz="0" w:space="0" w:color="auto"/>
        <w:bottom w:val="none" w:sz="0" w:space="0" w:color="auto"/>
        <w:right w:val="none" w:sz="0" w:space="0" w:color="auto"/>
      </w:divBdr>
      <w:divsChild>
        <w:div w:id="633950412">
          <w:marLeft w:val="640"/>
          <w:marRight w:val="0"/>
          <w:marTop w:val="0"/>
          <w:marBottom w:val="0"/>
          <w:divBdr>
            <w:top w:val="none" w:sz="0" w:space="0" w:color="auto"/>
            <w:left w:val="none" w:sz="0" w:space="0" w:color="auto"/>
            <w:bottom w:val="none" w:sz="0" w:space="0" w:color="auto"/>
            <w:right w:val="none" w:sz="0" w:space="0" w:color="auto"/>
          </w:divBdr>
        </w:div>
        <w:div w:id="1133521241">
          <w:marLeft w:val="640"/>
          <w:marRight w:val="0"/>
          <w:marTop w:val="0"/>
          <w:marBottom w:val="0"/>
          <w:divBdr>
            <w:top w:val="none" w:sz="0" w:space="0" w:color="auto"/>
            <w:left w:val="none" w:sz="0" w:space="0" w:color="auto"/>
            <w:bottom w:val="none" w:sz="0" w:space="0" w:color="auto"/>
            <w:right w:val="none" w:sz="0" w:space="0" w:color="auto"/>
          </w:divBdr>
        </w:div>
        <w:div w:id="1454061058">
          <w:marLeft w:val="640"/>
          <w:marRight w:val="0"/>
          <w:marTop w:val="0"/>
          <w:marBottom w:val="0"/>
          <w:divBdr>
            <w:top w:val="none" w:sz="0" w:space="0" w:color="auto"/>
            <w:left w:val="none" w:sz="0" w:space="0" w:color="auto"/>
            <w:bottom w:val="none" w:sz="0" w:space="0" w:color="auto"/>
            <w:right w:val="none" w:sz="0" w:space="0" w:color="auto"/>
          </w:divBdr>
        </w:div>
        <w:div w:id="1924607419">
          <w:marLeft w:val="640"/>
          <w:marRight w:val="0"/>
          <w:marTop w:val="0"/>
          <w:marBottom w:val="0"/>
          <w:divBdr>
            <w:top w:val="none" w:sz="0" w:space="0" w:color="auto"/>
            <w:left w:val="none" w:sz="0" w:space="0" w:color="auto"/>
            <w:bottom w:val="none" w:sz="0" w:space="0" w:color="auto"/>
            <w:right w:val="none" w:sz="0" w:space="0" w:color="auto"/>
          </w:divBdr>
        </w:div>
        <w:div w:id="2134400609">
          <w:marLeft w:val="640"/>
          <w:marRight w:val="0"/>
          <w:marTop w:val="0"/>
          <w:marBottom w:val="0"/>
          <w:divBdr>
            <w:top w:val="none" w:sz="0" w:space="0" w:color="auto"/>
            <w:left w:val="none" w:sz="0" w:space="0" w:color="auto"/>
            <w:bottom w:val="none" w:sz="0" w:space="0" w:color="auto"/>
            <w:right w:val="none" w:sz="0" w:space="0" w:color="auto"/>
          </w:divBdr>
        </w:div>
        <w:div w:id="1298099204">
          <w:marLeft w:val="640"/>
          <w:marRight w:val="0"/>
          <w:marTop w:val="0"/>
          <w:marBottom w:val="0"/>
          <w:divBdr>
            <w:top w:val="none" w:sz="0" w:space="0" w:color="auto"/>
            <w:left w:val="none" w:sz="0" w:space="0" w:color="auto"/>
            <w:bottom w:val="none" w:sz="0" w:space="0" w:color="auto"/>
            <w:right w:val="none" w:sz="0" w:space="0" w:color="auto"/>
          </w:divBdr>
        </w:div>
        <w:div w:id="1930846445">
          <w:marLeft w:val="640"/>
          <w:marRight w:val="0"/>
          <w:marTop w:val="0"/>
          <w:marBottom w:val="0"/>
          <w:divBdr>
            <w:top w:val="none" w:sz="0" w:space="0" w:color="auto"/>
            <w:left w:val="none" w:sz="0" w:space="0" w:color="auto"/>
            <w:bottom w:val="none" w:sz="0" w:space="0" w:color="auto"/>
            <w:right w:val="none" w:sz="0" w:space="0" w:color="auto"/>
          </w:divBdr>
        </w:div>
        <w:div w:id="430392413">
          <w:marLeft w:val="640"/>
          <w:marRight w:val="0"/>
          <w:marTop w:val="0"/>
          <w:marBottom w:val="0"/>
          <w:divBdr>
            <w:top w:val="none" w:sz="0" w:space="0" w:color="auto"/>
            <w:left w:val="none" w:sz="0" w:space="0" w:color="auto"/>
            <w:bottom w:val="none" w:sz="0" w:space="0" w:color="auto"/>
            <w:right w:val="none" w:sz="0" w:space="0" w:color="auto"/>
          </w:divBdr>
        </w:div>
        <w:div w:id="1292783985">
          <w:marLeft w:val="640"/>
          <w:marRight w:val="0"/>
          <w:marTop w:val="0"/>
          <w:marBottom w:val="0"/>
          <w:divBdr>
            <w:top w:val="none" w:sz="0" w:space="0" w:color="auto"/>
            <w:left w:val="none" w:sz="0" w:space="0" w:color="auto"/>
            <w:bottom w:val="none" w:sz="0" w:space="0" w:color="auto"/>
            <w:right w:val="none" w:sz="0" w:space="0" w:color="auto"/>
          </w:divBdr>
        </w:div>
        <w:div w:id="80177629">
          <w:marLeft w:val="640"/>
          <w:marRight w:val="0"/>
          <w:marTop w:val="0"/>
          <w:marBottom w:val="0"/>
          <w:divBdr>
            <w:top w:val="none" w:sz="0" w:space="0" w:color="auto"/>
            <w:left w:val="none" w:sz="0" w:space="0" w:color="auto"/>
            <w:bottom w:val="none" w:sz="0" w:space="0" w:color="auto"/>
            <w:right w:val="none" w:sz="0" w:space="0" w:color="auto"/>
          </w:divBdr>
        </w:div>
        <w:div w:id="1756393009">
          <w:marLeft w:val="640"/>
          <w:marRight w:val="0"/>
          <w:marTop w:val="0"/>
          <w:marBottom w:val="0"/>
          <w:divBdr>
            <w:top w:val="none" w:sz="0" w:space="0" w:color="auto"/>
            <w:left w:val="none" w:sz="0" w:space="0" w:color="auto"/>
            <w:bottom w:val="none" w:sz="0" w:space="0" w:color="auto"/>
            <w:right w:val="none" w:sz="0" w:space="0" w:color="auto"/>
          </w:divBdr>
        </w:div>
        <w:div w:id="1940217572">
          <w:marLeft w:val="640"/>
          <w:marRight w:val="0"/>
          <w:marTop w:val="0"/>
          <w:marBottom w:val="0"/>
          <w:divBdr>
            <w:top w:val="none" w:sz="0" w:space="0" w:color="auto"/>
            <w:left w:val="none" w:sz="0" w:space="0" w:color="auto"/>
            <w:bottom w:val="none" w:sz="0" w:space="0" w:color="auto"/>
            <w:right w:val="none" w:sz="0" w:space="0" w:color="auto"/>
          </w:divBdr>
        </w:div>
        <w:div w:id="1763718537">
          <w:marLeft w:val="640"/>
          <w:marRight w:val="0"/>
          <w:marTop w:val="0"/>
          <w:marBottom w:val="0"/>
          <w:divBdr>
            <w:top w:val="none" w:sz="0" w:space="0" w:color="auto"/>
            <w:left w:val="none" w:sz="0" w:space="0" w:color="auto"/>
            <w:bottom w:val="none" w:sz="0" w:space="0" w:color="auto"/>
            <w:right w:val="none" w:sz="0" w:space="0" w:color="auto"/>
          </w:divBdr>
        </w:div>
        <w:div w:id="1549993355">
          <w:marLeft w:val="640"/>
          <w:marRight w:val="0"/>
          <w:marTop w:val="0"/>
          <w:marBottom w:val="0"/>
          <w:divBdr>
            <w:top w:val="none" w:sz="0" w:space="0" w:color="auto"/>
            <w:left w:val="none" w:sz="0" w:space="0" w:color="auto"/>
            <w:bottom w:val="none" w:sz="0" w:space="0" w:color="auto"/>
            <w:right w:val="none" w:sz="0" w:space="0" w:color="auto"/>
          </w:divBdr>
        </w:div>
        <w:div w:id="670109559">
          <w:marLeft w:val="640"/>
          <w:marRight w:val="0"/>
          <w:marTop w:val="0"/>
          <w:marBottom w:val="0"/>
          <w:divBdr>
            <w:top w:val="none" w:sz="0" w:space="0" w:color="auto"/>
            <w:left w:val="none" w:sz="0" w:space="0" w:color="auto"/>
            <w:bottom w:val="none" w:sz="0" w:space="0" w:color="auto"/>
            <w:right w:val="none" w:sz="0" w:space="0" w:color="auto"/>
          </w:divBdr>
        </w:div>
        <w:div w:id="1301376002">
          <w:marLeft w:val="640"/>
          <w:marRight w:val="0"/>
          <w:marTop w:val="0"/>
          <w:marBottom w:val="0"/>
          <w:divBdr>
            <w:top w:val="none" w:sz="0" w:space="0" w:color="auto"/>
            <w:left w:val="none" w:sz="0" w:space="0" w:color="auto"/>
            <w:bottom w:val="none" w:sz="0" w:space="0" w:color="auto"/>
            <w:right w:val="none" w:sz="0" w:space="0" w:color="auto"/>
          </w:divBdr>
        </w:div>
        <w:div w:id="988554027">
          <w:marLeft w:val="640"/>
          <w:marRight w:val="0"/>
          <w:marTop w:val="0"/>
          <w:marBottom w:val="0"/>
          <w:divBdr>
            <w:top w:val="none" w:sz="0" w:space="0" w:color="auto"/>
            <w:left w:val="none" w:sz="0" w:space="0" w:color="auto"/>
            <w:bottom w:val="none" w:sz="0" w:space="0" w:color="auto"/>
            <w:right w:val="none" w:sz="0" w:space="0" w:color="auto"/>
          </w:divBdr>
        </w:div>
        <w:div w:id="1292249934">
          <w:marLeft w:val="640"/>
          <w:marRight w:val="0"/>
          <w:marTop w:val="0"/>
          <w:marBottom w:val="0"/>
          <w:divBdr>
            <w:top w:val="none" w:sz="0" w:space="0" w:color="auto"/>
            <w:left w:val="none" w:sz="0" w:space="0" w:color="auto"/>
            <w:bottom w:val="none" w:sz="0" w:space="0" w:color="auto"/>
            <w:right w:val="none" w:sz="0" w:space="0" w:color="auto"/>
          </w:divBdr>
        </w:div>
        <w:div w:id="1622178908">
          <w:marLeft w:val="640"/>
          <w:marRight w:val="0"/>
          <w:marTop w:val="0"/>
          <w:marBottom w:val="0"/>
          <w:divBdr>
            <w:top w:val="none" w:sz="0" w:space="0" w:color="auto"/>
            <w:left w:val="none" w:sz="0" w:space="0" w:color="auto"/>
            <w:bottom w:val="none" w:sz="0" w:space="0" w:color="auto"/>
            <w:right w:val="none" w:sz="0" w:space="0" w:color="auto"/>
          </w:divBdr>
        </w:div>
        <w:div w:id="307629692">
          <w:marLeft w:val="640"/>
          <w:marRight w:val="0"/>
          <w:marTop w:val="0"/>
          <w:marBottom w:val="0"/>
          <w:divBdr>
            <w:top w:val="none" w:sz="0" w:space="0" w:color="auto"/>
            <w:left w:val="none" w:sz="0" w:space="0" w:color="auto"/>
            <w:bottom w:val="none" w:sz="0" w:space="0" w:color="auto"/>
            <w:right w:val="none" w:sz="0" w:space="0" w:color="auto"/>
          </w:divBdr>
        </w:div>
        <w:div w:id="890264530">
          <w:marLeft w:val="640"/>
          <w:marRight w:val="0"/>
          <w:marTop w:val="0"/>
          <w:marBottom w:val="0"/>
          <w:divBdr>
            <w:top w:val="none" w:sz="0" w:space="0" w:color="auto"/>
            <w:left w:val="none" w:sz="0" w:space="0" w:color="auto"/>
            <w:bottom w:val="none" w:sz="0" w:space="0" w:color="auto"/>
            <w:right w:val="none" w:sz="0" w:space="0" w:color="auto"/>
          </w:divBdr>
        </w:div>
        <w:div w:id="663361107">
          <w:marLeft w:val="640"/>
          <w:marRight w:val="0"/>
          <w:marTop w:val="0"/>
          <w:marBottom w:val="0"/>
          <w:divBdr>
            <w:top w:val="none" w:sz="0" w:space="0" w:color="auto"/>
            <w:left w:val="none" w:sz="0" w:space="0" w:color="auto"/>
            <w:bottom w:val="none" w:sz="0" w:space="0" w:color="auto"/>
            <w:right w:val="none" w:sz="0" w:space="0" w:color="auto"/>
          </w:divBdr>
        </w:div>
        <w:div w:id="252248143">
          <w:marLeft w:val="640"/>
          <w:marRight w:val="0"/>
          <w:marTop w:val="0"/>
          <w:marBottom w:val="0"/>
          <w:divBdr>
            <w:top w:val="none" w:sz="0" w:space="0" w:color="auto"/>
            <w:left w:val="none" w:sz="0" w:space="0" w:color="auto"/>
            <w:bottom w:val="none" w:sz="0" w:space="0" w:color="auto"/>
            <w:right w:val="none" w:sz="0" w:space="0" w:color="auto"/>
          </w:divBdr>
        </w:div>
        <w:div w:id="1717002260">
          <w:marLeft w:val="640"/>
          <w:marRight w:val="0"/>
          <w:marTop w:val="0"/>
          <w:marBottom w:val="0"/>
          <w:divBdr>
            <w:top w:val="none" w:sz="0" w:space="0" w:color="auto"/>
            <w:left w:val="none" w:sz="0" w:space="0" w:color="auto"/>
            <w:bottom w:val="none" w:sz="0" w:space="0" w:color="auto"/>
            <w:right w:val="none" w:sz="0" w:space="0" w:color="auto"/>
          </w:divBdr>
        </w:div>
        <w:div w:id="2101369628">
          <w:marLeft w:val="640"/>
          <w:marRight w:val="0"/>
          <w:marTop w:val="0"/>
          <w:marBottom w:val="0"/>
          <w:divBdr>
            <w:top w:val="none" w:sz="0" w:space="0" w:color="auto"/>
            <w:left w:val="none" w:sz="0" w:space="0" w:color="auto"/>
            <w:bottom w:val="none" w:sz="0" w:space="0" w:color="auto"/>
            <w:right w:val="none" w:sz="0" w:space="0" w:color="auto"/>
          </w:divBdr>
        </w:div>
        <w:div w:id="1640258779">
          <w:marLeft w:val="640"/>
          <w:marRight w:val="0"/>
          <w:marTop w:val="0"/>
          <w:marBottom w:val="0"/>
          <w:divBdr>
            <w:top w:val="none" w:sz="0" w:space="0" w:color="auto"/>
            <w:left w:val="none" w:sz="0" w:space="0" w:color="auto"/>
            <w:bottom w:val="none" w:sz="0" w:space="0" w:color="auto"/>
            <w:right w:val="none" w:sz="0" w:space="0" w:color="auto"/>
          </w:divBdr>
        </w:div>
        <w:div w:id="1476141880">
          <w:marLeft w:val="640"/>
          <w:marRight w:val="0"/>
          <w:marTop w:val="0"/>
          <w:marBottom w:val="0"/>
          <w:divBdr>
            <w:top w:val="none" w:sz="0" w:space="0" w:color="auto"/>
            <w:left w:val="none" w:sz="0" w:space="0" w:color="auto"/>
            <w:bottom w:val="none" w:sz="0" w:space="0" w:color="auto"/>
            <w:right w:val="none" w:sz="0" w:space="0" w:color="auto"/>
          </w:divBdr>
        </w:div>
        <w:div w:id="847910632">
          <w:marLeft w:val="640"/>
          <w:marRight w:val="0"/>
          <w:marTop w:val="0"/>
          <w:marBottom w:val="0"/>
          <w:divBdr>
            <w:top w:val="none" w:sz="0" w:space="0" w:color="auto"/>
            <w:left w:val="none" w:sz="0" w:space="0" w:color="auto"/>
            <w:bottom w:val="none" w:sz="0" w:space="0" w:color="auto"/>
            <w:right w:val="none" w:sz="0" w:space="0" w:color="auto"/>
          </w:divBdr>
        </w:div>
      </w:divsChild>
    </w:div>
    <w:div w:id="1137452545">
      <w:bodyDiv w:val="1"/>
      <w:marLeft w:val="0"/>
      <w:marRight w:val="0"/>
      <w:marTop w:val="0"/>
      <w:marBottom w:val="0"/>
      <w:divBdr>
        <w:top w:val="none" w:sz="0" w:space="0" w:color="auto"/>
        <w:left w:val="none" w:sz="0" w:space="0" w:color="auto"/>
        <w:bottom w:val="none" w:sz="0" w:space="0" w:color="auto"/>
        <w:right w:val="none" w:sz="0" w:space="0" w:color="auto"/>
      </w:divBdr>
      <w:divsChild>
        <w:div w:id="881330842">
          <w:marLeft w:val="640"/>
          <w:marRight w:val="0"/>
          <w:marTop w:val="0"/>
          <w:marBottom w:val="0"/>
          <w:divBdr>
            <w:top w:val="none" w:sz="0" w:space="0" w:color="auto"/>
            <w:left w:val="none" w:sz="0" w:space="0" w:color="auto"/>
            <w:bottom w:val="none" w:sz="0" w:space="0" w:color="auto"/>
            <w:right w:val="none" w:sz="0" w:space="0" w:color="auto"/>
          </w:divBdr>
        </w:div>
        <w:div w:id="1372270533">
          <w:marLeft w:val="640"/>
          <w:marRight w:val="0"/>
          <w:marTop w:val="0"/>
          <w:marBottom w:val="0"/>
          <w:divBdr>
            <w:top w:val="none" w:sz="0" w:space="0" w:color="auto"/>
            <w:left w:val="none" w:sz="0" w:space="0" w:color="auto"/>
            <w:bottom w:val="none" w:sz="0" w:space="0" w:color="auto"/>
            <w:right w:val="none" w:sz="0" w:space="0" w:color="auto"/>
          </w:divBdr>
        </w:div>
        <w:div w:id="986083177">
          <w:marLeft w:val="640"/>
          <w:marRight w:val="0"/>
          <w:marTop w:val="0"/>
          <w:marBottom w:val="0"/>
          <w:divBdr>
            <w:top w:val="none" w:sz="0" w:space="0" w:color="auto"/>
            <w:left w:val="none" w:sz="0" w:space="0" w:color="auto"/>
            <w:bottom w:val="none" w:sz="0" w:space="0" w:color="auto"/>
            <w:right w:val="none" w:sz="0" w:space="0" w:color="auto"/>
          </w:divBdr>
        </w:div>
        <w:div w:id="1161773710">
          <w:marLeft w:val="640"/>
          <w:marRight w:val="0"/>
          <w:marTop w:val="0"/>
          <w:marBottom w:val="0"/>
          <w:divBdr>
            <w:top w:val="none" w:sz="0" w:space="0" w:color="auto"/>
            <w:left w:val="none" w:sz="0" w:space="0" w:color="auto"/>
            <w:bottom w:val="none" w:sz="0" w:space="0" w:color="auto"/>
            <w:right w:val="none" w:sz="0" w:space="0" w:color="auto"/>
          </w:divBdr>
        </w:div>
        <w:div w:id="1732927981">
          <w:marLeft w:val="640"/>
          <w:marRight w:val="0"/>
          <w:marTop w:val="0"/>
          <w:marBottom w:val="0"/>
          <w:divBdr>
            <w:top w:val="none" w:sz="0" w:space="0" w:color="auto"/>
            <w:left w:val="none" w:sz="0" w:space="0" w:color="auto"/>
            <w:bottom w:val="none" w:sz="0" w:space="0" w:color="auto"/>
            <w:right w:val="none" w:sz="0" w:space="0" w:color="auto"/>
          </w:divBdr>
        </w:div>
        <w:div w:id="1767726941">
          <w:marLeft w:val="640"/>
          <w:marRight w:val="0"/>
          <w:marTop w:val="0"/>
          <w:marBottom w:val="0"/>
          <w:divBdr>
            <w:top w:val="none" w:sz="0" w:space="0" w:color="auto"/>
            <w:left w:val="none" w:sz="0" w:space="0" w:color="auto"/>
            <w:bottom w:val="none" w:sz="0" w:space="0" w:color="auto"/>
            <w:right w:val="none" w:sz="0" w:space="0" w:color="auto"/>
          </w:divBdr>
        </w:div>
        <w:div w:id="108203728">
          <w:marLeft w:val="640"/>
          <w:marRight w:val="0"/>
          <w:marTop w:val="0"/>
          <w:marBottom w:val="0"/>
          <w:divBdr>
            <w:top w:val="none" w:sz="0" w:space="0" w:color="auto"/>
            <w:left w:val="none" w:sz="0" w:space="0" w:color="auto"/>
            <w:bottom w:val="none" w:sz="0" w:space="0" w:color="auto"/>
            <w:right w:val="none" w:sz="0" w:space="0" w:color="auto"/>
          </w:divBdr>
        </w:div>
        <w:div w:id="1004087671">
          <w:marLeft w:val="640"/>
          <w:marRight w:val="0"/>
          <w:marTop w:val="0"/>
          <w:marBottom w:val="0"/>
          <w:divBdr>
            <w:top w:val="none" w:sz="0" w:space="0" w:color="auto"/>
            <w:left w:val="none" w:sz="0" w:space="0" w:color="auto"/>
            <w:bottom w:val="none" w:sz="0" w:space="0" w:color="auto"/>
            <w:right w:val="none" w:sz="0" w:space="0" w:color="auto"/>
          </w:divBdr>
        </w:div>
        <w:div w:id="1392538773">
          <w:marLeft w:val="640"/>
          <w:marRight w:val="0"/>
          <w:marTop w:val="0"/>
          <w:marBottom w:val="0"/>
          <w:divBdr>
            <w:top w:val="none" w:sz="0" w:space="0" w:color="auto"/>
            <w:left w:val="none" w:sz="0" w:space="0" w:color="auto"/>
            <w:bottom w:val="none" w:sz="0" w:space="0" w:color="auto"/>
            <w:right w:val="none" w:sz="0" w:space="0" w:color="auto"/>
          </w:divBdr>
        </w:div>
        <w:div w:id="286787177">
          <w:marLeft w:val="640"/>
          <w:marRight w:val="0"/>
          <w:marTop w:val="0"/>
          <w:marBottom w:val="0"/>
          <w:divBdr>
            <w:top w:val="none" w:sz="0" w:space="0" w:color="auto"/>
            <w:left w:val="none" w:sz="0" w:space="0" w:color="auto"/>
            <w:bottom w:val="none" w:sz="0" w:space="0" w:color="auto"/>
            <w:right w:val="none" w:sz="0" w:space="0" w:color="auto"/>
          </w:divBdr>
        </w:div>
        <w:div w:id="71661543">
          <w:marLeft w:val="640"/>
          <w:marRight w:val="0"/>
          <w:marTop w:val="0"/>
          <w:marBottom w:val="0"/>
          <w:divBdr>
            <w:top w:val="none" w:sz="0" w:space="0" w:color="auto"/>
            <w:left w:val="none" w:sz="0" w:space="0" w:color="auto"/>
            <w:bottom w:val="none" w:sz="0" w:space="0" w:color="auto"/>
            <w:right w:val="none" w:sz="0" w:space="0" w:color="auto"/>
          </w:divBdr>
        </w:div>
        <w:div w:id="1944650428">
          <w:marLeft w:val="640"/>
          <w:marRight w:val="0"/>
          <w:marTop w:val="0"/>
          <w:marBottom w:val="0"/>
          <w:divBdr>
            <w:top w:val="none" w:sz="0" w:space="0" w:color="auto"/>
            <w:left w:val="none" w:sz="0" w:space="0" w:color="auto"/>
            <w:bottom w:val="none" w:sz="0" w:space="0" w:color="auto"/>
            <w:right w:val="none" w:sz="0" w:space="0" w:color="auto"/>
          </w:divBdr>
        </w:div>
        <w:div w:id="2135633060">
          <w:marLeft w:val="640"/>
          <w:marRight w:val="0"/>
          <w:marTop w:val="0"/>
          <w:marBottom w:val="0"/>
          <w:divBdr>
            <w:top w:val="none" w:sz="0" w:space="0" w:color="auto"/>
            <w:left w:val="none" w:sz="0" w:space="0" w:color="auto"/>
            <w:bottom w:val="none" w:sz="0" w:space="0" w:color="auto"/>
            <w:right w:val="none" w:sz="0" w:space="0" w:color="auto"/>
          </w:divBdr>
        </w:div>
        <w:div w:id="564873665">
          <w:marLeft w:val="640"/>
          <w:marRight w:val="0"/>
          <w:marTop w:val="0"/>
          <w:marBottom w:val="0"/>
          <w:divBdr>
            <w:top w:val="none" w:sz="0" w:space="0" w:color="auto"/>
            <w:left w:val="none" w:sz="0" w:space="0" w:color="auto"/>
            <w:bottom w:val="none" w:sz="0" w:space="0" w:color="auto"/>
            <w:right w:val="none" w:sz="0" w:space="0" w:color="auto"/>
          </w:divBdr>
        </w:div>
        <w:div w:id="207375101">
          <w:marLeft w:val="640"/>
          <w:marRight w:val="0"/>
          <w:marTop w:val="0"/>
          <w:marBottom w:val="0"/>
          <w:divBdr>
            <w:top w:val="none" w:sz="0" w:space="0" w:color="auto"/>
            <w:left w:val="none" w:sz="0" w:space="0" w:color="auto"/>
            <w:bottom w:val="none" w:sz="0" w:space="0" w:color="auto"/>
            <w:right w:val="none" w:sz="0" w:space="0" w:color="auto"/>
          </w:divBdr>
        </w:div>
        <w:div w:id="1946115240">
          <w:marLeft w:val="640"/>
          <w:marRight w:val="0"/>
          <w:marTop w:val="0"/>
          <w:marBottom w:val="0"/>
          <w:divBdr>
            <w:top w:val="none" w:sz="0" w:space="0" w:color="auto"/>
            <w:left w:val="none" w:sz="0" w:space="0" w:color="auto"/>
            <w:bottom w:val="none" w:sz="0" w:space="0" w:color="auto"/>
            <w:right w:val="none" w:sz="0" w:space="0" w:color="auto"/>
          </w:divBdr>
        </w:div>
        <w:div w:id="975795279">
          <w:marLeft w:val="640"/>
          <w:marRight w:val="0"/>
          <w:marTop w:val="0"/>
          <w:marBottom w:val="0"/>
          <w:divBdr>
            <w:top w:val="none" w:sz="0" w:space="0" w:color="auto"/>
            <w:left w:val="none" w:sz="0" w:space="0" w:color="auto"/>
            <w:bottom w:val="none" w:sz="0" w:space="0" w:color="auto"/>
            <w:right w:val="none" w:sz="0" w:space="0" w:color="auto"/>
          </w:divBdr>
        </w:div>
        <w:div w:id="633949941">
          <w:marLeft w:val="640"/>
          <w:marRight w:val="0"/>
          <w:marTop w:val="0"/>
          <w:marBottom w:val="0"/>
          <w:divBdr>
            <w:top w:val="none" w:sz="0" w:space="0" w:color="auto"/>
            <w:left w:val="none" w:sz="0" w:space="0" w:color="auto"/>
            <w:bottom w:val="none" w:sz="0" w:space="0" w:color="auto"/>
            <w:right w:val="none" w:sz="0" w:space="0" w:color="auto"/>
          </w:divBdr>
        </w:div>
        <w:div w:id="1018046695">
          <w:marLeft w:val="640"/>
          <w:marRight w:val="0"/>
          <w:marTop w:val="0"/>
          <w:marBottom w:val="0"/>
          <w:divBdr>
            <w:top w:val="none" w:sz="0" w:space="0" w:color="auto"/>
            <w:left w:val="none" w:sz="0" w:space="0" w:color="auto"/>
            <w:bottom w:val="none" w:sz="0" w:space="0" w:color="auto"/>
            <w:right w:val="none" w:sz="0" w:space="0" w:color="auto"/>
          </w:divBdr>
        </w:div>
        <w:div w:id="1176307672">
          <w:marLeft w:val="640"/>
          <w:marRight w:val="0"/>
          <w:marTop w:val="0"/>
          <w:marBottom w:val="0"/>
          <w:divBdr>
            <w:top w:val="none" w:sz="0" w:space="0" w:color="auto"/>
            <w:left w:val="none" w:sz="0" w:space="0" w:color="auto"/>
            <w:bottom w:val="none" w:sz="0" w:space="0" w:color="auto"/>
            <w:right w:val="none" w:sz="0" w:space="0" w:color="auto"/>
          </w:divBdr>
        </w:div>
        <w:div w:id="1824808421">
          <w:marLeft w:val="640"/>
          <w:marRight w:val="0"/>
          <w:marTop w:val="0"/>
          <w:marBottom w:val="0"/>
          <w:divBdr>
            <w:top w:val="none" w:sz="0" w:space="0" w:color="auto"/>
            <w:left w:val="none" w:sz="0" w:space="0" w:color="auto"/>
            <w:bottom w:val="none" w:sz="0" w:space="0" w:color="auto"/>
            <w:right w:val="none" w:sz="0" w:space="0" w:color="auto"/>
          </w:divBdr>
        </w:div>
        <w:div w:id="881596019">
          <w:marLeft w:val="640"/>
          <w:marRight w:val="0"/>
          <w:marTop w:val="0"/>
          <w:marBottom w:val="0"/>
          <w:divBdr>
            <w:top w:val="none" w:sz="0" w:space="0" w:color="auto"/>
            <w:left w:val="none" w:sz="0" w:space="0" w:color="auto"/>
            <w:bottom w:val="none" w:sz="0" w:space="0" w:color="auto"/>
            <w:right w:val="none" w:sz="0" w:space="0" w:color="auto"/>
          </w:divBdr>
        </w:div>
      </w:divsChild>
    </w:div>
    <w:div w:id="1209757364">
      <w:bodyDiv w:val="1"/>
      <w:marLeft w:val="0"/>
      <w:marRight w:val="0"/>
      <w:marTop w:val="0"/>
      <w:marBottom w:val="0"/>
      <w:divBdr>
        <w:top w:val="none" w:sz="0" w:space="0" w:color="auto"/>
        <w:left w:val="none" w:sz="0" w:space="0" w:color="auto"/>
        <w:bottom w:val="none" w:sz="0" w:space="0" w:color="auto"/>
        <w:right w:val="none" w:sz="0" w:space="0" w:color="auto"/>
      </w:divBdr>
      <w:divsChild>
        <w:div w:id="192116037">
          <w:marLeft w:val="640"/>
          <w:marRight w:val="0"/>
          <w:marTop w:val="0"/>
          <w:marBottom w:val="0"/>
          <w:divBdr>
            <w:top w:val="none" w:sz="0" w:space="0" w:color="auto"/>
            <w:left w:val="none" w:sz="0" w:space="0" w:color="auto"/>
            <w:bottom w:val="none" w:sz="0" w:space="0" w:color="auto"/>
            <w:right w:val="none" w:sz="0" w:space="0" w:color="auto"/>
          </w:divBdr>
        </w:div>
        <w:div w:id="2062316798">
          <w:marLeft w:val="640"/>
          <w:marRight w:val="0"/>
          <w:marTop w:val="0"/>
          <w:marBottom w:val="0"/>
          <w:divBdr>
            <w:top w:val="none" w:sz="0" w:space="0" w:color="auto"/>
            <w:left w:val="none" w:sz="0" w:space="0" w:color="auto"/>
            <w:bottom w:val="none" w:sz="0" w:space="0" w:color="auto"/>
            <w:right w:val="none" w:sz="0" w:space="0" w:color="auto"/>
          </w:divBdr>
        </w:div>
        <w:div w:id="1765566160">
          <w:marLeft w:val="640"/>
          <w:marRight w:val="0"/>
          <w:marTop w:val="0"/>
          <w:marBottom w:val="0"/>
          <w:divBdr>
            <w:top w:val="none" w:sz="0" w:space="0" w:color="auto"/>
            <w:left w:val="none" w:sz="0" w:space="0" w:color="auto"/>
            <w:bottom w:val="none" w:sz="0" w:space="0" w:color="auto"/>
            <w:right w:val="none" w:sz="0" w:space="0" w:color="auto"/>
          </w:divBdr>
        </w:div>
        <w:div w:id="1897743951">
          <w:marLeft w:val="640"/>
          <w:marRight w:val="0"/>
          <w:marTop w:val="0"/>
          <w:marBottom w:val="0"/>
          <w:divBdr>
            <w:top w:val="none" w:sz="0" w:space="0" w:color="auto"/>
            <w:left w:val="none" w:sz="0" w:space="0" w:color="auto"/>
            <w:bottom w:val="none" w:sz="0" w:space="0" w:color="auto"/>
            <w:right w:val="none" w:sz="0" w:space="0" w:color="auto"/>
          </w:divBdr>
        </w:div>
        <w:div w:id="1760254491">
          <w:marLeft w:val="640"/>
          <w:marRight w:val="0"/>
          <w:marTop w:val="0"/>
          <w:marBottom w:val="0"/>
          <w:divBdr>
            <w:top w:val="none" w:sz="0" w:space="0" w:color="auto"/>
            <w:left w:val="none" w:sz="0" w:space="0" w:color="auto"/>
            <w:bottom w:val="none" w:sz="0" w:space="0" w:color="auto"/>
            <w:right w:val="none" w:sz="0" w:space="0" w:color="auto"/>
          </w:divBdr>
        </w:div>
        <w:div w:id="1546527456">
          <w:marLeft w:val="640"/>
          <w:marRight w:val="0"/>
          <w:marTop w:val="0"/>
          <w:marBottom w:val="0"/>
          <w:divBdr>
            <w:top w:val="none" w:sz="0" w:space="0" w:color="auto"/>
            <w:left w:val="none" w:sz="0" w:space="0" w:color="auto"/>
            <w:bottom w:val="none" w:sz="0" w:space="0" w:color="auto"/>
            <w:right w:val="none" w:sz="0" w:space="0" w:color="auto"/>
          </w:divBdr>
        </w:div>
        <w:div w:id="131824553">
          <w:marLeft w:val="640"/>
          <w:marRight w:val="0"/>
          <w:marTop w:val="0"/>
          <w:marBottom w:val="0"/>
          <w:divBdr>
            <w:top w:val="none" w:sz="0" w:space="0" w:color="auto"/>
            <w:left w:val="none" w:sz="0" w:space="0" w:color="auto"/>
            <w:bottom w:val="none" w:sz="0" w:space="0" w:color="auto"/>
            <w:right w:val="none" w:sz="0" w:space="0" w:color="auto"/>
          </w:divBdr>
        </w:div>
        <w:div w:id="794064751">
          <w:marLeft w:val="640"/>
          <w:marRight w:val="0"/>
          <w:marTop w:val="0"/>
          <w:marBottom w:val="0"/>
          <w:divBdr>
            <w:top w:val="none" w:sz="0" w:space="0" w:color="auto"/>
            <w:left w:val="none" w:sz="0" w:space="0" w:color="auto"/>
            <w:bottom w:val="none" w:sz="0" w:space="0" w:color="auto"/>
            <w:right w:val="none" w:sz="0" w:space="0" w:color="auto"/>
          </w:divBdr>
        </w:div>
        <w:div w:id="12417587">
          <w:marLeft w:val="640"/>
          <w:marRight w:val="0"/>
          <w:marTop w:val="0"/>
          <w:marBottom w:val="0"/>
          <w:divBdr>
            <w:top w:val="none" w:sz="0" w:space="0" w:color="auto"/>
            <w:left w:val="none" w:sz="0" w:space="0" w:color="auto"/>
            <w:bottom w:val="none" w:sz="0" w:space="0" w:color="auto"/>
            <w:right w:val="none" w:sz="0" w:space="0" w:color="auto"/>
          </w:divBdr>
        </w:div>
        <w:div w:id="501238431">
          <w:marLeft w:val="640"/>
          <w:marRight w:val="0"/>
          <w:marTop w:val="0"/>
          <w:marBottom w:val="0"/>
          <w:divBdr>
            <w:top w:val="none" w:sz="0" w:space="0" w:color="auto"/>
            <w:left w:val="none" w:sz="0" w:space="0" w:color="auto"/>
            <w:bottom w:val="none" w:sz="0" w:space="0" w:color="auto"/>
            <w:right w:val="none" w:sz="0" w:space="0" w:color="auto"/>
          </w:divBdr>
        </w:div>
        <w:div w:id="1610627956">
          <w:marLeft w:val="640"/>
          <w:marRight w:val="0"/>
          <w:marTop w:val="0"/>
          <w:marBottom w:val="0"/>
          <w:divBdr>
            <w:top w:val="none" w:sz="0" w:space="0" w:color="auto"/>
            <w:left w:val="none" w:sz="0" w:space="0" w:color="auto"/>
            <w:bottom w:val="none" w:sz="0" w:space="0" w:color="auto"/>
            <w:right w:val="none" w:sz="0" w:space="0" w:color="auto"/>
          </w:divBdr>
        </w:div>
        <w:div w:id="1603106500">
          <w:marLeft w:val="640"/>
          <w:marRight w:val="0"/>
          <w:marTop w:val="0"/>
          <w:marBottom w:val="0"/>
          <w:divBdr>
            <w:top w:val="none" w:sz="0" w:space="0" w:color="auto"/>
            <w:left w:val="none" w:sz="0" w:space="0" w:color="auto"/>
            <w:bottom w:val="none" w:sz="0" w:space="0" w:color="auto"/>
            <w:right w:val="none" w:sz="0" w:space="0" w:color="auto"/>
          </w:divBdr>
        </w:div>
        <w:div w:id="2003193340">
          <w:marLeft w:val="640"/>
          <w:marRight w:val="0"/>
          <w:marTop w:val="0"/>
          <w:marBottom w:val="0"/>
          <w:divBdr>
            <w:top w:val="none" w:sz="0" w:space="0" w:color="auto"/>
            <w:left w:val="none" w:sz="0" w:space="0" w:color="auto"/>
            <w:bottom w:val="none" w:sz="0" w:space="0" w:color="auto"/>
            <w:right w:val="none" w:sz="0" w:space="0" w:color="auto"/>
          </w:divBdr>
        </w:div>
        <w:div w:id="1642465376">
          <w:marLeft w:val="640"/>
          <w:marRight w:val="0"/>
          <w:marTop w:val="0"/>
          <w:marBottom w:val="0"/>
          <w:divBdr>
            <w:top w:val="none" w:sz="0" w:space="0" w:color="auto"/>
            <w:left w:val="none" w:sz="0" w:space="0" w:color="auto"/>
            <w:bottom w:val="none" w:sz="0" w:space="0" w:color="auto"/>
            <w:right w:val="none" w:sz="0" w:space="0" w:color="auto"/>
          </w:divBdr>
        </w:div>
        <w:div w:id="1136684274">
          <w:marLeft w:val="640"/>
          <w:marRight w:val="0"/>
          <w:marTop w:val="0"/>
          <w:marBottom w:val="0"/>
          <w:divBdr>
            <w:top w:val="none" w:sz="0" w:space="0" w:color="auto"/>
            <w:left w:val="none" w:sz="0" w:space="0" w:color="auto"/>
            <w:bottom w:val="none" w:sz="0" w:space="0" w:color="auto"/>
            <w:right w:val="none" w:sz="0" w:space="0" w:color="auto"/>
          </w:divBdr>
        </w:div>
        <w:div w:id="584192634">
          <w:marLeft w:val="640"/>
          <w:marRight w:val="0"/>
          <w:marTop w:val="0"/>
          <w:marBottom w:val="0"/>
          <w:divBdr>
            <w:top w:val="none" w:sz="0" w:space="0" w:color="auto"/>
            <w:left w:val="none" w:sz="0" w:space="0" w:color="auto"/>
            <w:bottom w:val="none" w:sz="0" w:space="0" w:color="auto"/>
            <w:right w:val="none" w:sz="0" w:space="0" w:color="auto"/>
          </w:divBdr>
        </w:div>
        <w:div w:id="1812863913">
          <w:marLeft w:val="640"/>
          <w:marRight w:val="0"/>
          <w:marTop w:val="0"/>
          <w:marBottom w:val="0"/>
          <w:divBdr>
            <w:top w:val="none" w:sz="0" w:space="0" w:color="auto"/>
            <w:left w:val="none" w:sz="0" w:space="0" w:color="auto"/>
            <w:bottom w:val="none" w:sz="0" w:space="0" w:color="auto"/>
            <w:right w:val="none" w:sz="0" w:space="0" w:color="auto"/>
          </w:divBdr>
        </w:div>
        <w:div w:id="670568047">
          <w:marLeft w:val="640"/>
          <w:marRight w:val="0"/>
          <w:marTop w:val="0"/>
          <w:marBottom w:val="0"/>
          <w:divBdr>
            <w:top w:val="none" w:sz="0" w:space="0" w:color="auto"/>
            <w:left w:val="none" w:sz="0" w:space="0" w:color="auto"/>
            <w:bottom w:val="none" w:sz="0" w:space="0" w:color="auto"/>
            <w:right w:val="none" w:sz="0" w:space="0" w:color="auto"/>
          </w:divBdr>
        </w:div>
        <w:div w:id="1091396143">
          <w:marLeft w:val="640"/>
          <w:marRight w:val="0"/>
          <w:marTop w:val="0"/>
          <w:marBottom w:val="0"/>
          <w:divBdr>
            <w:top w:val="none" w:sz="0" w:space="0" w:color="auto"/>
            <w:left w:val="none" w:sz="0" w:space="0" w:color="auto"/>
            <w:bottom w:val="none" w:sz="0" w:space="0" w:color="auto"/>
            <w:right w:val="none" w:sz="0" w:space="0" w:color="auto"/>
          </w:divBdr>
        </w:div>
        <w:div w:id="1245648330">
          <w:marLeft w:val="640"/>
          <w:marRight w:val="0"/>
          <w:marTop w:val="0"/>
          <w:marBottom w:val="0"/>
          <w:divBdr>
            <w:top w:val="none" w:sz="0" w:space="0" w:color="auto"/>
            <w:left w:val="none" w:sz="0" w:space="0" w:color="auto"/>
            <w:bottom w:val="none" w:sz="0" w:space="0" w:color="auto"/>
            <w:right w:val="none" w:sz="0" w:space="0" w:color="auto"/>
          </w:divBdr>
        </w:div>
        <w:div w:id="34357823">
          <w:marLeft w:val="640"/>
          <w:marRight w:val="0"/>
          <w:marTop w:val="0"/>
          <w:marBottom w:val="0"/>
          <w:divBdr>
            <w:top w:val="none" w:sz="0" w:space="0" w:color="auto"/>
            <w:left w:val="none" w:sz="0" w:space="0" w:color="auto"/>
            <w:bottom w:val="none" w:sz="0" w:space="0" w:color="auto"/>
            <w:right w:val="none" w:sz="0" w:space="0" w:color="auto"/>
          </w:divBdr>
        </w:div>
        <w:div w:id="198931812">
          <w:marLeft w:val="640"/>
          <w:marRight w:val="0"/>
          <w:marTop w:val="0"/>
          <w:marBottom w:val="0"/>
          <w:divBdr>
            <w:top w:val="none" w:sz="0" w:space="0" w:color="auto"/>
            <w:left w:val="none" w:sz="0" w:space="0" w:color="auto"/>
            <w:bottom w:val="none" w:sz="0" w:space="0" w:color="auto"/>
            <w:right w:val="none" w:sz="0" w:space="0" w:color="auto"/>
          </w:divBdr>
        </w:div>
        <w:div w:id="492526121">
          <w:marLeft w:val="640"/>
          <w:marRight w:val="0"/>
          <w:marTop w:val="0"/>
          <w:marBottom w:val="0"/>
          <w:divBdr>
            <w:top w:val="none" w:sz="0" w:space="0" w:color="auto"/>
            <w:left w:val="none" w:sz="0" w:space="0" w:color="auto"/>
            <w:bottom w:val="none" w:sz="0" w:space="0" w:color="auto"/>
            <w:right w:val="none" w:sz="0" w:space="0" w:color="auto"/>
          </w:divBdr>
        </w:div>
        <w:div w:id="62338780">
          <w:marLeft w:val="640"/>
          <w:marRight w:val="0"/>
          <w:marTop w:val="0"/>
          <w:marBottom w:val="0"/>
          <w:divBdr>
            <w:top w:val="none" w:sz="0" w:space="0" w:color="auto"/>
            <w:left w:val="none" w:sz="0" w:space="0" w:color="auto"/>
            <w:bottom w:val="none" w:sz="0" w:space="0" w:color="auto"/>
            <w:right w:val="none" w:sz="0" w:space="0" w:color="auto"/>
          </w:divBdr>
        </w:div>
        <w:div w:id="879903435">
          <w:marLeft w:val="640"/>
          <w:marRight w:val="0"/>
          <w:marTop w:val="0"/>
          <w:marBottom w:val="0"/>
          <w:divBdr>
            <w:top w:val="none" w:sz="0" w:space="0" w:color="auto"/>
            <w:left w:val="none" w:sz="0" w:space="0" w:color="auto"/>
            <w:bottom w:val="none" w:sz="0" w:space="0" w:color="auto"/>
            <w:right w:val="none" w:sz="0" w:space="0" w:color="auto"/>
          </w:divBdr>
        </w:div>
        <w:div w:id="9334498">
          <w:marLeft w:val="640"/>
          <w:marRight w:val="0"/>
          <w:marTop w:val="0"/>
          <w:marBottom w:val="0"/>
          <w:divBdr>
            <w:top w:val="none" w:sz="0" w:space="0" w:color="auto"/>
            <w:left w:val="none" w:sz="0" w:space="0" w:color="auto"/>
            <w:bottom w:val="none" w:sz="0" w:space="0" w:color="auto"/>
            <w:right w:val="none" w:sz="0" w:space="0" w:color="auto"/>
          </w:divBdr>
        </w:div>
        <w:div w:id="166940810">
          <w:marLeft w:val="640"/>
          <w:marRight w:val="0"/>
          <w:marTop w:val="0"/>
          <w:marBottom w:val="0"/>
          <w:divBdr>
            <w:top w:val="none" w:sz="0" w:space="0" w:color="auto"/>
            <w:left w:val="none" w:sz="0" w:space="0" w:color="auto"/>
            <w:bottom w:val="none" w:sz="0" w:space="0" w:color="auto"/>
            <w:right w:val="none" w:sz="0" w:space="0" w:color="auto"/>
          </w:divBdr>
        </w:div>
        <w:div w:id="1770084814">
          <w:marLeft w:val="640"/>
          <w:marRight w:val="0"/>
          <w:marTop w:val="0"/>
          <w:marBottom w:val="0"/>
          <w:divBdr>
            <w:top w:val="none" w:sz="0" w:space="0" w:color="auto"/>
            <w:left w:val="none" w:sz="0" w:space="0" w:color="auto"/>
            <w:bottom w:val="none" w:sz="0" w:space="0" w:color="auto"/>
            <w:right w:val="none" w:sz="0" w:space="0" w:color="auto"/>
          </w:divBdr>
        </w:div>
        <w:div w:id="1439259219">
          <w:marLeft w:val="640"/>
          <w:marRight w:val="0"/>
          <w:marTop w:val="0"/>
          <w:marBottom w:val="0"/>
          <w:divBdr>
            <w:top w:val="none" w:sz="0" w:space="0" w:color="auto"/>
            <w:left w:val="none" w:sz="0" w:space="0" w:color="auto"/>
            <w:bottom w:val="none" w:sz="0" w:space="0" w:color="auto"/>
            <w:right w:val="none" w:sz="0" w:space="0" w:color="auto"/>
          </w:divBdr>
        </w:div>
      </w:divsChild>
    </w:div>
    <w:div w:id="1219780341">
      <w:bodyDiv w:val="1"/>
      <w:marLeft w:val="0"/>
      <w:marRight w:val="0"/>
      <w:marTop w:val="0"/>
      <w:marBottom w:val="0"/>
      <w:divBdr>
        <w:top w:val="none" w:sz="0" w:space="0" w:color="auto"/>
        <w:left w:val="none" w:sz="0" w:space="0" w:color="auto"/>
        <w:bottom w:val="none" w:sz="0" w:space="0" w:color="auto"/>
        <w:right w:val="none" w:sz="0" w:space="0" w:color="auto"/>
      </w:divBdr>
      <w:divsChild>
        <w:div w:id="112209644">
          <w:marLeft w:val="640"/>
          <w:marRight w:val="0"/>
          <w:marTop w:val="0"/>
          <w:marBottom w:val="0"/>
          <w:divBdr>
            <w:top w:val="none" w:sz="0" w:space="0" w:color="auto"/>
            <w:left w:val="none" w:sz="0" w:space="0" w:color="auto"/>
            <w:bottom w:val="none" w:sz="0" w:space="0" w:color="auto"/>
            <w:right w:val="none" w:sz="0" w:space="0" w:color="auto"/>
          </w:divBdr>
        </w:div>
        <w:div w:id="728115362">
          <w:marLeft w:val="640"/>
          <w:marRight w:val="0"/>
          <w:marTop w:val="0"/>
          <w:marBottom w:val="0"/>
          <w:divBdr>
            <w:top w:val="none" w:sz="0" w:space="0" w:color="auto"/>
            <w:left w:val="none" w:sz="0" w:space="0" w:color="auto"/>
            <w:bottom w:val="none" w:sz="0" w:space="0" w:color="auto"/>
            <w:right w:val="none" w:sz="0" w:space="0" w:color="auto"/>
          </w:divBdr>
        </w:div>
        <w:div w:id="1768580505">
          <w:marLeft w:val="640"/>
          <w:marRight w:val="0"/>
          <w:marTop w:val="0"/>
          <w:marBottom w:val="0"/>
          <w:divBdr>
            <w:top w:val="none" w:sz="0" w:space="0" w:color="auto"/>
            <w:left w:val="none" w:sz="0" w:space="0" w:color="auto"/>
            <w:bottom w:val="none" w:sz="0" w:space="0" w:color="auto"/>
            <w:right w:val="none" w:sz="0" w:space="0" w:color="auto"/>
          </w:divBdr>
        </w:div>
        <w:div w:id="1430930999">
          <w:marLeft w:val="640"/>
          <w:marRight w:val="0"/>
          <w:marTop w:val="0"/>
          <w:marBottom w:val="0"/>
          <w:divBdr>
            <w:top w:val="none" w:sz="0" w:space="0" w:color="auto"/>
            <w:left w:val="none" w:sz="0" w:space="0" w:color="auto"/>
            <w:bottom w:val="none" w:sz="0" w:space="0" w:color="auto"/>
            <w:right w:val="none" w:sz="0" w:space="0" w:color="auto"/>
          </w:divBdr>
        </w:div>
        <w:div w:id="1438676217">
          <w:marLeft w:val="640"/>
          <w:marRight w:val="0"/>
          <w:marTop w:val="0"/>
          <w:marBottom w:val="0"/>
          <w:divBdr>
            <w:top w:val="none" w:sz="0" w:space="0" w:color="auto"/>
            <w:left w:val="none" w:sz="0" w:space="0" w:color="auto"/>
            <w:bottom w:val="none" w:sz="0" w:space="0" w:color="auto"/>
            <w:right w:val="none" w:sz="0" w:space="0" w:color="auto"/>
          </w:divBdr>
        </w:div>
        <w:div w:id="668948116">
          <w:marLeft w:val="640"/>
          <w:marRight w:val="0"/>
          <w:marTop w:val="0"/>
          <w:marBottom w:val="0"/>
          <w:divBdr>
            <w:top w:val="none" w:sz="0" w:space="0" w:color="auto"/>
            <w:left w:val="none" w:sz="0" w:space="0" w:color="auto"/>
            <w:bottom w:val="none" w:sz="0" w:space="0" w:color="auto"/>
            <w:right w:val="none" w:sz="0" w:space="0" w:color="auto"/>
          </w:divBdr>
        </w:div>
        <w:div w:id="447551249">
          <w:marLeft w:val="640"/>
          <w:marRight w:val="0"/>
          <w:marTop w:val="0"/>
          <w:marBottom w:val="0"/>
          <w:divBdr>
            <w:top w:val="none" w:sz="0" w:space="0" w:color="auto"/>
            <w:left w:val="none" w:sz="0" w:space="0" w:color="auto"/>
            <w:bottom w:val="none" w:sz="0" w:space="0" w:color="auto"/>
            <w:right w:val="none" w:sz="0" w:space="0" w:color="auto"/>
          </w:divBdr>
        </w:div>
        <w:div w:id="1840735425">
          <w:marLeft w:val="640"/>
          <w:marRight w:val="0"/>
          <w:marTop w:val="0"/>
          <w:marBottom w:val="0"/>
          <w:divBdr>
            <w:top w:val="none" w:sz="0" w:space="0" w:color="auto"/>
            <w:left w:val="none" w:sz="0" w:space="0" w:color="auto"/>
            <w:bottom w:val="none" w:sz="0" w:space="0" w:color="auto"/>
            <w:right w:val="none" w:sz="0" w:space="0" w:color="auto"/>
          </w:divBdr>
        </w:div>
        <w:div w:id="1928340468">
          <w:marLeft w:val="640"/>
          <w:marRight w:val="0"/>
          <w:marTop w:val="0"/>
          <w:marBottom w:val="0"/>
          <w:divBdr>
            <w:top w:val="none" w:sz="0" w:space="0" w:color="auto"/>
            <w:left w:val="none" w:sz="0" w:space="0" w:color="auto"/>
            <w:bottom w:val="none" w:sz="0" w:space="0" w:color="auto"/>
            <w:right w:val="none" w:sz="0" w:space="0" w:color="auto"/>
          </w:divBdr>
        </w:div>
        <w:div w:id="1603302141">
          <w:marLeft w:val="640"/>
          <w:marRight w:val="0"/>
          <w:marTop w:val="0"/>
          <w:marBottom w:val="0"/>
          <w:divBdr>
            <w:top w:val="none" w:sz="0" w:space="0" w:color="auto"/>
            <w:left w:val="none" w:sz="0" w:space="0" w:color="auto"/>
            <w:bottom w:val="none" w:sz="0" w:space="0" w:color="auto"/>
            <w:right w:val="none" w:sz="0" w:space="0" w:color="auto"/>
          </w:divBdr>
        </w:div>
        <w:div w:id="2008046472">
          <w:marLeft w:val="640"/>
          <w:marRight w:val="0"/>
          <w:marTop w:val="0"/>
          <w:marBottom w:val="0"/>
          <w:divBdr>
            <w:top w:val="none" w:sz="0" w:space="0" w:color="auto"/>
            <w:left w:val="none" w:sz="0" w:space="0" w:color="auto"/>
            <w:bottom w:val="none" w:sz="0" w:space="0" w:color="auto"/>
            <w:right w:val="none" w:sz="0" w:space="0" w:color="auto"/>
          </w:divBdr>
        </w:div>
        <w:div w:id="63842932">
          <w:marLeft w:val="640"/>
          <w:marRight w:val="0"/>
          <w:marTop w:val="0"/>
          <w:marBottom w:val="0"/>
          <w:divBdr>
            <w:top w:val="none" w:sz="0" w:space="0" w:color="auto"/>
            <w:left w:val="none" w:sz="0" w:space="0" w:color="auto"/>
            <w:bottom w:val="none" w:sz="0" w:space="0" w:color="auto"/>
            <w:right w:val="none" w:sz="0" w:space="0" w:color="auto"/>
          </w:divBdr>
        </w:div>
        <w:div w:id="698094422">
          <w:marLeft w:val="640"/>
          <w:marRight w:val="0"/>
          <w:marTop w:val="0"/>
          <w:marBottom w:val="0"/>
          <w:divBdr>
            <w:top w:val="none" w:sz="0" w:space="0" w:color="auto"/>
            <w:left w:val="none" w:sz="0" w:space="0" w:color="auto"/>
            <w:bottom w:val="none" w:sz="0" w:space="0" w:color="auto"/>
            <w:right w:val="none" w:sz="0" w:space="0" w:color="auto"/>
          </w:divBdr>
        </w:div>
        <w:div w:id="1673527669">
          <w:marLeft w:val="640"/>
          <w:marRight w:val="0"/>
          <w:marTop w:val="0"/>
          <w:marBottom w:val="0"/>
          <w:divBdr>
            <w:top w:val="none" w:sz="0" w:space="0" w:color="auto"/>
            <w:left w:val="none" w:sz="0" w:space="0" w:color="auto"/>
            <w:bottom w:val="none" w:sz="0" w:space="0" w:color="auto"/>
            <w:right w:val="none" w:sz="0" w:space="0" w:color="auto"/>
          </w:divBdr>
        </w:div>
        <w:div w:id="2000234853">
          <w:marLeft w:val="640"/>
          <w:marRight w:val="0"/>
          <w:marTop w:val="0"/>
          <w:marBottom w:val="0"/>
          <w:divBdr>
            <w:top w:val="none" w:sz="0" w:space="0" w:color="auto"/>
            <w:left w:val="none" w:sz="0" w:space="0" w:color="auto"/>
            <w:bottom w:val="none" w:sz="0" w:space="0" w:color="auto"/>
            <w:right w:val="none" w:sz="0" w:space="0" w:color="auto"/>
          </w:divBdr>
        </w:div>
        <w:div w:id="420492778">
          <w:marLeft w:val="640"/>
          <w:marRight w:val="0"/>
          <w:marTop w:val="0"/>
          <w:marBottom w:val="0"/>
          <w:divBdr>
            <w:top w:val="none" w:sz="0" w:space="0" w:color="auto"/>
            <w:left w:val="none" w:sz="0" w:space="0" w:color="auto"/>
            <w:bottom w:val="none" w:sz="0" w:space="0" w:color="auto"/>
            <w:right w:val="none" w:sz="0" w:space="0" w:color="auto"/>
          </w:divBdr>
        </w:div>
        <w:div w:id="1628393601">
          <w:marLeft w:val="640"/>
          <w:marRight w:val="0"/>
          <w:marTop w:val="0"/>
          <w:marBottom w:val="0"/>
          <w:divBdr>
            <w:top w:val="none" w:sz="0" w:space="0" w:color="auto"/>
            <w:left w:val="none" w:sz="0" w:space="0" w:color="auto"/>
            <w:bottom w:val="none" w:sz="0" w:space="0" w:color="auto"/>
            <w:right w:val="none" w:sz="0" w:space="0" w:color="auto"/>
          </w:divBdr>
        </w:div>
        <w:div w:id="356203745">
          <w:marLeft w:val="640"/>
          <w:marRight w:val="0"/>
          <w:marTop w:val="0"/>
          <w:marBottom w:val="0"/>
          <w:divBdr>
            <w:top w:val="none" w:sz="0" w:space="0" w:color="auto"/>
            <w:left w:val="none" w:sz="0" w:space="0" w:color="auto"/>
            <w:bottom w:val="none" w:sz="0" w:space="0" w:color="auto"/>
            <w:right w:val="none" w:sz="0" w:space="0" w:color="auto"/>
          </w:divBdr>
        </w:div>
        <w:div w:id="512692377">
          <w:marLeft w:val="640"/>
          <w:marRight w:val="0"/>
          <w:marTop w:val="0"/>
          <w:marBottom w:val="0"/>
          <w:divBdr>
            <w:top w:val="none" w:sz="0" w:space="0" w:color="auto"/>
            <w:left w:val="none" w:sz="0" w:space="0" w:color="auto"/>
            <w:bottom w:val="none" w:sz="0" w:space="0" w:color="auto"/>
            <w:right w:val="none" w:sz="0" w:space="0" w:color="auto"/>
          </w:divBdr>
        </w:div>
        <w:div w:id="1284268467">
          <w:marLeft w:val="640"/>
          <w:marRight w:val="0"/>
          <w:marTop w:val="0"/>
          <w:marBottom w:val="0"/>
          <w:divBdr>
            <w:top w:val="none" w:sz="0" w:space="0" w:color="auto"/>
            <w:left w:val="none" w:sz="0" w:space="0" w:color="auto"/>
            <w:bottom w:val="none" w:sz="0" w:space="0" w:color="auto"/>
            <w:right w:val="none" w:sz="0" w:space="0" w:color="auto"/>
          </w:divBdr>
        </w:div>
        <w:div w:id="846478698">
          <w:marLeft w:val="640"/>
          <w:marRight w:val="0"/>
          <w:marTop w:val="0"/>
          <w:marBottom w:val="0"/>
          <w:divBdr>
            <w:top w:val="none" w:sz="0" w:space="0" w:color="auto"/>
            <w:left w:val="none" w:sz="0" w:space="0" w:color="auto"/>
            <w:bottom w:val="none" w:sz="0" w:space="0" w:color="auto"/>
            <w:right w:val="none" w:sz="0" w:space="0" w:color="auto"/>
          </w:divBdr>
        </w:div>
        <w:div w:id="765229680">
          <w:marLeft w:val="640"/>
          <w:marRight w:val="0"/>
          <w:marTop w:val="0"/>
          <w:marBottom w:val="0"/>
          <w:divBdr>
            <w:top w:val="none" w:sz="0" w:space="0" w:color="auto"/>
            <w:left w:val="none" w:sz="0" w:space="0" w:color="auto"/>
            <w:bottom w:val="none" w:sz="0" w:space="0" w:color="auto"/>
            <w:right w:val="none" w:sz="0" w:space="0" w:color="auto"/>
          </w:divBdr>
        </w:div>
      </w:divsChild>
    </w:div>
    <w:div w:id="1230114195">
      <w:bodyDiv w:val="1"/>
      <w:marLeft w:val="0"/>
      <w:marRight w:val="0"/>
      <w:marTop w:val="0"/>
      <w:marBottom w:val="0"/>
      <w:divBdr>
        <w:top w:val="none" w:sz="0" w:space="0" w:color="auto"/>
        <w:left w:val="none" w:sz="0" w:space="0" w:color="auto"/>
        <w:bottom w:val="none" w:sz="0" w:space="0" w:color="auto"/>
        <w:right w:val="none" w:sz="0" w:space="0" w:color="auto"/>
      </w:divBdr>
      <w:divsChild>
        <w:div w:id="1095326166">
          <w:marLeft w:val="640"/>
          <w:marRight w:val="0"/>
          <w:marTop w:val="0"/>
          <w:marBottom w:val="0"/>
          <w:divBdr>
            <w:top w:val="none" w:sz="0" w:space="0" w:color="auto"/>
            <w:left w:val="none" w:sz="0" w:space="0" w:color="auto"/>
            <w:bottom w:val="none" w:sz="0" w:space="0" w:color="auto"/>
            <w:right w:val="none" w:sz="0" w:space="0" w:color="auto"/>
          </w:divBdr>
        </w:div>
        <w:div w:id="2111004087">
          <w:marLeft w:val="640"/>
          <w:marRight w:val="0"/>
          <w:marTop w:val="0"/>
          <w:marBottom w:val="0"/>
          <w:divBdr>
            <w:top w:val="none" w:sz="0" w:space="0" w:color="auto"/>
            <w:left w:val="none" w:sz="0" w:space="0" w:color="auto"/>
            <w:bottom w:val="none" w:sz="0" w:space="0" w:color="auto"/>
            <w:right w:val="none" w:sz="0" w:space="0" w:color="auto"/>
          </w:divBdr>
        </w:div>
        <w:div w:id="1475951837">
          <w:marLeft w:val="640"/>
          <w:marRight w:val="0"/>
          <w:marTop w:val="0"/>
          <w:marBottom w:val="0"/>
          <w:divBdr>
            <w:top w:val="none" w:sz="0" w:space="0" w:color="auto"/>
            <w:left w:val="none" w:sz="0" w:space="0" w:color="auto"/>
            <w:bottom w:val="none" w:sz="0" w:space="0" w:color="auto"/>
            <w:right w:val="none" w:sz="0" w:space="0" w:color="auto"/>
          </w:divBdr>
        </w:div>
        <w:div w:id="344554761">
          <w:marLeft w:val="640"/>
          <w:marRight w:val="0"/>
          <w:marTop w:val="0"/>
          <w:marBottom w:val="0"/>
          <w:divBdr>
            <w:top w:val="none" w:sz="0" w:space="0" w:color="auto"/>
            <w:left w:val="none" w:sz="0" w:space="0" w:color="auto"/>
            <w:bottom w:val="none" w:sz="0" w:space="0" w:color="auto"/>
            <w:right w:val="none" w:sz="0" w:space="0" w:color="auto"/>
          </w:divBdr>
        </w:div>
        <w:div w:id="2058310641">
          <w:marLeft w:val="640"/>
          <w:marRight w:val="0"/>
          <w:marTop w:val="0"/>
          <w:marBottom w:val="0"/>
          <w:divBdr>
            <w:top w:val="none" w:sz="0" w:space="0" w:color="auto"/>
            <w:left w:val="none" w:sz="0" w:space="0" w:color="auto"/>
            <w:bottom w:val="none" w:sz="0" w:space="0" w:color="auto"/>
            <w:right w:val="none" w:sz="0" w:space="0" w:color="auto"/>
          </w:divBdr>
        </w:div>
        <w:div w:id="1615138307">
          <w:marLeft w:val="640"/>
          <w:marRight w:val="0"/>
          <w:marTop w:val="0"/>
          <w:marBottom w:val="0"/>
          <w:divBdr>
            <w:top w:val="none" w:sz="0" w:space="0" w:color="auto"/>
            <w:left w:val="none" w:sz="0" w:space="0" w:color="auto"/>
            <w:bottom w:val="none" w:sz="0" w:space="0" w:color="auto"/>
            <w:right w:val="none" w:sz="0" w:space="0" w:color="auto"/>
          </w:divBdr>
        </w:div>
        <w:div w:id="299314000">
          <w:marLeft w:val="640"/>
          <w:marRight w:val="0"/>
          <w:marTop w:val="0"/>
          <w:marBottom w:val="0"/>
          <w:divBdr>
            <w:top w:val="none" w:sz="0" w:space="0" w:color="auto"/>
            <w:left w:val="none" w:sz="0" w:space="0" w:color="auto"/>
            <w:bottom w:val="none" w:sz="0" w:space="0" w:color="auto"/>
            <w:right w:val="none" w:sz="0" w:space="0" w:color="auto"/>
          </w:divBdr>
        </w:div>
        <w:div w:id="576672542">
          <w:marLeft w:val="640"/>
          <w:marRight w:val="0"/>
          <w:marTop w:val="0"/>
          <w:marBottom w:val="0"/>
          <w:divBdr>
            <w:top w:val="none" w:sz="0" w:space="0" w:color="auto"/>
            <w:left w:val="none" w:sz="0" w:space="0" w:color="auto"/>
            <w:bottom w:val="none" w:sz="0" w:space="0" w:color="auto"/>
            <w:right w:val="none" w:sz="0" w:space="0" w:color="auto"/>
          </w:divBdr>
        </w:div>
        <w:div w:id="1339506787">
          <w:marLeft w:val="640"/>
          <w:marRight w:val="0"/>
          <w:marTop w:val="0"/>
          <w:marBottom w:val="0"/>
          <w:divBdr>
            <w:top w:val="none" w:sz="0" w:space="0" w:color="auto"/>
            <w:left w:val="none" w:sz="0" w:space="0" w:color="auto"/>
            <w:bottom w:val="none" w:sz="0" w:space="0" w:color="auto"/>
            <w:right w:val="none" w:sz="0" w:space="0" w:color="auto"/>
          </w:divBdr>
        </w:div>
        <w:div w:id="1143350750">
          <w:marLeft w:val="640"/>
          <w:marRight w:val="0"/>
          <w:marTop w:val="0"/>
          <w:marBottom w:val="0"/>
          <w:divBdr>
            <w:top w:val="none" w:sz="0" w:space="0" w:color="auto"/>
            <w:left w:val="none" w:sz="0" w:space="0" w:color="auto"/>
            <w:bottom w:val="none" w:sz="0" w:space="0" w:color="auto"/>
            <w:right w:val="none" w:sz="0" w:space="0" w:color="auto"/>
          </w:divBdr>
        </w:div>
        <w:div w:id="1207595754">
          <w:marLeft w:val="640"/>
          <w:marRight w:val="0"/>
          <w:marTop w:val="0"/>
          <w:marBottom w:val="0"/>
          <w:divBdr>
            <w:top w:val="none" w:sz="0" w:space="0" w:color="auto"/>
            <w:left w:val="none" w:sz="0" w:space="0" w:color="auto"/>
            <w:bottom w:val="none" w:sz="0" w:space="0" w:color="auto"/>
            <w:right w:val="none" w:sz="0" w:space="0" w:color="auto"/>
          </w:divBdr>
        </w:div>
        <w:div w:id="542981466">
          <w:marLeft w:val="640"/>
          <w:marRight w:val="0"/>
          <w:marTop w:val="0"/>
          <w:marBottom w:val="0"/>
          <w:divBdr>
            <w:top w:val="none" w:sz="0" w:space="0" w:color="auto"/>
            <w:left w:val="none" w:sz="0" w:space="0" w:color="auto"/>
            <w:bottom w:val="none" w:sz="0" w:space="0" w:color="auto"/>
            <w:right w:val="none" w:sz="0" w:space="0" w:color="auto"/>
          </w:divBdr>
        </w:div>
        <w:div w:id="992568449">
          <w:marLeft w:val="640"/>
          <w:marRight w:val="0"/>
          <w:marTop w:val="0"/>
          <w:marBottom w:val="0"/>
          <w:divBdr>
            <w:top w:val="none" w:sz="0" w:space="0" w:color="auto"/>
            <w:left w:val="none" w:sz="0" w:space="0" w:color="auto"/>
            <w:bottom w:val="none" w:sz="0" w:space="0" w:color="auto"/>
            <w:right w:val="none" w:sz="0" w:space="0" w:color="auto"/>
          </w:divBdr>
        </w:div>
        <w:div w:id="1622960215">
          <w:marLeft w:val="640"/>
          <w:marRight w:val="0"/>
          <w:marTop w:val="0"/>
          <w:marBottom w:val="0"/>
          <w:divBdr>
            <w:top w:val="none" w:sz="0" w:space="0" w:color="auto"/>
            <w:left w:val="none" w:sz="0" w:space="0" w:color="auto"/>
            <w:bottom w:val="none" w:sz="0" w:space="0" w:color="auto"/>
            <w:right w:val="none" w:sz="0" w:space="0" w:color="auto"/>
          </w:divBdr>
        </w:div>
        <w:div w:id="2093424834">
          <w:marLeft w:val="640"/>
          <w:marRight w:val="0"/>
          <w:marTop w:val="0"/>
          <w:marBottom w:val="0"/>
          <w:divBdr>
            <w:top w:val="none" w:sz="0" w:space="0" w:color="auto"/>
            <w:left w:val="none" w:sz="0" w:space="0" w:color="auto"/>
            <w:bottom w:val="none" w:sz="0" w:space="0" w:color="auto"/>
            <w:right w:val="none" w:sz="0" w:space="0" w:color="auto"/>
          </w:divBdr>
        </w:div>
        <w:div w:id="999429727">
          <w:marLeft w:val="640"/>
          <w:marRight w:val="0"/>
          <w:marTop w:val="0"/>
          <w:marBottom w:val="0"/>
          <w:divBdr>
            <w:top w:val="none" w:sz="0" w:space="0" w:color="auto"/>
            <w:left w:val="none" w:sz="0" w:space="0" w:color="auto"/>
            <w:bottom w:val="none" w:sz="0" w:space="0" w:color="auto"/>
            <w:right w:val="none" w:sz="0" w:space="0" w:color="auto"/>
          </w:divBdr>
        </w:div>
        <w:div w:id="1156192260">
          <w:marLeft w:val="640"/>
          <w:marRight w:val="0"/>
          <w:marTop w:val="0"/>
          <w:marBottom w:val="0"/>
          <w:divBdr>
            <w:top w:val="none" w:sz="0" w:space="0" w:color="auto"/>
            <w:left w:val="none" w:sz="0" w:space="0" w:color="auto"/>
            <w:bottom w:val="none" w:sz="0" w:space="0" w:color="auto"/>
            <w:right w:val="none" w:sz="0" w:space="0" w:color="auto"/>
          </w:divBdr>
        </w:div>
        <w:div w:id="1522626304">
          <w:marLeft w:val="640"/>
          <w:marRight w:val="0"/>
          <w:marTop w:val="0"/>
          <w:marBottom w:val="0"/>
          <w:divBdr>
            <w:top w:val="none" w:sz="0" w:space="0" w:color="auto"/>
            <w:left w:val="none" w:sz="0" w:space="0" w:color="auto"/>
            <w:bottom w:val="none" w:sz="0" w:space="0" w:color="auto"/>
            <w:right w:val="none" w:sz="0" w:space="0" w:color="auto"/>
          </w:divBdr>
        </w:div>
        <w:div w:id="1919288023">
          <w:marLeft w:val="640"/>
          <w:marRight w:val="0"/>
          <w:marTop w:val="0"/>
          <w:marBottom w:val="0"/>
          <w:divBdr>
            <w:top w:val="none" w:sz="0" w:space="0" w:color="auto"/>
            <w:left w:val="none" w:sz="0" w:space="0" w:color="auto"/>
            <w:bottom w:val="none" w:sz="0" w:space="0" w:color="auto"/>
            <w:right w:val="none" w:sz="0" w:space="0" w:color="auto"/>
          </w:divBdr>
        </w:div>
        <w:div w:id="193546279">
          <w:marLeft w:val="640"/>
          <w:marRight w:val="0"/>
          <w:marTop w:val="0"/>
          <w:marBottom w:val="0"/>
          <w:divBdr>
            <w:top w:val="none" w:sz="0" w:space="0" w:color="auto"/>
            <w:left w:val="none" w:sz="0" w:space="0" w:color="auto"/>
            <w:bottom w:val="none" w:sz="0" w:space="0" w:color="auto"/>
            <w:right w:val="none" w:sz="0" w:space="0" w:color="auto"/>
          </w:divBdr>
        </w:div>
        <w:div w:id="409237051">
          <w:marLeft w:val="640"/>
          <w:marRight w:val="0"/>
          <w:marTop w:val="0"/>
          <w:marBottom w:val="0"/>
          <w:divBdr>
            <w:top w:val="none" w:sz="0" w:space="0" w:color="auto"/>
            <w:left w:val="none" w:sz="0" w:space="0" w:color="auto"/>
            <w:bottom w:val="none" w:sz="0" w:space="0" w:color="auto"/>
            <w:right w:val="none" w:sz="0" w:space="0" w:color="auto"/>
          </w:divBdr>
        </w:div>
        <w:div w:id="1511795840">
          <w:marLeft w:val="640"/>
          <w:marRight w:val="0"/>
          <w:marTop w:val="0"/>
          <w:marBottom w:val="0"/>
          <w:divBdr>
            <w:top w:val="none" w:sz="0" w:space="0" w:color="auto"/>
            <w:left w:val="none" w:sz="0" w:space="0" w:color="auto"/>
            <w:bottom w:val="none" w:sz="0" w:space="0" w:color="auto"/>
            <w:right w:val="none" w:sz="0" w:space="0" w:color="auto"/>
          </w:divBdr>
        </w:div>
      </w:divsChild>
    </w:div>
    <w:div w:id="1243174164">
      <w:bodyDiv w:val="1"/>
      <w:marLeft w:val="0"/>
      <w:marRight w:val="0"/>
      <w:marTop w:val="0"/>
      <w:marBottom w:val="0"/>
      <w:divBdr>
        <w:top w:val="none" w:sz="0" w:space="0" w:color="auto"/>
        <w:left w:val="none" w:sz="0" w:space="0" w:color="auto"/>
        <w:bottom w:val="none" w:sz="0" w:space="0" w:color="auto"/>
        <w:right w:val="none" w:sz="0" w:space="0" w:color="auto"/>
      </w:divBdr>
      <w:divsChild>
        <w:div w:id="1874877874">
          <w:marLeft w:val="640"/>
          <w:marRight w:val="0"/>
          <w:marTop w:val="0"/>
          <w:marBottom w:val="0"/>
          <w:divBdr>
            <w:top w:val="none" w:sz="0" w:space="0" w:color="auto"/>
            <w:left w:val="none" w:sz="0" w:space="0" w:color="auto"/>
            <w:bottom w:val="none" w:sz="0" w:space="0" w:color="auto"/>
            <w:right w:val="none" w:sz="0" w:space="0" w:color="auto"/>
          </w:divBdr>
        </w:div>
        <w:div w:id="197670302">
          <w:marLeft w:val="640"/>
          <w:marRight w:val="0"/>
          <w:marTop w:val="0"/>
          <w:marBottom w:val="0"/>
          <w:divBdr>
            <w:top w:val="none" w:sz="0" w:space="0" w:color="auto"/>
            <w:left w:val="none" w:sz="0" w:space="0" w:color="auto"/>
            <w:bottom w:val="none" w:sz="0" w:space="0" w:color="auto"/>
            <w:right w:val="none" w:sz="0" w:space="0" w:color="auto"/>
          </w:divBdr>
        </w:div>
        <w:div w:id="1967660255">
          <w:marLeft w:val="640"/>
          <w:marRight w:val="0"/>
          <w:marTop w:val="0"/>
          <w:marBottom w:val="0"/>
          <w:divBdr>
            <w:top w:val="none" w:sz="0" w:space="0" w:color="auto"/>
            <w:left w:val="none" w:sz="0" w:space="0" w:color="auto"/>
            <w:bottom w:val="none" w:sz="0" w:space="0" w:color="auto"/>
            <w:right w:val="none" w:sz="0" w:space="0" w:color="auto"/>
          </w:divBdr>
        </w:div>
        <w:div w:id="657996194">
          <w:marLeft w:val="640"/>
          <w:marRight w:val="0"/>
          <w:marTop w:val="0"/>
          <w:marBottom w:val="0"/>
          <w:divBdr>
            <w:top w:val="none" w:sz="0" w:space="0" w:color="auto"/>
            <w:left w:val="none" w:sz="0" w:space="0" w:color="auto"/>
            <w:bottom w:val="none" w:sz="0" w:space="0" w:color="auto"/>
            <w:right w:val="none" w:sz="0" w:space="0" w:color="auto"/>
          </w:divBdr>
        </w:div>
        <w:div w:id="571041397">
          <w:marLeft w:val="640"/>
          <w:marRight w:val="0"/>
          <w:marTop w:val="0"/>
          <w:marBottom w:val="0"/>
          <w:divBdr>
            <w:top w:val="none" w:sz="0" w:space="0" w:color="auto"/>
            <w:left w:val="none" w:sz="0" w:space="0" w:color="auto"/>
            <w:bottom w:val="none" w:sz="0" w:space="0" w:color="auto"/>
            <w:right w:val="none" w:sz="0" w:space="0" w:color="auto"/>
          </w:divBdr>
        </w:div>
        <w:div w:id="953825900">
          <w:marLeft w:val="640"/>
          <w:marRight w:val="0"/>
          <w:marTop w:val="0"/>
          <w:marBottom w:val="0"/>
          <w:divBdr>
            <w:top w:val="none" w:sz="0" w:space="0" w:color="auto"/>
            <w:left w:val="none" w:sz="0" w:space="0" w:color="auto"/>
            <w:bottom w:val="none" w:sz="0" w:space="0" w:color="auto"/>
            <w:right w:val="none" w:sz="0" w:space="0" w:color="auto"/>
          </w:divBdr>
        </w:div>
        <w:div w:id="1346201888">
          <w:marLeft w:val="640"/>
          <w:marRight w:val="0"/>
          <w:marTop w:val="0"/>
          <w:marBottom w:val="0"/>
          <w:divBdr>
            <w:top w:val="none" w:sz="0" w:space="0" w:color="auto"/>
            <w:left w:val="none" w:sz="0" w:space="0" w:color="auto"/>
            <w:bottom w:val="none" w:sz="0" w:space="0" w:color="auto"/>
            <w:right w:val="none" w:sz="0" w:space="0" w:color="auto"/>
          </w:divBdr>
        </w:div>
        <w:div w:id="624777683">
          <w:marLeft w:val="640"/>
          <w:marRight w:val="0"/>
          <w:marTop w:val="0"/>
          <w:marBottom w:val="0"/>
          <w:divBdr>
            <w:top w:val="none" w:sz="0" w:space="0" w:color="auto"/>
            <w:left w:val="none" w:sz="0" w:space="0" w:color="auto"/>
            <w:bottom w:val="none" w:sz="0" w:space="0" w:color="auto"/>
            <w:right w:val="none" w:sz="0" w:space="0" w:color="auto"/>
          </w:divBdr>
        </w:div>
        <w:div w:id="135534028">
          <w:marLeft w:val="640"/>
          <w:marRight w:val="0"/>
          <w:marTop w:val="0"/>
          <w:marBottom w:val="0"/>
          <w:divBdr>
            <w:top w:val="none" w:sz="0" w:space="0" w:color="auto"/>
            <w:left w:val="none" w:sz="0" w:space="0" w:color="auto"/>
            <w:bottom w:val="none" w:sz="0" w:space="0" w:color="auto"/>
            <w:right w:val="none" w:sz="0" w:space="0" w:color="auto"/>
          </w:divBdr>
        </w:div>
        <w:div w:id="1166165873">
          <w:marLeft w:val="640"/>
          <w:marRight w:val="0"/>
          <w:marTop w:val="0"/>
          <w:marBottom w:val="0"/>
          <w:divBdr>
            <w:top w:val="none" w:sz="0" w:space="0" w:color="auto"/>
            <w:left w:val="none" w:sz="0" w:space="0" w:color="auto"/>
            <w:bottom w:val="none" w:sz="0" w:space="0" w:color="auto"/>
            <w:right w:val="none" w:sz="0" w:space="0" w:color="auto"/>
          </w:divBdr>
        </w:div>
        <w:div w:id="1263880709">
          <w:marLeft w:val="640"/>
          <w:marRight w:val="0"/>
          <w:marTop w:val="0"/>
          <w:marBottom w:val="0"/>
          <w:divBdr>
            <w:top w:val="none" w:sz="0" w:space="0" w:color="auto"/>
            <w:left w:val="none" w:sz="0" w:space="0" w:color="auto"/>
            <w:bottom w:val="none" w:sz="0" w:space="0" w:color="auto"/>
            <w:right w:val="none" w:sz="0" w:space="0" w:color="auto"/>
          </w:divBdr>
        </w:div>
        <w:div w:id="1200431790">
          <w:marLeft w:val="640"/>
          <w:marRight w:val="0"/>
          <w:marTop w:val="0"/>
          <w:marBottom w:val="0"/>
          <w:divBdr>
            <w:top w:val="none" w:sz="0" w:space="0" w:color="auto"/>
            <w:left w:val="none" w:sz="0" w:space="0" w:color="auto"/>
            <w:bottom w:val="none" w:sz="0" w:space="0" w:color="auto"/>
            <w:right w:val="none" w:sz="0" w:space="0" w:color="auto"/>
          </w:divBdr>
        </w:div>
        <w:div w:id="2146190155">
          <w:marLeft w:val="640"/>
          <w:marRight w:val="0"/>
          <w:marTop w:val="0"/>
          <w:marBottom w:val="0"/>
          <w:divBdr>
            <w:top w:val="none" w:sz="0" w:space="0" w:color="auto"/>
            <w:left w:val="none" w:sz="0" w:space="0" w:color="auto"/>
            <w:bottom w:val="none" w:sz="0" w:space="0" w:color="auto"/>
            <w:right w:val="none" w:sz="0" w:space="0" w:color="auto"/>
          </w:divBdr>
        </w:div>
        <w:div w:id="526647356">
          <w:marLeft w:val="640"/>
          <w:marRight w:val="0"/>
          <w:marTop w:val="0"/>
          <w:marBottom w:val="0"/>
          <w:divBdr>
            <w:top w:val="none" w:sz="0" w:space="0" w:color="auto"/>
            <w:left w:val="none" w:sz="0" w:space="0" w:color="auto"/>
            <w:bottom w:val="none" w:sz="0" w:space="0" w:color="auto"/>
            <w:right w:val="none" w:sz="0" w:space="0" w:color="auto"/>
          </w:divBdr>
        </w:div>
        <w:div w:id="199784745">
          <w:marLeft w:val="640"/>
          <w:marRight w:val="0"/>
          <w:marTop w:val="0"/>
          <w:marBottom w:val="0"/>
          <w:divBdr>
            <w:top w:val="none" w:sz="0" w:space="0" w:color="auto"/>
            <w:left w:val="none" w:sz="0" w:space="0" w:color="auto"/>
            <w:bottom w:val="none" w:sz="0" w:space="0" w:color="auto"/>
            <w:right w:val="none" w:sz="0" w:space="0" w:color="auto"/>
          </w:divBdr>
        </w:div>
        <w:div w:id="1453474340">
          <w:marLeft w:val="640"/>
          <w:marRight w:val="0"/>
          <w:marTop w:val="0"/>
          <w:marBottom w:val="0"/>
          <w:divBdr>
            <w:top w:val="none" w:sz="0" w:space="0" w:color="auto"/>
            <w:left w:val="none" w:sz="0" w:space="0" w:color="auto"/>
            <w:bottom w:val="none" w:sz="0" w:space="0" w:color="auto"/>
            <w:right w:val="none" w:sz="0" w:space="0" w:color="auto"/>
          </w:divBdr>
        </w:div>
        <w:div w:id="1874926733">
          <w:marLeft w:val="640"/>
          <w:marRight w:val="0"/>
          <w:marTop w:val="0"/>
          <w:marBottom w:val="0"/>
          <w:divBdr>
            <w:top w:val="none" w:sz="0" w:space="0" w:color="auto"/>
            <w:left w:val="none" w:sz="0" w:space="0" w:color="auto"/>
            <w:bottom w:val="none" w:sz="0" w:space="0" w:color="auto"/>
            <w:right w:val="none" w:sz="0" w:space="0" w:color="auto"/>
          </w:divBdr>
        </w:div>
        <w:div w:id="1424181187">
          <w:marLeft w:val="640"/>
          <w:marRight w:val="0"/>
          <w:marTop w:val="0"/>
          <w:marBottom w:val="0"/>
          <w:divBdr>
            <w:top w:val="none" w:sz="0" w:space="0" w:color="auto"/>
            <w:left w:val="none" w:sz="0" w:space="0" w:color="auto"/>
            <w:bottom w:val="none" w:sz="0" w:space="0" w:color="auto"/>
            <w:right w:val="none" w:sz="0" w:space="0" w:color="auto"/>
          </w:divBdr>
        </w:div>
        <w:div w:id="741483454">
          <w:marLeft w:val="640"/>
          <w:marRight w:val="0"/>
          <w:marTop w:val="0"/>
          <w:marBottom w:val="0"/>
          <w:divBdr>
            <w:top w:val="none" w:sz="0" w:space="0" w:color="auto"/>
            <w:left w:val="none" w:sz="0" w:space="0" w:color="auto"/>
            <w:bottom w:val="none" w:sz="0" w:space="0" w:color="auto"/>
            <w:right w:val="none" w:sz="0" w:space="0" w:color="auto"/>
          </w:divBdr>
        </w:div>
        <w:div w:id="1400591003">
          <w:marLeft w:val="640"/>
          <w:marRight w:val="0"/>
          <w:marTop w:val="0"/>
          <w:marBottom w:val="0"/>
          <w:divBdr>
            <w:top w:val="none" w:sz="0" w:space="0" w:color="auto"/>
            <w:left w:val="none" w:sz="0" w:space="0" w:color="auto"/>
            <w:bottom w:val="none" w:sz="0" w:space="0" w:color="auto"/>
            <w:right w:val="none" w:sz="0" w:space="0" w:color="auto"/>
          </w:divBdr>
        </w:div>
        <w:div w:id="845945753">
          <w:marLeft w:val="640"/>
          <w:marRight w:val="0"/>
          <w:marTop w:val="0"/>
          <w:marBottom w:val="0"/>
          <w:divBdr>
            <w:top w:val="none" w:sz="0" w:space="0" w:color="auto"/>
            <w:left w:val="none" w:sz="0" w:space="0" w:color="auto"/>
            <w:bottom w:val="none" w:sz="0" w:space="0" w:color="auto"/>
            <w:right w:val="none" w:sz="0" w:space="0" w:color="auto"/>
          </w:divBdr>
        </w:div>
        <w:div w:id="1140076791">
          <w:marLeft w:val="640"/>
          <w:marRight w:val="0"/>
          <w:marTop w:val="0"/>
          <w:marBottom w:val="0"/>
          <w:divBdr>
            <w:top w:val="none" w:sz="0" w:space="0" w:color="auto"/>
            <w:left w:val="none" w:sz="0" w:space="0" w:color="auto"/>
            <w:bottom w:val="none" w:sz="0" w:space="0" w:color="auto"/>
            <w:right w:val="none" w:sz="0" w:space="0" w:color="auto"/>
          </w:divBdr>
        </w:div>
        <w:div w:id="470249578">
          <w:marLeft w:val="640"/>
          <w:marRight w:val="0"/>
          <w:marTop w:val="0"/>
          <w:marBottom w:val="0"/>
          <w:divBdr>
            <w:top w:val="none" w:sz="0" w:space="0" w:color="auto"/>
            <w:left w:val="none" w:sz="0" w:space="0" w:color="auto"/>
            <w:bottom w:val="none" w:sz="0" w:space="0" w:color="auto"/>
            <w:right w:val="none" w:sz="0" w:space="0" w:color="auto"/>
          </w:divBdr>
        </w:div>
        <w:div w:id="1064257606">
          <w:marLeft w:val="640"/>
          <w:marRight w:val="0"/>
          <w:marTop w:val="0"/>
          <w:marBottom w:val="0"/>
          <w:divBdr>
            <w:top w:val="none" w:sz="0" w:space="0" w:color="auto"/>
            <w:left w:val="none" w:sz="0" w:space="0" w:color="auto"/>
            <w:bottom w:val="none" w:sz="0" w:space="0" w:color="auto"/>
            <w:right w:val="none" w:sz="0" w:space="0" w:color="auto"/>
          </w:divBdr>
        </w:div>
        <w:div w:id="1347900573">
          <w:marLeft w:val="640"/>
          <w:marRight w:val="0"/>
          <w:marTop w:val="0"/>
          <w:marBottom w:val="0"/>
          <w:divBdr>
            <w:top w:val="none" w:sz="0" w:space="0" w:color="auto"/>
            <w:left w:val="none" w:sz="0" w:space="0" w:color="auto"/>
            <w:bottom w:val="none" w:sz="0" w:space="0" w:color="auto"/>
            <w:right w:val="none" w:sz="0" w:space="0" w:color="auto"/>
          </w:divBdr>
        </w:div>
        <w:div w:id="966550822">
          <w:marLeft w:val="640"/>
          <w:marRight w:val="0"/>
          <w:marTop w:val="0"/>
          <w:marBottom w:val="0"/>
          <w:divBdr>
            <w:top w:val="none" w:sz="0" w:space="0" w:color="auto"/>
            <w:left w:val="none" w:sz="0" w:space="0" w:color="auto"/>
            <w:bottom w:val="none" w:sz="0" w:space="0" w:color="auto"/>
            <w:right w:val="none" w:sz="0" w:space="0" w:color="auto"/>
          </w:divBdr>
        </w:div>
        <w:div w:id="192227582">
          <w:marLeft w:val="640"/>
          <w:marRight w:val="0"/>
          <w:marTop w:val="0"/>
          <w:marBottom w:val="0"/>
          <w:divBdr>
            <w:top w:val="none" w:sz="0" w:space="0" w:color="auto"/>
            <w:left w:val="none" w:sz="0" w:space="0" w:color="auto"/>
            <w:bottom w:val="none" w:sz="0" w:space="0" w:color="auto"/>
            <w:right w:val="none" w:sz="0" w:space="0" w:color="auto"/>
          </w:divBdr>
        </w:div>
        <w:div w:id="721101423">
          <w:marLeft w:val="640"/>
          <w:marRight w:val="0"/>
          <w:marTop w:val="0"/>
          <w:marBottom w:val="0"/>
          <w:divBdr>
            <w:top w:val="none" w:sz="0" w:space="0" w:color="auto"/>
            <w:left w:val="none" w:sz="0" w:space="0" w:color="auto"/>
            <w:bottom w:val="none" w:sz="0" w:space="0" w:color="auto"/>
            <w:right w:val="none" w:sz="0" w:space="0" w:color="auto"/>
          </w:divBdr>
        </w:div>
        <w:div w:id="170335853">
          <w:marLeft w:val="640"/>
          <w:marRight w:val="0"/>
          <w:marTop w:val="0"/>
          <w:marBottom w:val="0"/>
          <w:divBdr>
            <w:top w:val="none" w:sz="0" w:space="0" w:color="auto"/>
            <w:left w:val="none" w:sz="0" w:space="0" w:color="auto"/>
            <w:bottom w:val="none" w:sz="0" w:space="0" w:color="auto"/>
            <w:right w:val="none" w:sz="0" w:space="0" w:color="auto"/>
          </w:divBdr>
        </w:div>
        <w:div w:id="1175536331">
          <w:marLeft w:val="640"/>
          <w:marRight w:val="0"/>
          <w:marTop w:val="0"/>
          <w:marBottom w:val="0"/>
          <w:divBdr>
            <w:top w:val="none" w:sz="0" w:space="0" w:color="auto"/>
            <w:left w:val="none" w:sz="0" w:space="0" w:color="auto"/>
            <w:bottom w:val="none" w:sz="0" w:space="0" w:color="auto"/>
            <w:right w:val="none" w:sz="0" w:space="0" w:color="auto"/>
          </w:divBdr>
        </w:div>
        <w:div w:id="37749213">
          <w:marLeft w:val="640"/>
          <w:marRight w:val="0"/>
          <w:marTop w:val="0"/>
          <w:marBottom w:val="0"/>
          <w:divBdr>
            <w:top w:val="none" w:sz="0" w:space="0" w:color="auto"/>
            <w:left w:val="none" w:sz="0" w:space="0" w:color="auto"/>
            <w:bottom w:val="none" w:sz="0" w:space="0" w:color="auto"/>
            <w:right w:val="none" w:sz="0" w:space="0" w:color="auto"/>
          </w:divBdr>
        </w:div>
        <w:div w:id="340935693">
          <w:marLeft w:val="640"/>
          <w:marRight w:val="0"/>
          <w:marTop w:val="0"/>
          <w:marBottom w:val="0"/>
          <w:divBdr>
            <w:top w:val="none" w:sz="0" w:space="0" w:color="auto"/>
            <w:left w:val="none" w:sz="0" w:space="0" w:color="auto"/>
            <w:bottom w:val="none" w:sz="0" w:space="0" w:color="auto"/>
            <w:right w:val="none" w:sz="0" w:space="0" w:color="auto"/>
          </w:divBdr>
        </w:div>
      </w:divsChild>
    </w:div>
    <w:div w:id="1291130415">
      <w:bodyDiv w:val="1"/>
      <w:marLeft w:val="0"/>
      <w:marRight w:val="0"/>
      <w:marTop w:val="0"/>
      <w:marBottom w:val="0"/>
      <w:divBdr>
        <w:top w:val="none" w:sz="0" w:space="0" w:color="auto"/>
        <w:left w:val="none" w:sz="0" w:space="0" w:color="auto"/>
        <w:bottom w:val="none" w:sz="0" w:space="0" w:color="auto"/>
        <w:right w:val="none" w:sz="0" w:space="0" w:color="auto"/>
      </w:divBdr>
      <w:divsChild>
        <w:div w:id="1390181079">
          <w:marLeft w:val="640"/>
          <w:marRight w:val="0"/>
          <w:marTop w:val="0"/>
          <w:marBottom w:val="0"/>
          <w:divBdr>
            <w:top w:val="none" w:sz="0" w:space="0" w:color="auto"/>
            <w:left w:val="none" w:sz="0" w:space="0" w:color="auto"/>
            <w:bottom w:val="none" w:sz="0" w:space="0" w:color="auto"/>
            <w:right w:val="none" w:sz="0" w:space="0" w:color="auto"/>
          </w:divBdr>
        </w:div>
        <w:div w:id="643775616">
          <w:marLeft w:val="640"/>
          <w:marRight w:val="0"/>
          <w:marTop w:val="0"/>
          <w:marBottom w:val="0"/>
          <w:divBdr>
            <w:top w:val="none" w:sz="0" w:space="0" w:color="auto"/>
            <w:left w:val="none" w:sz="0" w:space="0" w:color="auto"/>
            <w:bottom w:val="none" w:sz="0" w:space="0" w:color="auto"/>
            <w:right w:val="none" w:sz="0" w:space="0" w:color="auto"/>
          </w:divBdr>
        </w:div>
        <w:div w:id="633095526">
          <w:marLeft w:val="640"/>
          <w:marRight w:val="0"/>
          <w:marTop w:val="0"/>
          <w:marBottom w:val="0"/>
          <w:divBdr>
            <w:top w:val="none" w:sz="0" w:space="0" w:color="auto"/>
            <w:left w:val="none" w:sz="0" w:space="0" w:color="auto"/>
            <w:bottom w:val="none" w:sz="0" w:space="0" w:color="auto"/>
            <w:right w:val="none" w:sz="0" w:space="0" w:color="auto"/>
          </w:divBdr>
        </w:div>
        <w:div w:id="43798723">
          <w:marLeft w:val="640"/>
          <w:marRight w:val="0"/>
          <w:marTop w:val="0"/>
          <w:marBottom w:val="0"/>
          <w:divBdr>
            <w:top w:val="none" w:sz="0" w:space="0" w:color="auto"/>
            <w:left w:val="none" w:sz="0" w:space="0" w:color="auto"/>
            <w:bottom w:val="none" w:sz="0" w:space="0" w:color="auto"/>
            <w:right w:val="none" w:sz="0" w:space="0" w:color="auto"/>
          </w:divBdr>
        </w:div>
        <w:div w:id="2001153942">
          <w:marLeft w:val="640"/>
          <w:marRight w:val="0"/>
          <w:marTop w:val="0"/>
          <w:marBottom w:val="0"/>
          <w:divBdr>
            <w:top w:val="none" w:sz="0" w:space="0" w:color="auto"/>
            <w:left w:val="none" w:sz="0" w:space="0" w:color="auto"/>
            <w:bottom w:val="none" w:sz="0" w:space="0" w:color="auto"/>
            <w:right w:val="none" w:sz="0" w:space="0" w:color="auto"/>
          </w:divBdr>
        </w:div>
        <w:div w:id="548304993">
          <w:marLeft w:val="640"/>
          <w:marRight w:val="0"/>
          <w:marTop w:val="0"/>
          <w:marBottom w:val="0"/>
          <w:divBdr>
            <w:top w:val="none" w:sz="0" w:space="0" w:color="auto"/>
            <w:left w:val="none" w:sz="0" w:space="0" w:color="auto"/>
            <w:bottom w:val="none" w:sz="0" w:space="0" w:color="auto"/>
            <w:right w:val="none" w:sz="0" w:space="0" w:color="auto"/>
          </w:divBdr>
        </w:div>
        <w:div w:id="1427532832">
          <w:marLeft w:val="640"/>
          <w:marRight w:val="0"/>
          <w:marTop w:val="0"/>
          <w:marBottom w:val="0"/>
          <w:divBdr>
            <w:top w:val="none" w:sz="0" w:space="0" w:color="auto"/>
            <w:left w:val="none" w:sz="0" w:space="0" w:color="auto"/>
            <w:bottom w:val="none" w:sz="0" w:space="0" w:color="auto"/>
            <w:right w:val="none" w:sz="0" w:space="0" w:color="auto"/>
          </w:divBdr>
        </w:div>
        <w:div w:id="981696363">
          <w:marLeft w:val="640"/>
          <w:marRight w:val="0"/>
          <w:marTop w:val="0"/>
          <w:marBottom w:val="0"/>
          <w:divBdr>
            <w:top w:val="none" w:sz="0" w:space="0" w:color="auto"/>
            <w:left w:val="none" w:sz="0" w:space="0" w:color="auto"/>
            <w:bottom w:val="none" w:sz="0" w:space="0" w:color="auto"/>
            <w:right w:val="none" w:sz="0" w:space="0" w:color="auto"/>
          </w:divBdr>
        </w:div>
        <w:div w:id="1685281782">
          <w:marLeft w:val="640"/>
          <w:marRight w:val="0"/>
          <w:marTop w:val="0"/>
          <w:marBottom w:val="0"/>
          <w:divBdr>
            <w:top w:val="none" w:sz="0" w:space="0" w:color="auto"/>
            <w:left w:val="none" w:sz="0" w:space="0" w:color="auto"/>
            <w:bottom w:val="none" w:sz="0" w:space="0" w:color="auto"/>
            <w:right w:val="none" w:sz="0" w:space="0" w:color="auto"/>
          </w:divBdr>
        </w:div>
        <w:div w:id="2097705195">
          <w:marLeft w:val="640"/>
          <w:marRight w:val="0"/>
          <w:marTop w:val="0"/>
          <w:marBottom w:val="0"/>
          <w:divBdr>
            <w:top w:val="none" w:sz="0" w:space="0" w:color="auto"/>
            <w:left w:val="none" w:sz="0" w:space="0" w:color="auto"/>
            <w:bottom w:val="none" w:sz="0" w:space="0" w:color="auto"/>
            <w:right w:val="none" w:sz="0" w:space="0" w:color="auto"/>
          </w:divBdr>
        </w:div>
        <w:div w:id="73868063">
          <w:marLeft w:val="640"/>
          <w:marRight w:val="0"/>
          <w:marTop w:val="0"/>
          <w:marBottom w:val="0"/>
          <w:divBdr>
            <w:top w:val="none" w:sz="0" w:space="0" w:color="auto"/>
            <w:left w:val="none" w:sz="0" w:space="0" w:color="auto"/>
            <w:bottom w:val="none" w:sz="0" w:space="0" w:color="auto"/>
            <w:right w:val="none" w:sz="0" w:space="0" w:color="auto"/>
          </w:divBdr>
        </w:div>
        <w:div w:id="2088258940">
          <w:marLeft w:val="640"/>
          <w:marRight w:val="0"/>
          <w:marTop w:val="0"/>
          <w:marBottom w:val="0"/>
          <w:divBdr>
            <w:top w:val="none" w:sz="0" w:space="0" w:color="auto"/>
            <w:left w:val="none" w:sz="0" w:space="0" w:color="auto"/>
            <w:bottom w:val="none" w:sz="0" w:space="0" w:color="auto"/>
            <w:right w:val="none" w:sz="0" w:space="0" w:color="auto"/>
          </w:divBdr>
        </w:div>
        <w:div w:id="526482626">
          <w:marLeft w:val="640"/>
          <w:marRight w:val="0"/>
          <w:marTop w:val="0"/>
          <w:marBottom w:val="0"/>
          <w:divBdr>
            <w:top w:val="none" w:sz="0" w:space="0" w:color="auto"/>
            <w:left w:val="none" w:sz="0" w:space="0" w:color="auto"/>
            <w:bottom w:val="none" w:sz="0" w:space="0" w:color="auto"/>
            <w:right w:val="none" w:sz="0" w:space="0" w:color="auto"/>
          </w:divBdr>
        </w:div>
        <w:div w:id="1559247522">
          <w:marLeft w:val="640"/>
          <w:marRight w:val="0"/>
          <w:marTop w:val="0"/>
          <w:marBottom w:val="0"/>
          <w:divBdr>
            <w:top w:val="none" w:sz="0" w:space="0" w:color="auto"/>
            <w:left w:val="none" w:sz="0" w:space="0" w:color="auto"/>
            <w:bottom w:val="none" w:sz="0" w:space="0" w:color="auto"/>
            <w:right w:val="none" w:sz="0" w:space="0" w:color="auto"/>
          </w:divBdr>
        </w:div>
        <w:div w:id="1621719350">
          <w:marLeft w:val="640"/>
          <w:marRight w:val="0"/>
          <w:marTop w:val="0"/>
          <w:marBottom w:val="0"/>
          <w:divBdr>
            <w:top w:val="none" w:sz="0" w:space="0" w:color="auto"/>
            <w:left w:val="none" w:sz="0" w:space="0" w:color="auto"/>
            <w:bottom w:val="none" w:sz="0" w:space="0" w:color="auto"/>
            <w:right w:val="none" w:sz="0" w:space="0" w:color="auto"/>
          </w:divBdr>
        </w:div>
        <w:div w:id="1191067634">
          <w:marLeft w:val="640"/>
          <w:marRight w:val="0"/>
          <w:marTop w:val="0"/>
          <w:marBottom w:val="0"/>
          <w:divBdr>
            <w:top w:val="none" w:sz="0" w:space="0" w:color="auto"/>
            <w:left w:val="none" w:sz="0" w:space="0" w:color="auto"/>
            <w:bottom w:val="none" w:sz="0" w:space="0" w:color="auto"/>
            <w:right w:val="none" w:sz="0" w:space="0" w:color="auto"/>
          </w:divBdr>
        </w:div>
        <w:div w:id="942223470">
          <w:marLeft w:val="640"/>
          <w:marRight w:val="0"/>
          <w:marTop w:val="0"/>
          <w:marBottom w:val="0"/>
          <w:divBdr>
            <w:top w:val="none" w:sz="0" w:space="0" w:color="auto"/>
            <w:left w:val="none" w:sz="0" w:space="0" w:color="auto"/>
            <w:bottom w:val="none" w:sz="0" w:space="0" w:color="auto"/>
            <w:right w:val="none" w:sz="0" w:space="0" w:color="auto"/>
          </w:divBdr>
        </w:div>
        <w:div w:id="43334979">
          <w:marLeft w:val="640"/>
          <w:marRight w:val="0"/>
          <w:marTop w:val="0"/>
          <w:marBottom w:val="0"/>
          <w:divBdr>
            <w:top w:val="none" w:sz="0" w:space="0" w:color="auto"/>
            <w:left w:val="none" w:sz="0" w:space="0" w:color="auto"/>
            <w:bottom w:val="none" w:sz="0" w:space="0" w:color="auto"/>
            <w:right w:val="none" w:sz="0" w:space="0" w:color="auto"/>
          </w:divBdr>
        </w:div>
        <w:div w:id="1226994234">
          <w:marLeft w:val="640"/>
          <w:marRight w:val="0"/>
          <w:marTop w:val="0"/>
          <w:marBottom w:val="0"/>
          <w:divBdr>
            <w:top w:val="none" w:sz="0" w:space="0" w:color="auto"/>
            <w:left w:val="none" w:sz="0" w:space="0" w:color="auto"/>
            <w:bottom w:val="none" w:sz="0" w:space="0" w:color="auto"/>
            <w:right w:val="none" w:sz="0" w:space="0" w:color="auto"/>
          </w:divBdr>
        </w:div>
        <w:div w:id="853810906">
          <w:marLeft w:val="640"/>
          <w:marRight w:val="0"/>
          <w:marTop w:val="0"/>
          <w:marBottom w:val="0"/>
          <w:divBdr>
            <w:top w:val="none" w:sz="0" w:space="0" w:color="auto"/>
            <w:left w:val="none" w:sz="0" w:space="0" w:color="auto"/>
            <w:bottom w:val="none" w:sz="0" w:space="0" w:color="auto"/>
            <w:right w:val="none" w:sz="0" w:space="0" w:color="auto"/>
          </w:divBdr>
        </w:div>
        <w:div w:id="354888098">
          <w:marLeft w:val="640"/>
          <w:marRight w:val="0"/>
          <w:marTop w:val="0"/>
          <w:marBottom w:val="0"/>
          <w:divBdr>
            <w:top w:val="none" w:sz="0" w:space="0" w:color="auto"/>
            <w:left w:val="none" w:sz="0" w:space="0" w:color="auto"/>
            <w:bottom w:val="none" w:sz="0" w:space="0" w:color="auto"/>
            <w:right w:val="none" w:sz="0" w:space="0" w:color="auto"/>
          </w:divBdr>
        </w:div>
        <w:div w:id="776869630">
          <w:marLeft w:val="640"/>
          <w:marRight w:val="0"/>
          <w:marTop w:val="0"/>
          <w:marBottom w:val="0"/>
          <w:divBdr>
            <w:top w:val="none" w:sz="0" w:space="0" w:color="auto"/>
            <w:left w:val="none" w:sz="0" w:space="0" w:color="auto"/>
            <w:bottom w:val="none" w:sz="0" w:space="0" w:color="auto"/>
            <w:right w:val="none" w:sz="0" w:space="0" w:color="auto"/>
          </w:divBdr>
        </w:div>
        <w:div w:id="441262814">
          <w:marLeft w:val="640"/>
          <w:marRight w:val="0"/>
          <w:marTop w:val="0"/>
          <w:marBottom w:val="0"/>
          <w:divBdr>
            <w:top w:val="none" w:sz="0" w:space="0" w:color="auto"/>
            <w:left w:val="none" w:sz="0" w:space="0" w:color="auto"/>
            <w:bottom w:val="none" w:sz="0" w:space="0" w:color="auto"/>
            <w:right w:val="none" w:sz="0" w:space="0" w:color="auto"/>
          </w:divBdr>
        </w:div>
        <w:div w:id="570966832">
          <w:marLeft w:val="640"/>
          <w:marRight w:val="0"/>
          <w:marTop w:val="0"/>
          <w:marBottom w:val="0"/>
          <w:divBdr>
            <w:top w:val="none" w:sz="0" w:space="0" w:color="auto"/>
            <w:left w:val="none" w:sz="0" w:space="0" w:color="auto"/>
            <w:bottom w:val="none" w:sz="0" w:space="0" w:color="auto"/>
            <w:right w:val="none" w:sz="0" w:space="0" w:color="auto"/>
          </w:divBdr>
        </w:div>
        <w:div w:id="639381896">
          <w:marLeft w:val="640"/>
          <w:marRight w:val="0"/>
          <w:marTop w:val="0"/>
          <w:marBottom w:val="0"/>
          <w:divBdr>
            <w:top w:val="none" w:sz="0" w:space="0" w:color="auto"/>
            <w:left w:val="none" w:sz="0" w:space="0" w:color="auto"/>
            <w:bottom w:val="none" w:sz="0" w:space="0" w:color="auto"/>
            <w:right w:val="none" w:sz="0" w:space="0" w:color="auto"/>
          </w:divBdr>
        </w:div>
      </w:divsChild>
    </w:div>
    <w:div w:id="1311985793">
      <w:bodyDiv w:val="1"/>
      <w:marLeft w:val="0"/>
      <w:marRight w:val="0"/>
      <w:marTop w:val="0"/>
      <w:marBottom w:val="0"/>
      <w:divBdr>
        <w:top w:val="none" w:sz="0" w:space="0" w:color="auto"/>
        <w:left w:val="none" w:sz="0" w:space="0" w:color="auto"/>
        <w:bottom w:val="none" w:sz="0" w:space="0" w:color="auto"/>
        <w:right w:val="none" w:sz="0" w:space="0" w:color="auto"/>
      </w:divBdr>
      <w:divsChild>
        <w:div w:id="1206481805">
          <w:marLeft w:val="0"/>
          <w:marRight w:val="0"/>
          <w:marTop w:val="0"/>
          <w:marBottom w:val="0"/>
          <w:divBdr>
            <w:top w:val="none" w:sz="0" w:space="0" w:color="auto"/>
            <w:left w:val="none" w:sz="0" w:space="0" w:color="auto"/>
            <w:bottom w:val="none" w:sz="0" w:space="0" w:color="auto"/>
            <w:right w:val="none" w:sz="0" w:space="0" w:color="auto"/>
          </w:divBdr>
          <w:divsChild>
            <w:div w:id="2057972861">
              <w:marLeft w:val="0"/>
              <w:marRight w:val="0"/>
              <w:marTop w:val="0"/>
              <w:marBottom w:val="0"/>
              <w:divBdr>
                <w:top w:val="none" w:sz="0" w:space="0" w:color="auto"/>
                <w:left w:val="none" w:sz="0" w:space="0" w:color="auto"/>
                <w:bottom w:val="none" w:sz="0" w:space="0" w:color="auto"/>
                <w:right w:val="none" w:sz="0" w:space="0" w:color="auto"/>
              </w:divBdr>
              <w:divsChild>
                <w:div w:id="2074883519">
                  <w:marLeft w:val="0"/>
                  <w:marRight w:val="0"/>
                  <w:marTop w:val="0"/>
                  <w:marBottom w:val="0"/>
                  <w:divBdr>
                    <w:top w:val="none" w:sz="0" w:space="0" w:color="auto"/>
                    <w:left w:val="none" w:sz="0" w:space="0" w:color="auto"/>
                    <w:bottom w:val="none" w:sz="0" w:space="0" w:color="auto"/>
                    <w:right w:val="none" w:sz="0" w:space="0" w:color="auto"/>
                  </w:divBdr>
                  <w:divsChild>
                    <w:div w:id="16475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5968">
          <w:marLeft w:val="0"/>
          <w:marRight w:val="0"/>
          <w:marTop w:val="0"/>
          <w:marBottom w:val="0"/>
          <w:divBdr>
            <w:top w:val="none" w:sz="0" w:space="0" w:color="auto"/>
            <w:left w:val="none" w:sz="0" w:space="0" w:color="auto"/>
            <w:bottom w:val="none" w:sz="0" w:space="0" w:color="auto"/>
            <w:right w:val="none" w:sz="0" w:space="0" w:color="auto"/>
          </w:divBdr>
          <w:divsChild>
            <w:div w:id="318267443">
              <w:marLeft w:val="0"/>
              <w:marRight w:val="0"/>
              <w:marTop w:val="0"/>
              <w:marBottom w:val="0"/>
              <w:divBdr>
                <w:top w:val="none" w:sz="0" w:space="0" w:color="auto"/>
                <w:left w:val="none" w:sz="0" w:space="0" w:color="auto"/>
                <w:bottom w:val="none" w:sz="0" w:space="0" w:color="auto"/>
                <w:right w:val="none" w:sz="0" w:space="0" w:color="auto"/>
              </w:divBdr>
              <w:divsChild>
                <w:div w:id="279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1245">
      <w:bodyDiv w:val="1"/>
      <w:marLeft w:val="0"/>
      <w:marRight w:val="0"/>
      <w:marTop w:val="0"/>
      <w:marBottom w:val="0"/>
      <w:divBdr>
        <w:top w:val="none" w:sz="0" w:space="0" w:color="auto"/>
        <w:left w:val="none" w:sz="0" w:space="0" w:color="auto"/>
        <w:bottom w:val="none" w:sz="0" w:space="0" w:color="auto"/>
        <w:right w:val="none" w:sz="0" w:space="0" w:color="auto"/>
      </w:divBdr>
      <w:divsChild>
        <w:div w:id="616062381">
          <w:marLeft w:val="640"/>
          <w:marRight w:val="0"/>
          <w:marTop w:val="0"/>
          <w:marBottom w:val="0"/>
          <w:divBdr>
            <w:top w:val="none" w:sz="0" w:space="0" w:color="auto"/>
            <w:left w:val="none" w:sz="0" w:space="0" w:color="auto"/>
            <w:bottom w:val="none" w:sz="0" w:space="0" w:color="auto"/>
            <w:right w:val="none" w:sz="0" w:space="0" w:color="auto"/>
          </w:divBdr>
        </w:div>
        <w:div w:id="1536505572">
          <w:marLeft w:val="640"/>
          <w:marRight w:val="0"/>
          <w:marTop w:val="0"/>
          <w:marBottom w:val="0"/>
          <w:divBdr>
            <w:top w:val="none" w:sz="0" w:space="0" w:color="auto"/>
            <w:left w:val="none" w:sz="0" w:space="0" w:color="auto"/>
            <w:bottom w:val="none" w:sz="0" w:space="0" w:color="auto"/>
            <w:right w:val="none" w:sz="0" w:space="0" w:color="auto"/>
          </w:divBdr>
        </w:div>
        <w:div w:id="1813448573">
          <w:marLeft w:val="640"/>
          <w:marRight w:val="0"/>
          <w:marTop w:val="0"/>
          <w:marBottom w:val="0"/>
          <w:divBdr>
            <w:top w:val="none" w:sz="0" w:space="0" w:color="auto"/>
            <w:left w:val="none" w:sz="0" w:space="0" w:color="auto"/>
            <w:bottom w:val="none" w:sz="0" w:space="0" w:color="auto"/>
            <w:right w:val="none" w:sz="0" w:space="0" w:color="auto"/>
          </w:divBdr>
        </w:div>
        <w:div w:id="1170214464">
          <w:marLeft w:val="640"/>
          <w:marRight w:val="0"/>
          <w:marTop w:val="0"/>
          <w:marBottom w:val="0"/>
          <w:divBdr>
            <w:top w:val="none" w:sz="0" w:space="0" w:color="auto"/>
            <w:left w:val="none" w:sz="0" w:space="0" w:color="auto"/>
            <w:bottom w:val="none" w:sz="0" w:space="0" w:color="auto"/>
            <w:right w:val="none" w:sz="0" w:space="0" w:color="auto"/>
          </w:divBdr>
        </w:div>
        <w:div w:id="919364155">
          <w:marLeft w:val="640"/>
          <w:marRight w:val="0"/>
          <w:marTop w:val="0"/>
          <w:marBottom w:val="0"/>
          <w:divBdr>
            <w:top w:val="none" w:sz="0" w:space="0" w:color="auto"/>
            <w:left w:val="none" w:sz="0" w:space="0" w:color="auto"/>
            <w:bottom w:val="none" w:sz="0" w:space="0" w:color="auto"/>
            <w:right w:val="none" w:sz="0" w:space="0" w:color="auto"/>
          </w:divBdr>
        </w:div>
        <w:div w:id="537620379">
          <w:marLeft w:val="640"/>
          <w:marRight w:val="0"/>
          <w:marTop w:val="0"/>
          <w:marBottom w:val="0"/>
          <w:divBdr>
            <w:top w:val="none" w:sz="0" w:space="0" w:color="auto"/>
            <w:left w:val="none" w:sz="0" w:space="0" w:color="auto"/>
            <w:bottom w:val="none" w:sz="0" w:space="0" w:color="auto"/>
            <w:right w:val="none" w:sz="0" w:space="0" w:color="auto"/>
          </w:divBdr>
        </w:div>
        <w:div w:id="934022409">
          <w:marLeft w:val="640"/>
          <w:marRight w:val="0"/>
          <w:marTop w:val="0"/>
          <w:marBottom w:val="0"/>
          <w:divBdr>
            <w:top w:val="none" w:sz="0" w:space="0" w:color="auto"/>
            <w:left w:val="none" w:sz="0" w:space="0" w:color="auto"/>
            <w:bottom w:val="none" w:sz="0" w:space="0" w:color="auto"/>
            <w:right w:val="none" w:sz="0" w:space="0" w:color="auto"/>
          </w:divBdr>
        </w:div>
        <w:div w:id="618415388">
          <w:marLeft w:val="640"/>
          <w:marRight w:val="0"/>
          <w:marTop w:val="0"/>
          <w:marBottom w:val="0"/>
          <w:divBdr>
            <w:top w:val="none" w:sz="0" w:space="0" w:color="auto"/>
            <w:left w:val="none" w:sz="0" w:space="0" w:color="auto"/>
            <w:bottom w:val="none" w:sz="0" w:space="0" w:color="auto"/>
            <w:right w:val="none" w:sz="0" w:space="0" w:color="auto"/>
          </w:divBdr>
        </w:div>
        <w:div w:id="1669475527">
          <w:marLeft w:val="640"/>
          <w:marRight w:val="0"/>
          <w:marTop w:val="0"/>
          <w:marBottom w:val="0"/>
          <w:divBdr>
            <w:top w:val="none" w:sz="0" w:space="0" w:color="auto"/>
            <w:left w:val="none" w:sz="0" w:space="0" w:color="auto"/>
            <w:bottom w:val="none" w:sz="0" w:space="0" w:color="auto"/>
            <w:right w:val="none" w:sz="0" w:space="0" w:color="auto"/>
          </w:divBdr>
        </w:div>
        <w:div w:id="1798836804">
          <w:marLeft w:val="640"/>
          <w:marRight w:val="0"/>
          <w:marTop w:val="0"/>
          <w:marBottom w:val="0"/>
          <w:divBdr>
            <w:top w:val="none" w:sz="0" w:space="0" w:color="auto"/>
            <w:left w:val="none" w:sz="0" w:space="0" w:color="auto"/>
            <w:bottom w:val="none" w:sz="0" w:space="0" w:color="auto"/>
            <w:right w:val="none" w:sz="0" w:space="0" w:color="auto"/>
          </w:divBdr>
        </w:div>
        <w:div w:id="1230455740">
          <w:marLeft w:val="640"/>
          <w:marRight w:val="0"/>
          <w:marTop w:val="0"/>
          <w:marBottom w:val="0"/>
          <w:divBdr>
            <w:top w:val="none" w:sz="0" w:space="0" w:color="auto"/>
            <w:left w:val="none" w:sz="0" w:space="0" w:color="auto"/>
            <w:bottom w:val="none" w:sz="0" w:space="0" w:color="auto"/>
            <w:right w:val="none" w:sz="0" w:space="0" w:color="auto"/>
          </w:divBdr>
        </w:div>
        <w:div w:id="607393263">
          <w:marLeft w:val="640"/>
          <w:marRight w:val="0"/>
          <w:marTop w:val="0"/>
          <w:marBottom w:val="0"/>
          <w:divBdr>
            <w:top w:val="none" w:sz="0" w:space="0" w:color="auto"/>
            <w:left w:val="none" w:sz="0" w:space="0" w:color="auto"/>
            <w:bottom w:val="none" w:sz="0" w:space="0" w:color="auto"/>
            <w:right w:val="none" w:sz="0" w:space="0" w:color="auto"/>
          </w:divBdr>
        </w:div>
        <w:div w:id="1936473451">
          <w:marLeft w:val="640"/>
          <w:marRight w:val="0"/>
          <w:marTop w:val="0"/>
          <w:marBottom w:val="0"/>
          <w:divBdr>
            <w:top w:val="none" w:sz="0" w:space="0" w:color="auto"/>
            <w:left w:val="none" w:sz="0" w:space="0" w:color="auto"/>
            <w:bottom w:val="none" w:sz="0" w:space="0" w:color="auto"/>
            <w:right w:val="none" w:sz="0" w:space="0" w:color="auto"/>
          </w:divBdr>
        </w:div>
        <w:div w:id="1427388361">
          <w:marLeft w:val="640"/>
          <w:marRight w:val="0"/>
          <w:marTop w:val="0"/>
          <w:marBottom w:val="0"/>
          <w:divBdr>
            <w:top w:val="none" w:sz="0" w:space="0" w:color="auto"/>
            <w:left w:val="none" w:sz="0" w:space="0" w:color="auto"/>
            <w:bottom w:val="none" w:sz="0" w:space="0" w:color="auto"/>
            <w:right w:val="none" w:sz="0" w:space="0" w:color="auto"/>
          </w:divBdr>
        </w:div>
        <w:div w:id="577641947">
          <w:marLeft w:val="640"/>
          <w:marRight w:val="0"/>
          <w:marTop w:val="0"/>
          <w:marBottom w:val="0"/>
          <w:divBdr>
            <w:top w:val="none" w:sz="0" w:space="0" w:color="auto"/>
            <w:left w:val="none" w:sz="0" w:space="0" w:color="auto"/>
            <w:bottom w:val="none" w:sz="0" w:space="0" w:color="auto"/>
            <w:right w:val="none" w:sz="0" w:space="0" w:color="auto"/>
          </w:divBdr>
        </w:div>
        <w:div w:id="1519391336">
          <w:marLeft w:val="640"/>
          <w:marRight w:val="0"/>
          <w:marTop w:val="0"/>
          <w:marBottom w:val="0"/>
          <w:divBdr>
            <w:top w:val="none" w:sz="0" w:space="0" w:color="auto"/>
            <w:left w:val="none" w:sz="0" w:space="0" w:color="auto"/>
            <w:bottom w:val="none" w:sz="0" w:space="0" w:color="auto"/>
            <w:right w:val="none" w:sz="0" w:space="0" w:color="auto"/>
          </w:divBdr>
        </w:div>
        <w:div w:id="470904839">
          <w:marLeft w:val="640"/>
          <w:marRight w:val="0"/>
          <w:marTop w:val="0"/>
          <w:marBottom w:val="0"/>
          <w:divBdr>
            <w:top w:val="none" w:sz="0" w:space="0" w:color="auto"/>
            <w:left w:val="none" w:sz="0" w:space="0" w:color="auto"/>
            <w:bottom w:val="none" w:sz="0" w:space="0" w:color="auto"/>
            <w:right w:val="none" w:sz="0" w:space="0" w:color="auto"/>
          </w:divBdr>
        </w:div>
        <w:div w:id="1473522081">
          <w:marLeft w:val="640"/>
          <w:marRight w:val="0"/>
          <w:marTop w:val="0"/>
          <w:marBottom w:val="0"/>
          <w:divBdr>
            <w:top w:val="none" w:sz="0" w:space="0" w:color="auto"/>
            <w:left w:val="none" w:sz="0" w:space="0" w:color="auto"/>
            <w:bottom w:val="none" w:sz="0" w:space="0" w:color="auto"/>
            <w:right w:val="none" w:sz="0" w:space="0" w:color="auto"/>
          </w:divBdr>
        </w:div>
        <w:div w:id="197474770">
          <w:marLeft w:val="640"/>
          <w:marRight w:val="0"/>
          <w:marTop w:val="0"/>
          <w:marBottom w:val="0"/>
          <w:divBdr>
            <w:top w:val="none" w:sz="0" w:space="0" w:color="auto"/>
            <w:left w:val="none" w:sz="0" w:space="0" w:color="auto"/>
            <w:bottom w:val="none" w:sz="0" w:space="0" w:color="auto"/>
            <w:right w:val="none" w:sz="0" w:space="0" w:color="auto"/>
          </w:divBdr>
        </w:div>
        <w:div w:id="1326934510">
          <w:marLeft w:val="640"/>
          <w:marRight w:val="0"/>
          <w:marTop w:val="0"/>
          <w:marBottom w:val="0"/>
          <w:divBdr>
            <w:top w:val="none" w:sz="0" w:space="0" w:color="auto"/>
            <w:left w:val="none" w:sz="0" w:space="0" w:color="auto"/>
            <w:bottom w:val="none" w:sz="0" w:space="0" w:color="auto"/>
            <w:right w:val="none" w:sz="0" w:space="0" w:color="auto"/>
          </w:divBdr>
        </w:div>
        <w:div w:id="25451695">
          <w:marLeft w:val="640"/>
          <w:marRight w:val="0"/>
          <w:marTop w:val="0"/>
          <w:marBottom w:val="0"/>
          <w:divBdr>
            <w:top w:val="none" w:sz="0" w:space="0" w:color="auto"/>
            <w:left w:val="none" w:sz="0" w:space="0" w:color="auto"/>
            <w:bottom w:val="none" w:sz="0" w:space="0" w:color="auto"/>
            <w:right w:val="none" w:sz="0" w:space="0" w:color="auto"/>
          </w:divBdr>
        </w:div>
        <w:div w:id="1123504721">
          <w:marLeft w:val="640"/>
          <w:marRight w:val="0"/>
          <w:marTop w:val="0"/>
          <w:marBottom w:val="0"/>
          <w:divBdr>
            <w:top w:val="none" w:sz="0" w:space="0" w:color="auto"/>
            <w:left w:val="none" w:sz="0" w:space="0" w:color="auto"/>
            <w:bottom w:val="none" w:sz="0" w:space="0" w:color="auto"/>
            <w:right w:val="none" w:sz="0" w:space="0" w:color="auto"/>
          </w:divBdr>
        </w:div>
        <w:div w:id="189144646">
          <w:marLeft w:val="640"/>
          <w:marRight w:val="0"/>
          <w:marTop w:val="0"/>
          <w:marBottom w:val="0"/>
          <w:divBdr>
            <w:top w:val="none" w:sz="0" w:space="0" w:color="auto"/>
            <w:left w:val="none" w:sz="0" w:space="0" w:color="auto"/>
            <w:bottom w:val="none" w:sz="0" w:space="0" w:color="auto"/>
            <w:right w:val="none" w:sz="0" w:space="0" w:color="auto"/>
          </w:divBdr>
        </w:div>
        <w:div w:id="1796680179">
          <w:marLeft w:val="640"/>
          <w:marRight w:val="0"/>
          <w:marTop w:val="0"/>
          <w:marBottom w:val="0"/>
          <w:divBdr>
            <w:top w:val="none" w:sz="0" w:space="0" w:color="auto"/>
            <w:left w:val="none" w:sz="0" w:space="0" w:color="auto"/>
            <w:bottom w:val="none" w:sz="0" w:space="0" w:color="auto"/>
            <w:right w:val="none" w:sz="0" w:space="0" w:color="auto"/>
          </w:divBdr>
        </w:div>
        <w:div w:id="1420131274">
          <w:marLeft w:val="640"/>
          <w:marRight w:val="0"/>
          <w:marTop w:val="0"/>
          <w:marBottom w:val="0"/>
          <w:divBdr>
            <w:top w:val="none" w:sz="0" w:space="0" w:color="auto"/>
            <w:left w:val="none" w:sz="0" w:space="0" w:color="auto"/>
            <w:bottom w:val="none" w:sz="0" w:space="0" w:color="auto"/>
            <w:right w:val="none" w:sz="0" w:space="0" w:color="auto"/>
          </w:divBdr>
        </w:div>
        <w:div w:id="611130549">
          <w:marLeft w:val="640"/>
          <w:marRight w:val="0"/>
          <w:marTop w:val="0"/>
          <w:marBottom w:val="0"/>
          <w:divBdr>
            <w:top w:val="none" w:sz="0" w:space="0" w:color="auto"/>
            <w:left w:val="none" w:sz="0" w:space="0" w:color="auto"/>
            <w:bottom w:val="none" w:sz="0" w:space="0" w:color="auto"/>
            <w:right w:val="none" w:sz="0" w:space="0" w:color="auto"/>
          </w:divBdr>
        </w:div>
        <w:div w:id="1262644209">
          <w:marLeft w:val="640"/>
          <w:marRight w:val="0"/>
          <w:marTop w:val="0"/>
          <w:marBottom w:val="0"/>
          <w:divBdr>
            <w:top w:val="none" w:sz="0" w:space="0" w:color="auto"/>
            <w:left w:val="none" w:sz="0" w:space="0" w:color="auto"/>
            <w:bottom w:val="none" w:sz="0" w:space="0" w:color="auto"/>
            <w:right w:val="none" w:sz="0" w:space="0" w:color="auto"/>
          </w:divBdr>
        </w:div>
        <w:div w:id="808549395">
          <w:marLeft w:val="640"/>
          <w:marRight w:val="0"/>
          <w:marTop w:val="0"/>
          <w:marBottom w:val="0"/>
          <w:divBdr>
            <w:top w:val="none" w:sz="0" w:space="0" w:color="auto"/>
            <w:left w:val="none" w:sz="0" w:space="0" w:color="auto"/>
            <w:bottom w:val="none" w:sz="0" w:space="0" w:color="auto"/>
            <w:right w:val="none" w:sz="0" w:space="0" w:color="auto"/>
          </w:divBdr>
        </w:div>
        <w:div w:id="297229636">
          <w:marLeft w:val="640"/>
          <w:marRight w:val="0"/>
          <w:marTop w:val="0"/>
          <w:marBottom w:val="0"/>
          <w:divBdr>
            <w:top w:val="none" w:sz="0" w:space="0" w:color="auto"/>
            <w:left w:val="none" w:sz="0" w:space="0" w:color="auto"/>
            <w:bottom w:val="none" w:sz="0" w:space="0" w:color="auto"/>
            <w:right w:val="none" w:sz="0" w:space="0" w:color="auto"/>
          </w:divBdr>
        </w:div>
        <w:div w:id="544489471">
          <w:marLeft w:val="640"/>
          <w:marRight w:val="0"/>
          <w:marTop w:val="0"/>
          <w:marBottom w:val="0"/>
          <w:divBdr>
            <w:top w:val="none" w:sz="0" w:space="0" w:color="auto"/>
            <w:left w:val="none" w:sz="0" w:space="0" w:color="auto"/>
            <w:bottom w:val="none" w:sz="0" w:space="0" w:color="auto"/>
            <w:right w:val="none" w:sz="0" w:space="0" w:color="auto"/>
          </w:divBdr>
        </w:div>
        <w:div w:id="765536795">
          <w:marLeft w:val="640"/>
          <w:marRight w:val="0"/>
          <w:marTop w:val="0"/>
          <w:marBottom w:val="0"/>
          <w:divBdr>
            <w:top w:val="none" w:sz="0" w:space="0" w:color="auto"/>
            <w:left w:val="none" w:sz="0" w:space="0" w:color="auto"/>
            <w:bottom w:val="none" w:sz="0" w:space="0" w:color="auto"/>
            <w:right w:val="none" w:sz="0" w:space="0" w:color="auto"/>
          </w:divBdr>
        </w:div>
      </w:divsChild>
    </w:div>
    <w:div w:id="1398091068">
      <w:bodyDiv w:val="1"/>
      <w:marLeft w:val="0"/>
      <w:marRight w:val="0"/>
      <w:marTop w:val="0"/>
      <w:marBottom w:val="0"/>
      <w:divBdr>
        <w:top w:val="none" w:sz="0" w:space="0" w:color="auto"/>
        <w:left w:val="none" w:sz="0" w:space="0" w:color="auto"/>
        <w:bottom w:val="none" w:sz="0" w:space="0" w:color="auto"/>
        <w:right w:val="none" w:sz="0" w:space="0" w:color="auto"/>
      </w:divBdr>
      <w:divsChild>
        <w:div w:id="1412895772">
          <w:marLeft w:val="640"/>
          <w:marRight w:val="0"/>
          <w:marTop w:val="0"/>
          <w:marBottom w:val="0"/>
          <w:divBdr>
            <w:top w:val="none" w:sz="0" w:space="0" w:color="auto"/>
            <w:left w:val="none" w:sz="0" w:space="0" w:color="auto"/>
            <w:bottom w:val="none" w:sz="0" w:space="0" w:color="auto"/>
            <w:right w:val="none" w:sz="0" w:space="0" w:color="auto"/>
          </w:divBdr>
        </w:div>
        <w:div w:id="2009406912">
          <w:marLeft w:val="640"/>
          <w:marRight w:val="0"/>
          <w:marTop w:val="0"/>
          <w:marBottom w:val="0"/>
          <w:divBdr>
            <w:top w:val="none" w:sz="0" w:space="0" w:color="auto"/>
            <w:left w:val="none" w:sz="0" w:space="0" w:color="auto"/>
            <w:bottom w:val="none" w:sz="0" w:space="0" w:color="auto"/>
            <w:right w:val="none" w:sz="0" w:space="0" w:color="auto"/>
          </w:divBdr>
        </w:div>
        <w:div w:id="1355420285">
          <w:marLeft w:val="640"/>
          <w:marRight w:val="0"/>
          <w:marTop w:val="0"/>
          <w:marBottom w:val="0"/>
          <w:divBdr>
            <w:top w:val="none" w:sz="0" w:space="0" w:color="auto"/>
            <w:left w:val="none" w:sz="0" w:space="0" w:color="auto"/>
            <w:bottom w:val="none" w:sz="0" w:space="0" w:color="auto"/>
            <w:right w:val="none" w:sz="0" w:space="0" w:color="auto"/>
          </w:divBdr>
        </w:div>
        <w:div w:id="1218511741">
          <w:marLeft w:val="640"/>
          <w:marRight w:val="0"/>
          <w:marTop w:val="0"/>
          <w:marBottom w:val="0"/>
          <w:divBdr>
            <w:top w:val="none" w:sz="0" w:space="0" w:color="auto"/>
            <w:left w:val="none" w:sz="0" w:space="0" w:color="auto"/>
            <w:bottom w:val="none" w:sz="0" w:space="0" w:color="auto"/>
            <w:right w:val="none" w:sz="0" w:space="0" w:color="auto"/>
          </w:divBdr>
        </w:div>
        <w:div w:id="1818952003">
          <w:marLeft w:val="640"/>
          <w:marRight w:val="0"/>
          <w:marTop w:val="0"/>
          <w:marBottom w:val="0"/>
          <w:divBdr>
            <w:top w:val="none" w:sz="0" w:space="0" w:color="auto"/>
            <w:left w:val="none" w:sz="0" w:space="0" w:color="auto"/>
            <w:bottom w:val="none" w:sz="0" w:space="0" w:color="auto"/>
            <w:right w:val="none" w:sz="0" w:space="0" w:color="auto"/>
          </w:divBdr>
        </w:div>
        <w:div w:id="1675035495">
          <w:marLeft w:val="640"/>
          <w:marRight w:val="0"/>
          <w:marTop w:val="0"/>
          <w:marBottom w:val="0"/>
          <w:divBdr>
            <w:top w:val="none" w:sz="0" w:space="0" w:color="auto"/>
            <w:left w:val="none" w:sz="0" w:space="0" w:color="auto"/>
            <w:bottom w:val="none" w:sz="0" w:space="0" w:color="auto"/>
            <w:right w:val="none" w:sz="0" w:space="0" w:color="auto"/>
          </w:divBdr>
        </w:div>
        <w:div w:id="2095470300">
          <w:marLeft w:val="640"/>
          <w:marRight w:val="0"/>
          <w:marTop w:val="0"/>
          <w:marBottom w:val="0"/>
          <w:divBdr>
            <w:top w:val="none" w:sz="0" w:space="0" w:color="auto"/>
            <w:left w:val="none" w:sz="0" w:space="0" w:color="auto"/>
            <w:bottom w:val="none" w:sz="0" w:space="0" w:color="auto"/>
            <w:right w:val="none" w:sz="0" w:space="0" w:color="auto"/>
          </w:divBdr>
        </w:div>
        <w:div w:id="1664164559">
          <w:marLeft w:val="640"/>
          <w:marRight w:val="0"/>
          <w:marTop w:val="0"/>
          <w:marBottom w:val="0"/>
          <w:divBdr>
            <w:top w:val="none" w:sz="0" w:space="0" w:color="auto"/>
            <w:left w:val="none" w:sz="0" w:space="0" w:color="auto"/>
            <w:bottom w:val="none" w:sz="0" w:space="0" w:color="auto"/>
            <w:right w:val="none" w:sz="0" w:space="0" w:color="auto"/>
          </w:divBdr>
        </w:div>
        <w:div w:id="69694183">
          <w:marLeft w:val="640"/>
          <w:marRight w:val="0"/>
          <w:marTop w:val="0"/>
          <w:marBottom w:val="0"/>
          <w:divBdr>
            <w:top w:val="none" w:sz="0" w:space="0" w:color="auto"/>
            <w:left w:val="none" w:sz="0" w:space="0" w:color="auto"/>
            <w:bottom w:val="none" w:sz="0" w:space="0" w:color="auto"/>
            <w:right w:val="none" w:sz="0" w:space="0" w:color="auto"/>
          </w:divBdr>
        </w:div>
        <w:div w:id="1030104063">
          <w:marLeft w:val="640"/>
          <w:marRight w:val="0"/>
          <w:marTop w:val="0"/>
          <w:marBottom w:val="0"/>
          <w:divBdr>
            <w:top w:val="none" w:sz="0" w:space="0" w:color="auto"/>
            <w:left w:val="none" w:sz="0" w:space="0" w:color="auto"/>
            <w:bottom w:val="none" w:sz="0" w:space="0" w:color="auto"/>
            <w:right w:val="none" w:sz="0" w:space="0" w:color="auto"/>
          </w:divBdr>
        </w:div>
        <w:div w:id="305941778">
          <w:marLeft w:val="640"/>
          <w:marRight w:val="0"/>
          <w:marTop w:val="0"/>
          <w:marBottom w:val="0"/>
          <w:divBdr>
            <w:top w:val="none" w:sz="0" w:space="0" w:color="auto"/>
            <w:left w:val="none" w:sz="0" w:space="0" w:color="auto"/>
            <w:bottom w:val="none" w:sz="0" w:space="0" w:color="auto"/>
            <w:right w:val="none" w:sz="0" w:space="0" w:color="auto"/>
          </w:divBdr>
        </w:div>
        <w:div w:id="1348825041">
          <w:marLeft w:val="640"/>
          <w:marRight w:val="0"/>
          <w:marTop w:val="0"/>
          <w:marBottom w:val="0"/>
          <w:divBdr>
            <w:top w:val="none" w:sz="0" w:space="0" w:color="auto"/>
            <w:left w:val="none" w:sz="0" w:space="0" w:color="auto"/>
            <w:bottom w:val="none" w:sz="0" w:space="0" w:color="auto"/>
            <w:right w:val="none" w:sz="0" w:space="0" w:color="auto"/>
          </w:divBdr>
        </w:div>
        <w:div w:id="1367170815">
          <w:marLeft w:val="640"/>
          <w:marRight w:val="0"/>
          <w:marTop w:val="0"/>
          <w:marBottom w:val="0"/>
          <w:divBdr>
            <w:top w:val="none" w:sz="0" w:space="0" w:color="auto"/>
            <w:left w:val="none" w:sz="0" w:space="0" w:color="auto"/>
            <w:bottom w:val="none" w:sz="0" w:space="0" w:color="auto"/>
            <w:right w:val="none" w:sz="0" w:space="0" w:color="auto"/>
          </w:divBdr>
        </w:div>
        <w:div w:id="2080054303">
          <w:marLeft w:val="640"/>
          <w:marRight w:val="0"/>
          <w:marTop w:val="0"/>
          <w:marBottom w:val="0"/>
          <w:divBdr>
            <w:top w:val="none" w:sz="0" w:space="0" w:color="auto"/>
            <w:left w:val="none" w:sz="0" w:space="0" w:color="auto"/>
            <w:bottom w:val="none" w:sz="0" w:space="0" w:color="auto"/>
            <w:right w:val="none" w:sz="0" w:space="0" w:color="auto"/>
          </w:divBdr>
        </w:div>
        <w:div w:id="1488671302">
          <w:marLeft w:val="640"/>
          <w:marRight w:val="0"/>
          <w:marTop w:val="0"/>
          <w:marBottom w:val="0"/>
          <w:divBdr>
            <w:top w:val="none" w:sz="0" w:space="0" w:color="auto"/>
            <w:left w:val="none" w:sz="0" w:space="0" w:color="auto"/>
            <w:bottom w:val="none" w:sz="0" w:space="0" w:color="auto"/>
            <w:right w:val="none" w:sz="0" w:space="0" w:color="auto"/>
          </w:divBdr>
        </w:div>
        <w:div w:id="1780831835">
          <w:marLeft w:val="640"/>
          <w:marRight w:val="0"/>
          <w:marTop w:val="0"/>
          <w:marBottom w:val="0"/>
          <w:divBdr>
            <w:top w:val="none" w:sz="0" w:space="0" w:color="auto"/>
            <w:left w:val="none" w:sz="0" w:space="0" w:color="auto"/>
            <w:bottom w:val="none" w:sz="0" w:space="0" w:color="auto"/>
            <w:right w:val="none" w:sz="0" w:space="0" w:color="auto"/>
          </w:divBdr>
        </w:div>
        <w:div w:id="350840056">
          <w:marLeft w:val="640"/>
          <w:marRight w:val="0"/>
          <w:marTop w:val="0"/>
          <w:marBottom w:val="0"/>
          <w:divBdr>
            <w:top w:val="none" w:sz="0" w:space="0" w:color="auto"/>
            <w:left w:val="none" w:sz="0" w:space="0" w:color="auto"/>
            <w:bottom w:val="none" w:sz="0" w:space="0" w:color="auto"/>
            <w:right w:val="none" w:sz="0" w:space="0" w:color="auto"/>
          </w:divBdr>
        </w:div>
        <w:div w:id="609437912">
          <w:marLeft w:val="640"/>
          <w:marRight w:val="0"/>
          <w:marTop w:val="0"/>
          <w:marBottom w:val="0"/>
          <w:divBdr>
            <w:top w:val="none" w:sz="0" w:space="0" w:color="auto"/>
            <w:left w:val="none" w:sz="0" w:space="0" w:color="auto"/>
            <w:bottom w:val="none" w:sz="0" w:space="0" w:color="auto"/>
            <w:right w:val="none" w:sz="0" w:space="0" w:color="auto"/>
          </w:divBdr>
        </w:div>
        <w:div w:id="524254750">
          <w:marLeft w:val="640"/>
          <w:marRight w:val="0"/>
          <w:marTop w:val="0"/>
          <w:marBottom w:val="0"/>
          <w:divBdr>
            <w:top w:val="none" w:sz="0" w:space="0" w:color="auto"/>
            <w:left w:val="none" w:sz="0" w:space="0" w:color="auto"/>
            <w:bottom w:val="none" w:sz="0" w:space="0" w:color="auto"/>
            <w:right w:val="none" w:sz="0" w:space="0" w:color="auto"/>
          </w:divBdr>
        </w:div>
        <w:div w:id="2104908973">
          <w:marLeft w:val="640"/>
          <w:marRight w:val="0"/>
          <w:marTop w:val="0"/>
          <w:marBottom w:val="0"/>
          <w:divBdr>
            <w:top w:val="none" w:sz="0" w:space="0" w:color="auto"/>
            <w:left w:val="none" w:sz="0" w:space="0" w:color="auto"/>
            <w:bottom w:val="none" w:sz="0" w:space="0" w:color="auto"/>
            <w:right w:val="none" w:sz="0" w:space="0" w:color="auto"/>
          </w:divBdr>
        </w:div>
        <w:div w:id="15692063">
          <w:marLeft w:val="640"/>
          <w:marRight w:val="0"/>
          <w:marTop w:val="0"/>
          <w:marBottom w:val="0"/>
          <w:divBdr>
            <w:top w:val="none" w:sz="0" w:space="0" w:color="auto"/>
            <w:left w:val="none" w:sz="0" w:space="0" w:color="auto"/>
            <w:bottom w:val="none" w:sz="0" w:space="0" w:color="auto"/>
            <w:right w:val="none" w:sz="0" w:space="0" w:color="auto"/>
          </w:divBdr>
        </w:div>
        <w:div w:id="1445346769">
          <w:marLeft w:val="640"/>
          <w:marRight w:val="0"/>
          <w:marTop w:val="0"/>
          <w:marBottom w:val="0"/>
          <w:divBdr>
            <w:top w:val="none" w:sz="0" w:space="0" w:color="auto"/>
            <w:left w:val="none" w:sz="0" w:space="0" w:color="auto"/>
            <w:bottom w:val="none" w:sz="0" w:space="0" w:color="auto"/>
            <w:right w:val="none" w:sz="0" w:space="0" w:color="auto"/>
          </w:divBdr>
        </w:div>
        <w:div w:id="635111016">
          <w:marLeft w:val="640"/>
          <w:marRight w:val="0"/>
          <w:marTop w:val="0"/>
          <w:marBottom w:val="0"/>
          <w:divBdr>
            <w:top w:val="none" w:sz="0" w:space="0" w:color="auto"/>
            <w:left w:val="none" w:sz="0" w:space="0" w:color="auto"/>
            <w:bottom w:val="none" w:sz="0" w:space="0" w:color="auto"/>
            <w:right w:val="none" w:sz="0" w:space="0" w:color="auto"/>
          </w:divBdr>
        </w:div>
        <w:div w:id="1418133928">
          <w:marLeft w:val="640"/>
          <w:marRight w:val="0"/>
          <w:marTop w:val="0"/>
          <w:marBottom w:val="0"/>
          <w:divBdr>
            <w:top w:val="none" w:sz="0" w:space="0" w:color="auto"/>
            <w:left w:val="none" w:sz="0" w:space="0" w:color="auto"/>
            <w:bottom w:val="none" w:sz="0" w:space="0" w:color="auto"/>
            <w:right w:val="none" w:sz="0" w:space="0" w:color="auto"/>
          </w:divBdr>
        </w:div>
        <w:div w:id="547186147">
          <w:marLeft w:val="640"/>
          <w:marRight w:val="0"/>
          <w:marTop w:val="0"/>
          <w:marBottom w:val="0"/>
          <w:divBdr>
            <w:top w:val="none" w:sz="0" w:space="0" w:color="auto"/>
            <w:left w:val="none" w:sz="0" w:space="0" w:color="auto"/>
            <w:bottom w:val="none" w:sz="0" w:space="0" w:color="auto"/>
            <w:right w:val="none" w:sz="0" w:space="0" w:color="auto"/>
          </w:divBdr>
        </w:div>
        <w:div w:id="1457486027">
          <w:marLeft w:val="640"/>
          <w:marRight w:val="0"/>
          <w:marTop w:val="0"/>
          <w:marBottom w:val="0"/>
          <w:divBdr>
            <w:top w:val="none" w:sz="0" w:space="0" w:color="auto"/>
            <w:left w:val="none" w:sz="0" w:space="0" w:color="auto"/>
            <w:bottom w:val="none" w:sz="0" w:space="0" w:color="auto"/>
            <w:right w:val="none" w:sz="0" w:space="0" w:color="auto"/>
          </w:divBdr>
        </w:div>
        <w:div w:id="988635530">
          <w:marLeft w:val="640"/>
          <w:marRight w:val="0"/>
          <w:marTop w:val="0"/>
          <w:marBottom w:val="0"/>
          <w:divBdr>
            <w:top w:val="none" w:sz="0" w:space="0" w:color="auto"/>
            <w:left w:val="none" w:sz="0" w:space="0" w:color="auto"/>
            <w:bottom w:val="none" w:sz="0" w:space="0" w:color="auto"/>
            <w:right w:val="none" w:sz="0" w:space="0" w:color="auto"/>
          </w:divBdr>
        </w:div>
        <w:div w:id="2118476259">
          <w:marLeft w:val="640"/>
          <w:marRight w:val="0"/>
          <w:marTop w:val="0"/>
          <w:marBottom w:val="0"/>
          <w:divBdr>
            <w:top w:val="none" w:sz="0" w:space="0" w:color="auto"/>
            <w:left w:val="none" w:sz="0" w:space="0" w:color="auto"/>
            <w:bottom w:val="none" w:sz="0" w:space="0" w:color="auto"/>
            <w:right w:val="none" w:sz="0" w:space="0" w:color="auto"/>
          </w:divBdr>
        </w:div>
        <w:div w:id="1536115135">
          <w:marLeft w:val="640"/>
          <w:marRight w:val="0"/>
          <w:marTop w:val="0"/>
          <w:marBottom w:val="0"/>
          <w:divBdr>
            <w:top w:val="none" w:sz="0" w:space="0" w:color="auto"/>
            <w:left w:val="none" w:sz="0" w:space="0" w:color="auto"/>
            <w:bottom w:val="none" w:sz="0" w:space="0" w:color="auto"/>
            <w:right w:val="none" w:sz="0" w:space="0" w:color="auto"/>
          </w:divBdr>
        </w:div>
        <w:div w:id="1211769484">
          <w:marLeft w:val="640"/>
          <w:marRight w:val="0"/>
          <w:marTop w:val="0"/>
          <w:marBottom w:val="0"/>
          <w:divBdr>
            <w:top w:val="none" w:sz="0" w:space="0" w:color="auto"/>
            <w:left w:val="none" w:sz="0" w:space="0" w:color="auto"/>
            <w:bottom w:val="none" w:sz="0" w:space="0" w:color="auto"/>
            <w:right w:val="none" w:sz="0" w:space="0" w:color="auto"/>
          </w:divBdr>
        </w:div>
        <w:div w:id="1426993559">
          <w:marLeft w:val="640"/>
          <w:marRight w:val="0"/>
          <w:marTop w:val="0"/>
          <w:marBottom w:val="0"/>
          <w:divBdr>
            <w:top w:val="none" w:sz="0" w:space="0" w:color="auto"/>
            <w:left w:val="none" w:sz="0" w:space="0" w:color="auto"/>
            <w:bottom w:val="none" w:sz="0" w:space="0" w:color="auto"/>
            <w:right w:val="none" w:sz="0" w:space="0" w:color="auto"/>
          </w:divBdr>
        </w:div>
        <w:div w:id="181939899">
          <w:marLeft w:val="640"/>
          <w:marRight w:val="0"/>
          <w:marTop w:val="0"/>
          <w:marBottom w:val="0"/>
          <w:divBdr>
            <w:top w:val="none" w:sz="0" w:space="0" w:color="auto"/>
            <w:left w:val="none" w:sz="0" w:space="0" w:color="auto"/>
            <w:bottom w:val="none" w:sz="0" w:space="0" w:color="auto"/>
            <w:right w:val="none" w:sz="0" w:space="0" w:color="auto"/>
          </w:divBdr>
        </w:div>
      </w:divsChild>
    </w:div>
    <w:div w:id="1401101809">
      <w:bodyDiv w:val="1"/>
      <w:marLeft w:val="0"/>
      <w:marRight w:val="0"/>
      <w:marTop w:val="0"/>
      <w:marBottom w:val="0"/>
      <w:divBdr>
        <w:top w:val="none" w:sz="0" w:space="0" w:color="auto"/>
        <w:left w:val="none" w:sz="0" w:space="0" w:color="auto"/>
        <w:bottom w:val="none" w:sz="0" w:space="0" w:color="auto"/>
        <w:right w:val="none" w:sz="0" w:space="0" w:color="auto"/>
      </w:divBdr>
      <w:divsChild>
        <w:div w:id="123617470">
          <w:marLeft w:val="640"/>
          <w:marRight w:val="0"/>
          <w:marTop w:val="0"/>
          <w:marBottom w:val="0"/>
          <w:divBdr>
            <w:top w:val="none" w:sz="0" w:space="0" w:color="auto"/>
            <w:left w:val="none" w:sz="0" w:space="0" w:color="auto"/>
            <w:bottom w:val="none" w:sz="0" w:space="0" w:color="auto"/>
            <w:right w:val="none" w:sz="0" w:space="0" w:color="auto"/>
          </w:divBdr>
        </w:div>
        <w:div w:id="1118182958">
          <w:marLeft w:val="640"/>
          <w:marRight w:val="0"/>
          <w:marTop w:val="0"/>
          <w:marBottom w:val="0"/>
          <w:divBdr>
            <w:top w:val="none" w:sz="0" w:space="0" w:color="auto"/>
            <w:left w:val="none" w:sz="0" w:space="0" w:color="auto"/>
            <w:bottom w:val="none" w:sz="0" w:space="0" w:color="auto"/>
            <w:right w:val="none" w:sz="0" w:space="0" w:color="auto"/>
          </w:divBdr>
        </w:div>
        <w:div w:id="1749880437">
          <w:marLeft w:val="640"/>
          <w:marRight w:val="0"/>
          <w:marTop w:val="0"/>
          <w:marBottom w:val="0"/>
          <w:divBdr>
            <w:top w:val="none" w:sz="0" w:space="0" w:color="auto"/>
            <w:left w:val="none" w:sz="0" w:space="0" w:color="auto"/>
            <w:bottom w:val="none" w:sz="0" w:space="0" w:color="auto"/>
            <w:right w:val="none" w:sz="0" w:space="0" w:color="auto"/>
          </w:divBdr>
        </w:div>
        <w:div w:id="699628204">
          <w:marLeft w:val="640"/>
          <w:marRight w:val="0"/>
          <w:marTop w:val="0"/>
          <w:marBottom w:val="0"/>
          <w:divBdr>
            <w:top w:val="none" w:sz="0" w:space="0" w:color="auto"/>
            <w:left w:val="none" w:sz="0" w:space="0" w:color="auto"/>
            <w:bottom w:val="none" w:sz="0" w:space="0" w:color="auto"/>
            <w:right w:val="none" w:sz="0" w:space="0" w:color="auto"/>
          </w:divBdr>
        </w:div>
        <w:div w:id="1361081347">
          <w:marLeft w:val="640"/>
          <w:marRight w:val="0"/>
          <w:marTop w:val="0"/>
          <w:marBottom w:val="0"/>
          <w:divBdr>
            <w:top w:val="none" w:sz="0" w:space="0" w:color="auto"/>
            <w:left w:val="none" w:sz="0" w:space="0" w:color="auto"/>
            <w:bottom w:val="none" w:sz="0" w:space="0" w:color="auto"/>
            <w:right w:val="none" w:sz="0" w:space="0" w:color="auto"/>
          </w:divBdr>
        </w:div>
        <w:div w:id="1239243609">
          <w:marLeft w:val="640"/>
          <w:marRight w:val="0"/>
          <w:marTop w:val="0"/>
          <w:marBottom w:val="0"/>
          <w:divBdr>
            <w:top w:val="none" w:sz="0" w:space="0" w:color="auto"/>
            <w:left w:val="none" w:sz="0" w:space="0" w:color="auto"/>
            <w:bottom w:val="none" w:sz="0" w:space="0" w:color="auto"/>
            <w:right w:val="none" w:sz="0" w:space="0" w:color="auto"/>
          </w:divBdr>
        </w:div>
        <w:div w:id="2130465524">
          <w:marLeft w:val="640"/>
          <w:marRight w:val="0"/>
          <w:marTop w:val="0"/>
          <w:marBottom w:val="0"/>
          <w:divBdr>
            <w:top w:val="none" w:sz="0" w:space="0" w:color="auto"/>
            <w:left w:val="none" w:sz="0" w:space="0" w:color="auto"/>
            <w:bottom w:val="none" w:sz="0" w:space="0" w:color="auto"/>
            <w:right w:val="none" w:sz="0" w:space="0" w:color="auto"/>
          </w:divBdr>
        </w:div>
        <w:div w:id="186526879">
          <w:marLeft w:val="640"/>
          <w:marRight w:val="0"/>
          <w:marTop w:val="0"/>
          <w:marBottom w:val="0"/>
          <w:divBdr>
            <w:top w:val="none" w:sz="0" w:space="0" w:color="auto"/>
            <w:left w:val="none" w:sz="0" w:space="0" w:color="auto"/>
            <w:bottom w:val="none" w:sz="0" w:space="0" w:color="auto"/>
            <w:right w:val="none" w:sz="0" w:space="0" w:color="auto"/>
          </w:divBdr>
        </w:div>
        <w:div w:id="1401708616">
          <w:marLeft w:val="640"/>
          <w:marRight w:val="0"/>
          <w:marTop w:val="0"/>
          <w:marBottom w:val="0"/>
          <w:divBdr>
            <w:top w:val="none" w:sz="0" w:space="0" w:color="auto"/>
            <w:left w:val="none" w:sz="0" w:space="0" w:color="auto"/>
            <w:bottom w:val="none" w:sz="0" w:space="0" w:color="auto"/>
            <w:right w:val="none" w:sz="0" w:space="0" w:color="auto"/>
          </w:divBdr>
        </w:div>
        <w:div w:id="1514758187">
          <w:marLeft w:val="640"/>
          <w:marRight w:val="0"/>
          <w:marTop w:val="0"/>
          <w:marBottom w:val="0"/>
          <w:divBdr>
            <w:top w:val="none" w:sz="0" w:space="0" w:color="auto"/>
            <w:left w:val="none" w:sz="0" w:space="0" w:color="auto"/>
            <w:bottom w:val="none" w:sz="0" w:space="0" w:color="auto"/>
            <w:right w:val="none" w:sz="0" w:space="0" w:color="auto"/>
          </w:divBdr>
        </w:div>
        <w:div w:id="1717317900">
          <w:marLeft w:val="640"/>
          <w:marRight w:val="0"/>
          <w:marTop w:val="0"/>
          <w:marBottom w:val="0"/>
          <w:divBdr>
            <w:top w:val="none" w:sz="0" w:space="0" w:color="auto"/>
            <w:left w:val="none" w:sz="0" w:space="0" w:color="auto"/>
            <w:bottom w:val="none" w:sz="0" w:space="0" w:color="auto"/>
            <w:right w:val="none" w:sz="0" w:space="0" w:color="auto"/>
          </w:divBdr>
        </w:div>
        <w:div w:id="883172899">
          <w:marLeft w:val="640"/>
          <w:marRight w:val="0"/>
          <w:marTop w:val="0"/>
          <w:marBottom w:val="0"/>
          <w:divBdr>
            <w:top w:val="none" w:sz="0" w:space="0" w:color="auto"/>
            <w:left w:val="none" w:sz="0" w:space="0" w:color="auto"/>
            <w:bottom w:val="none" w:sz="0" w:space="0" w:color="auto"/>
            <w:right w:val="none" w:sz="0" w:space="0" w:color="auto"/>
          </w:divBdr>
        </w:div>
        <w:div w:id="442848487">
          <w:marLeft w:val="640"/>
          <w:marRight w:val="0"/>
          <w:marTop w:val="0"/>
          <w:marBottom w:val="0"/>
          <w:divBdr>
            <w:top w:val="none" w:sz="0" w:space="0" w:color="auto"/>
            <w:left w:val="none" w:sz="0" w:space="0" w:color="auto"/>
            <w:bottom w:val="none" w:sz="0" w:space="0" w:color="auto"/>
            <w:right w:val="none" w:sz="0" w:space="0" w:color="auto"/>
          </w:divBdr>
        </w:div>
        <w:div w:id="1359357324">
          <w:marLeft w:val="640"/>
          <w:marRight w:val="0"/>
          <w:marTop w:val="0"/>
          <w:marBottom w:val="0"/>
          <w:divBdr>
            <w:top w:val="none" w:sz="0" w:space="0" w:color="auto"/>
            <w:left w:val="none" w:sz="0" w:space="0" w:color="auto"/>
            <w:bottom w:val="none" w:sz="0" w:space="0" w:color="auto"/>
            <w:right w:val="none" w:sz="0" w:space="0" w:color="auto"/>
          </w:divBdr>
        </w:div>
        <w:div w:id="189416194">
          <w:marLeft w:val="640"/>
          <w:marRight w:val="0"/>
          <w:marTop w:val="0"/>
          <w:marBottom w:val="0"/>
          <w:divBdr>
            <w:top w:val="none" w:sz="0" w:space="0" w:color="auto"/>
            <w:left w:val="none" w:sz="0" w:space="0" w:color="auto"/>
            <w:bottom w:val="none" w:sz="0" w:space="0" w:color="auto"/>
            <w:right w:val="none" w:sz="0" w:space="0" w:color="auto"/>
          </w:divBdr>
        </w:div>
        <w:div w:id="1026757598">
          <w:marLeft w:val="640"/>
          <w:marRight w:val="0"/>
          <w:marTop w:val="0"/>
          <w:marBottom w:val="0"/>
          <w:divBdr>
            <w:top w:val="none" w:sz="0" w:space="0" w:color="auto"/>
            <w:left w:val="none" w:sz="0" w:space="0" w:color="auto"/>
            <w:bottom w:val="none" w:sz="0" w:space="0" w:color="auto"/>
            <w:right w:val="none" w:sz="0" w:space="0" w:color="auto"/>
          </w:divBdr>
        </w:div>
        <w:div w:id="1004208589">
          <w:marLeft w:val="640"/>
          <w:marRight w:val="0"/>
          <w:marTop w:val="0"/>
          <w:marBottom w:val="0"/>
          <w:divBdr>
            <w:top w:val="none" w:sz="0" w:space="0" w:color="auto"/>
            <w:left w:val="none" w:sz="0" w:space="0" w:color="auto"/>
            <w:bottom w:val="none" w:sz="0" w:space="0" w:color="auto"/>
            <w:right w:val="none" w:sz="0" w:space="0" w:color="auto"/>
          </w:divBdr>
        </w:div>
        <w:div w:id="658078452">
          <w:marLeft w:val="640"/>
          <w:marRight w:val="0"/>
          <w:marTop w:val="0"/>
          <w:marBottom w:val="0"/>
          <w:divBdr>
            <w:top w:val="none" w:sz="0" w:space="0" w:color="auto"/>
            <w:left w:val="none" w:sz="0" w:space="0" w:color="auto"/>
            <w:bottom w:val="none" w:sz="0" w:space="0" w:color="auto"/>
            <w:right w:val="none" w:sz="0" w:space="0" w:color="auto"/>
          </w:divBdr>
        </w:div>
        <w:div w:id="321199428">
          <w:marLeft w:val="640"/>
          <w:marRight w:val="0"/>
          <w:marTop w:val="0"/>
          <w:marBottom w:val="0"/>
          <w:divBdr>
            <w:top w:val="none" w:sz="0" w:space="0" w:color="auto"/>
            <w:left w:val="none" w:sz="0" w:space="0" w:color="auto"/>
            <w:bottom w:val="none" w:sz="0" w:space="0" w:color="auto"/>
            <w:right w:val="none" w:sz="0" w:space="0" w:color="auto"/>
          </w:divBdr>
        </w:div>
        <w:div w:id="1011681722">
          <w:marLeft w:val="640"/>
          <w:marRight w:val="0"/>
          <w:marTop w:val="0"/>
          <w:marBottom w:val="0"/>
          <w:divBdr>
            <w:top w:val="none" w:sz="0" w:space="0" w:color="auto"/>
            <w:left w:val="none" w:sz="0" w:space="0" w:color="auto"/>
            <w:bottom w:val="none" w:sz="0" w:space="0" w:color="auto"/>
            <w:right w:val="none" w:sz="0" w:space="0" w:color="auto"/>
          </w:divBdr>
        </w:div>
        <w:div w:id="653681730">
          <w:marLeft w:val="640"/>
          <w:marRight w:val="0"/>
          <w:marTop w:val="0"/>
          <w:marBottom w:val="0"/>
          <w:divBdr>
            <w:top w:val="none" w:sz="0" w:space="0" w:color="auto"/>
            <w:left w:val="none" w:sz="0" w:space="0" w:color="auto"/>
            <w:bottom w:val="none" w:sz="0" w:space="0" w:color="auto"/>
            <w:right w:val="none" w:sz="0" w:space="0" w:color="auto"/>
          </w:divBdr>
        </w:div>
        <w:div w:id="1620602213">
          <w:marLeft w:val="640"/>
          <w:marRight w:val="0"/>
          <w:marTop w:val="0"/>
          <w:marBottom w:val="0"/>
          <w:divBdr>
            <w:top w:val="none" w:sz="0" w:space="0" w:color="auto"/>
            <w:left w:val="none" w:sz="0" w:space="0" w:color="auto"/>
            <w:bottom w:val="none" w:sz="0" w:space="0" w:color="auto"/>
            <w:right w:val="none" w:sz="0" w:space="0" w:color="auto"/>
          </w:divBdr>
        </w:div>
      </w:divsChild>
    </w:div>
    <w:div w:id="1464424459">
      <w:bodyDiv w:val="1"/>
      <w:marLeft w:val="0"/>
      <w:marRight w:val="0"/>
      <w:marTop w:val="0"/>
      <w:marBottom w:val="0"/>
      <w:divBdr>
        <w:top w:val="none" w:sz="0" w:space="0" w:color="auto"/>
        <w:left w:val="none" w:sz="0" w:space="0" w:color="auto"/>
        <w:bottom w:val="none" w:sz="0" w:space="0" w:color="auto"/>
        <w:right w:val="none" w:sz="0" w:space="0" w:color="auto"/>
      </w:divBdr>
      <w:divsChild>
        <w:div w:id="1611083533">
          <w:marLeft w:val="640"/>
          <w:marRight w:val="0"/>
          <w:marTop w:val="0"/>
          <w:marBottom w:val="0"/>
          <w:divBdr>
            <w:top w:val="none" w:sz="0" w:space="0" w:color="auto"/>
            <w:left w:val="none" w:sz="0" w:space="0" w:color="auto"/>
            <w:bottom w:val="none" w:sz="0" w:space="0" w:color="auto"/>
            <w:right w:val="none" w:sz="0" w:space="0" w:color="auto"/>
          </w:divBdr>
        </w:div>
        <w:div w:id="781262211">
          <w:marLeft w:val="640"/>
          <w:marRight w:val="0"/>
          <w:marTop w:val="0"/>
          <w:marBottom w:val="0"/>
          <w:divBdr>
            <w:top w:val="none" w:sz="0" w:space="0" w:color="auto"/>
            <w:left w:val="none" w:sz="0" w:space="0" w:color="auto"/>
            <w:bottom w:val="none" w:sz="0" w:space="0" w:color="auto"/>
            <w:right w:val="none" w:sz="0" w:space="0" w:color="auto"/>
          </w:divBdr>
        </w:div>
        <w:div w:id="974143492">
          <w:marLeft w:val="640"/>
          <w:marRight w:val="0"/>
          <w:marTop w:val="0"/>
          <w:marBottom w:val="0"/>
          <w:divBdr>
            <w:top w:val="none" w:sz="0" w:space="0" w:color="auto"/>
            <w:left w:val="none" w:sz="0" w:space="0" w:color="auto"/>
            <w:bottom w:val="none" w:sz="0" w:space="0" w:color="auto"/>
            <w:right w:val="none" w:sz="0" w:space="0" w:color="auto"/>
          </w:divBdr>
        </w:div>
        <w:div w:id="1669207134">
          <w:marLeft w:val="640"/>
          <w:marRight w:val="0"/>
          <w:marTop w:val="0"/>
          <w:marBottom w:val="0"/>
          <w:divBdr>
            <w:top w:val="none" w:sz="0" w:space="0" w:color="auto"/>
            <w:left w:val="none" w:sz="0" w:space="0" w:color="auto"/>
            <w:bottom w:val="none" w:sz="0" w:space="0" w:color="auto"/>
            <w:right w:val="none" w:sz="0" w:space="0" w:color="auto"/>
          </w:divBdr>
        </w:div>
        <w:div w:id="1794598417">
          <w:marLeft w:val="640"/>
          <w:marRight w:val="0"/>
          <w:marTop w:val="0"/>
          <w:marBottom w:val="0"/>
          <w:divBdr>
            <w:top w:val="none" w:sz="0" w:space="0" w:color="auto"/>
            <w:left w:val="none" w:sz="0" w:space="0" w:color="auto"/>
            <w:bottom w:val="none" w:sz="0" w:space="0" w:color="auto"/>
            <w:right w:val="none" w:sz="0" w:space="0" w:color="auto"/>
          </w:divBdr>
        </w:div>
        <w:div w:id="1039936917">
          <w:marLeft w:val="640"/>
          <w:marRight w:val="0"/>
          <w:marTop w:val="0"/>
          <w:marBottom w:val="0"/>
          <w:divBdr>
            <w:top w:val="none" w:sz="0" w:space="0" w:color="auto"/>
            <w:left w:val="none" w:sz="0" w:space="0" w:color="auto"/>
            <w:bottom w:val="none" w:sz="0" w:space="0" w:color="auto"/>
            <w:right w:val="none" w:sz="0" w:space="0" w:color="auto"/>
          </w:divBdr>
        </w:div>
        <w:div w:id="871456525">
          <w:marLeft w:val="640"/>
          <w:marRight w:val="0"/>
          <w:marTop w:val="0"/>
          <w:marBottom w:val="0"/>
          <w:divBdr>
            <w:top w:val="none" w:sz="0" w:space="0" w:color="auto"/>
            <w:left w:val="none" w:sz="0" w:space="0" w:color="auto"/>
            <w:bottom w:val="none" w:sz="0" w:space="0" w:color="auto"/>
            <w:right w:val="none" w:sz="0" w:space="0" w:color="auto"/>
          </w:divBdr>
        </w:div>
        <w:div w:id="654384215">
          <w:marLeft w:val="640"/>
          <w:marRight w:val="0"/>
          <w:marTop w:val="0"/>
          <w:marBottom w:val="0"/>
          <w:divBdr>
            <w:top w:val="none" w:sz="0" w:space="0" w:color="auto"/>
            <w:left w:val="none" w:sz="0" w:space="0" w:color="auto"/>
            <w:bottom w:val="none" w:sz="0" w:space="0" w:color="auto"/>
            <w:right w:val="none" w:sz="0" w:space="0" w:color="auto"/>
          </w:divBdr>
        </w:div>
        <w:div w:id="1074671003">
          <w:marLeft w:val="640"/>
          <w:marRight w:val="0"/>
          <w:marTop w:val="0"/>
          <w:marBottom w:val="0"/>
          <w:divBdr>
            <w:top w:val="none" w:sz="0" w:space="0" w:color="auto"/>
            <w:left w:val="none" w:sz="0" w:space="0" w:color="auto"/>
            <w:bottom w:val="none" w:sz="0" w:space="0" w:color="auto"/>
            <w:right w:val="none" w:sz="0" w:space="0" w:color="auto"/>
          </w:divBdr>
        </w:div>
        <w:div w:id="782501496">
          <w:marLeft w:val="640"/>
          <w:marRight w:val="0"/>
          <w:marTop w:val="0"/>
          <w:marBottom w:val="0"/>
          <w:divBdr>
            <w:top w:val="none" w:sz="0" w:space="0" w:color="auto"/>
            <w:left w:val="none" w:sz="0" w:space="0" w:color="auto"/>
            <w:bottom w:val="none" w:sz="0" w:space="0" w:color="auto"/>
            <w:right w:val="none" w:sz="0" w:space="0" w:color="auto"/>
          </w:divBdr>
        </w:div>
        <w:div w:id="552351586">
          <w:marLeft w:val="640"/>
          <w:marRight w:val="0"/>
          <w:marTop w:val="0"/>
          <w:marBottom w:val="0"/>
          <w:divBdr>
            <w:top w:val="none" w:sz="0" w:space="0" w:color="auto"/>
            <w:left w:val="none" w:sz="0" w:space="0" w:color="auto"/>
            <w:bottom w:val="none" w:sz="0" w:space="0" w:color="auto"/>
            <w:right w:val="none" w:sz="0" w:space="0" w:color="auto"/>
          </w:divBdr>
        </w:div>
        <w:div w:id="823274385">
          <w:marLeft w:val="640"/>
          <w:marRight w:val="0"/>
          <w:marTop w:val="0"/>
          <w:marBottom w:val="0"/>
          <w:divBdr>
            <w:top w:val="none" w:sz="0" w:space="0" w:color="auto"/>
            <w:left w:val="none" w:sz="0" w:space="0" w:color="auto"/>
            <w:bottom w:val="none" w:sz="0" w:space="0" w:color="auto"/>
            <w:right w:val="none" w:sz="0" w:space="0" w:color="auto"/>
          </w:divBdr>
        </w:div>
        <w:div w:id="1873609414">
          <w:marLeft w:val="640"/>
          <w:marRight w:val="0"/>
          <w:marTop w:val="0"/>
          <w:marBottom w:val="0"/>
          <w:divBdr>
            <w:top w:val="none" w:sz="0" w:space="0" w:color="auto"/>
            <w:left w:val="none" w:sz="0" w:space="0" w:color="auto"/>
            <w:bottom w:val="none" w:sz="0" w:space="0" w:color="auto"/>
            <w:right w:val="none" w:sz="0" w:space="0" w:color="auto"/>
          </w:divBdr>
        </w:div>
        <w:div w:id="1540168238">
          <w:marLeft w:val="640"/>
          <w:marRight w:val="0"/>
          <w:marTop w:val="0"/>
          <w:marBottom w:val="0"/>
          <w:divBdr>
            <w:top w:val="none" w:sz="0" w:space="0" w:color="auto"/>
            <w:left w:val="none" w:sz="0" w:space="0" w:color="auto"/>
            <w:bottom w:val="none" w:sz="0" w:space="0" w:color="auto"/>
            <w:right w:val="none" w:sz="0" w:space="0" w:color="auto"/>
          </w:divBdr>
        </w:div>
        <w:div w:id="1993674580">
          <w:marLeft w:val="640"/>
          <w:marRight w:val="0"/>
          <w:marTop w:val="0"/>
          <w:marBottom w:val="0"/>
          <w:divBdr>
            <w:top w:val="none" w:sz="0" w:space="0" w:color="auto"/>
            <w:left w:val="none" w:sz="0" w:space="0" w:color="auto"/>
            <w:bottom w:val="none" w:sz="0" w:space="0" w:color="auto"/>
            <w:right w:val="none" w:sz="0" w:space="0" w:color="auto"/>
          </w:divBdr>
        </w:div>
        <w:div w:id="430664679">
          <w:marLeft w:val="640"/>
          <w:marRight w:val="0"/>
          <w:marTop w:val="0"/>
          <w:marBottom w:val="0"/>
          <w:divBdr>
            <w:top w:val="none" w:sz="0" w:space="0" w:color="auto"/>
            <w:left w:val="none" w:sz="0" w:space="0" w:color="auto"/>
            <w:bottom w:val="none" w:sz="0" w:space="0" w:color="auto"/>
            <w:right w:val="none" w:sz="0" w:space="0" w:color="auto"/>
          </w:divBdr>
        </w:div>
        <w:div w:id="332727246">
          <w:marLeft w:val="640"/>
          <w:marRight w:val="0"/>
          <w:marTop w:val="0"/>
          <w:marBottom w:val="0"/>
          <w:divBdr>
            <w:top w:val="none" w:sz="0" w:space="0" w:color="auto"/>
            <w:left w:val="none" w:sz="0" w:space="0" w:color="auto"/>
            <w:bottom w:val="none" w:sz="0" w:space="0" w:color="auto"/>
            <w:right w:val="none" w:sz="0" w:space="0" w:color="auto"/>
          </w:divBdr>
        </w:div>
        <w:div w:id="1906605932">
          <w:marLeft w:val="640"/>
          <w:marRight w:val="0"/>
          <w:marTop w:val="0"/>
          <w:marBottom w:val="0"/>
          <w:divBdr>
            <w:top w:val="none" w:sz="0" w:space="0" w:color="auto"/>
            <w:left w:val="none" w:sz="0" w:space="0" w:color="auto"/>
            <w:bottom w:val="none" w:sz="0" w:space="0" w:color="auto"/>
            <w:right w:val="none" w:sz="0" w:space="0" w:color="auto"/>
          </w:divBdr>
        </w:div>
        <w:div w:id="119961234">
          <w:marLeft w:val="640"/>
          <w:marRight w:val="0"/>
          <w:marTop w:val="0"/>
          <w:marBottom w:val="0"/>
          <w:divBdr>
            <w:top w:val="none" w:sz="0" w:space="0" w:color="auto"/>
            <w:left w:val="none" w:sz="0" w:space="0" w:color="auto"/>
            <w:bottom w:val="none" w:sz="0" w:space="0" w:color="auto"/>
            <w:right w:val="none" w:sz="0" w:space="0" w:color="auto"/>
          </w:divBdr>
        </w:div>
        <w:div w:id="2101024307">
          <w:marLeft w:val="640"/>
          <w:marRight w:val="0"/>
          <w:marTop w:val="0"/>
          <w:marBottom w:val="0"/>
          <w:divBdr>
            <w:top w:val="none" w:sz="0" w:space="0" w:color="auto"/>
            <w:left w:val="none" w:sz="0" w:space="0" w:color="auto"/>
            <w:bottom w:val="none" w:sz="0" w:space="0" w:color="auto"/>
            <w:right w:val="none" w:sz="0" w:space="0" w:color="auto"/>
          </w:divBdr>
        </w:div>
        <w:div w:id="739013964">
          <w:marLeft w:val="640"/>
          <w:marRight w:val="0"/>
          <w:marTop w:val="0"/>
          <w:marBottom w:val="0"/>
          <w:divBdr>
            <w:top w:val="none" w:sz="0" w:space="0" w:color="auto"/>
            <w:left w:val="none" w:sz="0" w:space="0" w:color="auto"/>
            <w:bottom w:val="none" w:sz="0" w:space="0" w:color="auto"/>
            <w:right w:val="none" w:sz="0" w:space="0" w:color="auto"/>
          </w:divBdr>
        </w:div>
        <w:div w:id="42606833">
          <w:marLeft w:val="640"/>
          <w:marRight w:val="0"/>
          <w:marTop w:val="0"/>
          <w:marBottom w:val="0"/>
          <w:divBdr>
            <w:top w:val="none" w:sz="0" w:space="0" w:color="auto"/>
            <w:left w:val="none" w:sz="0" w:space="0" w:color="auto"/>
            <w:bottom w:val="none" w:sz="0" w:space="0" w:color="auto"/>
            <w:right w:val="none" w:sz="0" w:space="0" w:color="auto"/>
          </w:divBdr>
        </w:div>
      </w:divsChild>
    </w:div>
    <w:div w:id="1465539129">
      <w:bodyDiv w:val="1"/>
      <w:marLeft w:val="0"/>
      <w:marRight w:val="0"/>
      <w:marTop w:val="0"/>
      <w:marBottom w:val="0"/>
      <w:divBdr>
        <w:top w:val="none" w:sz="0" w:space="0" w:color="auto"/>
        <w:left w:val="none" w:sz="0" w:space="0" w:color="auto"/>
        <w:bottom w:val="none" w:sz="0" w:space="0" w:color="auto"/>
        <w:right w:val="none" w:sz="0" w:space="0" w:color="auto"/>
      </w:divBdr>
      <w:divsChild>
        <w:div w:id="2064910231">
          <w:marLeft w:val="640"/>
          <w:marRight w:val="0"/>
          <w:marTop w:val="0"/>
          <w:marBottom w:val="0"/>
          <w:divBdr>
            <w:top w:val="none" w:sz="0" w:space="0" w:color="auto"/>
            <w:left w:val="none" w:sz="0" w:space="0" w:color="auto"/>
            <w:bottom w:val="none" w:sz="0" w:space="0" w:color="auto"/>
            <w:right w:val="none" w:sz="0" w:space="0" w:color="auto"/>
          </w:divBdr>
        </w:div>
        <w:div w:id="746654936">
          <w:marLeft w:val="640"/>
          <w:marRight w:val="0"/>
          <w:marTop w:val="0"/>
          <w:marBottom w:val="0"/>
          <w:divBdr>
            <w:top w:val="none" w:sz="0" w:space="0" w:color="auto"/>
            <w:left w:val="none" w:sz="0" w:space="0" w:color="auto"/>
            <w:bottom w:val="none" w:sz="0" w:space="0" w:color="auto"/>
            <w:right w:val="none" w:sz="0" w:space="0" w:color="auto"/>
          </w:divBdr>
        </w:div>
        <w:div w:id="877276329">
          <w:marLeft w:val="640"/>
          <w:marRight w:val="0"/>
          <w:marTop w:val="0"/>
          <w:marBottom w:val="0"/>
          <w:divBdr>
            <w:top w:val="none" w:sz="0" w:space="0" w:color="auto"/>
            <w:left w:val="none" w:sz="0" w:space="0" w:color="auto"/>
            <w:bottom w:val="none" w:sz="0" w:space="0" w:color="auto"/>
            <w:right w:val="none" w:sz="0" w:space="0" w:color="auto"/>
          </w:divBdr>
        </w:div>
        <w:div w:id="1388455437">
          <w:marLeft w:val="640"/>
          <w:marRight w:val="0"/>
          <w:marTop w:val="0"/>
          <w:marBottom w:val="0"/>
          <w:divBdr>
            <w:top w:val="none" w:sz="0" w:space="0" w:color="auto"/>
            <w:left w:val="none" w:sz="0" w:space="0" w:color="auto"/>
            <w:bottom w:val="none" w:sz="0" w:space="0" w:color="auto"/>
            <w:right w:val="none" w:sz="0" w:space="0" w:color="auto"/>
          </w:divBdr>
        </w:div>
        <w:div w:id="1189177849">
          <w:marLeft w:val="640"/>
          <w:marRight w:val="0"/>
          <w:marTop w:val="0"/>
          <w:marBottom w:val="0"/>
          <w:divBdr>
            <w:top w:val="none" w:sz="0" w:space="0" w:color="auto"/>
            <w:left w:val="none" w:sz="0" w:space="0" w:color="auto"/>
            <w:bottom w:val="none" w:sz="0" w:space="0" w:color="auto"/>
            <w:right w:val="none" w:sz="0" w:space="0" w:color="auto"/>
          </w:divBdr>
        </w:div>
        <w:div w:id="507910484">
          <w:marLeft w:val="640"/>
          <w:marRight w:val="0"/>
          <w:marTop w:val="0"/>
          <w:marBottom w:val="0"/>
          <w:divBdr>
            <w:top w:val="none" w:sz="0" w:space="0" w:color="auto"/>
            <w:left w:val="none" w:sz="0" w:space="0" w:color="auto"/>
            <w:bottom w:val="none" w:sz="0" w:space="0" w:color="auto"/>
            <w:right w:val="none" w:sz="0" w:space="0" w:color="auto"/>
          </w:divBdr>
        </w:div>
        <w:div w:id="1182209772">
          <w:marLeft w:val="640"/>
          <w:marRight w:val="0"/>
          <w:marTop w:val="0"/>
          <w:marBottom w:val="0"/>
          <w:divBdr>
            <w:top w:val="none" w:sz="0" w:space="0" w:color="auto"/>
            <w:left w:val="none" w:sz="0" w:space="0" w:color="auto"/>
            <w:bottom w:val="none" w:sz="0" w:space="0" w:color="auto"/>
            <w:right w:val="none" w:sz="0" w:space="0" w:color="auto"/>
          </w:divBdr>
        </w:div>
        <w:div w:id="1793597012">
          <w:marLeft w:val="640"/>
          <w:marRight w:val="0"/>
          <w:marTop w:val="0"/>
          <w:marBottom w:val="0"/>
          <w:divBdr>
            <w:top w:val="none" w:sz="0" w:space="0" w:color="auto"/>
            <w:left w:val="none" w:sz="0" w:space="0" w:color="auto"/>
            <w:bottom w:val="none" w:sz="0" w:space="0" w:color="auto"/>
            <w:right w:val="none" w:sz="0" w:space="0" w:color="auto"/>
          </w:divBdr>
        </w:div>
        <w:div w:id="472798846">
          <w:marLeft w:val="640"/>
          <w:marRight w:val="0"/>
          <w:marTop w:val="0"/>
          <w:marBottom w:val="0"/>
          <w:divBdr>
            <w:top w:val="none" w:sz="0" w:space="0" w:color="auto"/>
            <w:left w:val="none" w:sz="0" w:space="0" w:color="auto"/>
            <w:bottom w:val="none" w:sz="0" w:space="0" w:color="auto"/>
            <w:right w:val="none" w:sz="0" w:space="0" w:color="auto"/>
          </w:divBdr>
        </w:div>
        <w:div w:id="1173451477">
          <w:marLeft w:val="640"/>
          <w:marRight w:val="0"/>
          <w:marTop w:val="0"/>
          <w:marBottom w:val="0"/>
          <w:divBdr>
            <w:top w:val="none" w:sz="0" w:space="0" w:color="auto"/>
            <w:left w:val="none" w:sz="0" w:space="0" w:color="auto"/>
            <w:bottom w:val="none" w:sz="0" w:space="0" w:color="auto"/>
            <w:right w:val="none" w:sz="0" w:space="0" w:color="auto"/>
          </w:divBdr>
        </w:div>
        <w:div w:id="2095471083">
          <w:marLeft w:val="640"/>
          <w:marRight w:val="0"/>
          <w:marTop w:val="0"/>
          <w:marBottom w:val="0"/>
          <w:divBdr>
            <w:top w:val="none" w:sz="0" w:space="0" w:color="auto"/>
            <w:left w:val="none" w:sz="0" w:space="0" w:color="auto"/>
            <w:bottom w:val="none" w:sz="0" w:space="0" w:color="auto"/>
            <w:right w:val="none" w:sz="0" w:space="0" w:color="auto"/>
          </w:divBdr>
        </w:div>
        <w:div w:id="704869856">
          <w:marLeft w:val="640"/>
          <w:marRight w:val="0"/>
          <w:marTop w:val="0"/>
          <w:marBottom w:val="0"/>
          <w:divBdr>
            <w:top w:val="none" w:sz="0" w:space="0" w:color="auto"/>
            <w:left w:val="none" w:sz="0" w:space="0" w:color="auto"/>
            <w:bottom w:val="none" w:sz="0" w:space="0" w:color="auto"/>
            <w:right w:val="none" w:sz="0" w:space="0" w:color="auto"/>
          </w:divBdr>
        </w:div>
        <w:div w:id="813789825">
          <w:marLeft w:val="640"/>
          <w:marRight w:val="0"/>
          <w:marTop w:val="0"/>
          <w:marBottom w:val="0"/>
          <w:divBdr>
            <w:top w:val="none" w:sz="0" w:space="0" w:color="auto"/>
            <w:left w:val="none" w:sz="0" w:space="0" w:color="auto"/>
            <w:bottom w:val="none" w:sz="0" w:space="0" w:color="auto"/>
            <w:right w:val="none" w:sz="0" w:space="0" w:color="auto"/>
          </w:divBdr>
        </w:div>
        <w:div w:id="1471440661">
          <w:marLeft w:val="640"/>
          <w:marRight w:val="0"/>
          <w:marTop w:val="0"/>
          <w:marBottom w:val="0"/>
          <w:divBdr>
            <w:top w:val="none" w:sz="0" w:space="0" w:color="auto"/>
            <w:left w:val="none" w:sz="0" w:space="0" w:color="auto"/>
            <w:bottom w:val="none" w:sz="0" w:space="0" w:color="auto"/>
            <w:right w:val="none" w:sz="0" w:space="0" w:color="auto"/>
          </w:divBdr>
        </w:div>
        <w:div w:id="988829692">
          <w:marLeft w:val="640"/>
          <w:marRight w:val="0"/>
          <w:marTop w:val="0"/>
          <w:marBottom w:val="0"/>
          <w:divBdr>
            <w:top w:val="none" w:sz="0" w:space="0" w:color="auto"/>
            <w:left w:val="none" w:sz="0" w:space="0" w:color="auto"/>
            <w:bottom w:val="none" w:sz="0" w:space="0" w:color="auto"/>
            <w:right w:val="none" w:sz="0" w:space="0" w:color="auto"/>
          </w:divBdr>
        </w:div>
        <w:div w:id="325088748">
          <w:marLeft w:val="640"/>
          <w:marRight w:val="0"/>
          <w:marTop w:val="0"/>
          <w:marBottom w:val="0"/>
          <w:divBdr>
            <w:top w:val="none" w:sz="0" w:space="0" w:color="auto"/>
            <w:left w:val="none" w:sz="0" w:space="0" w:color="auto"/>
            <w:bottom w:val="none" w:sz="0" w:space="0" w:color="auto"/>
            <w:right w:val="none" w:sz="0" w:space="0" w:color="auto"/>
          </w:divBdr>
        </w:div>
        <w:div w:id="462113181">
          <w:marLeft w:val="640"/>
          <w:marRight w:val="0"/>
          <w:marTop w:val="0"/>
          <w:marBottom w:val="0"/>
          <w:divBdr>
            <w:top w:val="none" w:sz="0" w:space="0" w:color="auto"/>
            <w:left w:val="none" w:sz="0" w:space="0" w:color="auto"/>
            <w:bottom w:val="none" w:sz="0" w:space="0" w:color="auto"/>
            <w:right w:val="none" w:sz="0" w:space="0" w:color="auto"/>
          </w:divBdr>
        </w:div>
        <w:div w:id="455609163">
          <w:marLeft w:val="640"/>
          <w:marRight w:val="0"/>
          <w:marTop w:val="0"/>
          <w:marBottom w:val="0"/>
          <w:divBdr>
            <w:top w:val="none" w:sz="0" w:space="0" w:color="auto"/>
            <w:left w:val="none" w:sz="0" w:space="0" w:color="auto"/>
            <w:bottom w:val="none" w:sz="0" w:space="0" w:color="auto"/>
            <w:right w:val="none" w:sz="0" w:space="0" w:color="auto"/>
          </w:divBdr>
        </w:div>
        <w:div w:id="1056509637">
          <w:marLeft w:val="640"/>
          <w:marRight w:val="0"/>
          <w:marTop w:val="0"/>
          <w:marBottom w:val="0"/>
          <w:divBdr>
            <w:top w:val="none" w:sz="0" w:space="0" w:color="auto"/>
            <w:left w:val="none" w:sz="0" w:space="0" w:color="auto"/>
            <w:bottom w:val="none" w:sz="0" w:space="0" w:color="auto"/>
            <w:right w:val="none" w:sz="0" w:space="0" w:color="auto"/>
          </w:divBdr>
        </w:div>
        <w:div w:id="880366091">
          <w:marLeft w:val="640"/>
          <w:marRight w:val="0"/>
          <w:marTop w:val="0"/>
          <w:marBottom w:val="0"/>
          <w:divBdr>
            <w:top w:val="none" w:sz="0" w:space="0" w:color="auto"/>
            <w:left w:val="none" w:sz="0" w:space="0" w:color="auto"/>
            <w:bottom w:val="none" w:sz="0" w:space="0" w:color="auto"/>
            <w:right w:val="none" w:sz="0" w:space="0" w:color="auto"/>
          </w:divBdr>
        </w:div>
        <w:div w:id="573471845">
          <w:marLeft w:val="640"/>
          <w:marRight w:val="0"/>
          <w:marTop w:val="0"/>
          <w:marBottom w:val="0"/>
          <w:divBdr>
            <w:top w:val="none" w:sz="0" w:space="0" w:color="auto"/>
            <w:left w:val="none" w:sz="0" w:space="0" w:color="auto"/>
            <w:bottom w:val="none" w:sz="0" w:space="0" w:color="auto"/>
            <w:right w:val="none" w:sz="0" w:space="0" w:color="auto"/>
          </w:divBdr>
        </w:div>
        <w:div w:id="1292132103">
          <w:marLeft w:val="640"/>
          <w:marRight w:val="0"/>
          <w:marTop w:val="0"/>
          <w:marBottom w:val="0"/>
          <w:divBdr>
            <w:top w:val="none" w:sz="0" w:space="0" w:color="auto"/>
            <w:left w:val="none" w:sz="0" w:space="0" w:color="auto"/>
            <w:bottom w:val="none" w:sz="0" w:space="0" w:color="auto"/>
            <w:right w:val="none" w:sz="0" w:space="0" w:color="auto"/>
          </w:divBdr>
        </w:div>
        <w:div w:id="795836267">
          <w:marLeft w:val="640"/>
          <w:marRight w:val="0"/>
          <w:marTop w:val="0"/>
          <w:marBottom w:val="0"/>
          <w:divBdr>
            <w:top w:val="none" w:sz="0" w:space="0" w:color="auto"/>
            <w:left w:val="none" w:sz="0" w:space="0" w:color="auto"/>
            <w:bottom w:val="none" w:sz="0" w:space="0" w:color="auto"/>
            <w:right w:val="none" w:sz="0" w:space="0" w:color="auto"/>
          </w:divBdr>
        </w:div>
        <w:div w:id="1584412056">
          <w:marLeft w:val="640"/>
          <w:marRight w:val="0"/>
          <w:marTop w:val="0"/>
          <w:marBottom w:val="0"/>
          <w:divBdr>
            <w:top w:val="none" w:sz="0" w:space="0" w:color="auto"/>
            <w:left w:val="none" w:sz="0" w:space="0" w:color="auto"/>
            <w:bottom w:val="none" w:sz="0" w:space="0" w:color="auto"/>
            <w:right w:val="none" w:sz="0" w:space="0" w:color="auto"/>
          </w:divBdr>
        </w:div>
        <w:div w:id="284770987">
          <w:marLeft w:val="640"/>
          <w:marRight w:val="0"/>
          <w:marTop w:val="0"/>
          <w:marBottom w:val="0"/>
          <w:divBdr>
            <w:top w:val="none" w:sz="0" w:space="0" w:color="auto"/>
            <w:left w:val="none" w:sz="0" w:space="0" w:color="auto"/>
            <w:bottom w:val="none" w:sz="0" w:space="0" w:color="auto"/>
            <w:right w:val="none" w:sz="0" w:space="0" w:color="auto"/>
          </w:divBdr>
        </w:div>
        <w:div w:id="877743785">
          <w:marLeft w:val="640"/>
          <w:marRight w:val="0"/>
          <w:marTop w:val="0"/>
          <w:marBottom w:val="0"/>
          <w:divBdr>
            <w:top w:val="none" w:sz="0" w:space="0" w:color="auto"/>
            <w:left w:val="none" w:sz="0" w:space="0" w:color="auto"/>
            <w:bottom w:val="none" w:sz="0" w:space="0" w:color="auto"/>
            <w:right w:val="none" w:sz="0" w:space="0" w:color="auto"/>
          </w:divBdr>
        </w:div>
      </w:divsChild>
    </w:div>
    <w:div w:id="1558318502">
      <w:bodyDiv w:val="1"/>
      <w:marLeft w:val="0"/>
      <w:marRight w:val="0"/>
      <w:marTop w:val="0"/>
      <w:marBottom w:val="0"/>
      <w:divBdr>
        <w:top w:val="none" w:sz="0" w:space="0" w:color="auto"/>
        <w:left w:val="none" w:sz="0" w:space="0" w:color="auto"/>
        <w:bottom w:val="none" w:sz="0" w:space="0" w:color="auto"/>
        <w:right w:val="none" w:sz="0" w:space="0" w:color="auto"/>
      </w:divBdr>
      <w:divsChild>
        <w:div w:id="1820342280">
          <w:marLeft w:val="640"/>
          <w:marRight w:val="0"/>
          <w:marTop w:val="0"/>
          <w:marBottom w:val="0"/>
          <w:divBdr>
            <w:top w:val="none" w:sz="0" w:space="0" w:color="auto"/>
            <w:left w:val="none" w:sz="0" w:space="0" w:color="auto"/>
            <w:bottom w:val="none" w:sz="0" w:space="0" w:color="auto"/>
            <w:right w:val="none" w:sz="0" w:space="0" w:color="auto"/>
          </w:divBdr>
        </w:div>
        <w:div w:id="514612177">
          <w:marLeft w:val="640"/>
          <w:marRight w:val="0"/>
          <w:marTop w:val="0"/>
          <w:marBottom w:val="0"/>
          <w:divBdr>
            <w:top w:val="none" w:sz="0" w:space="0" w:color="auto"/>
            <w:left w:val="none" w:sz="0" w:space="0" w:color="auto"/>
            <w:bottom w:val="none" w:sz="0" w:space="0" w:color="auto"/>
            <w:right w:val="none" w:sz="0" w:space="0" w:color="auto"/>
          </w:divBdr>
        </w:div>
        <w:div w:id="49421092">
          <w:marLeft w:val="640"/>
          <w:marRight w:val="0"/>
          <w:marTop w:val="0"/>
          <w:marBottom w:val="0"/>
          <w:divBdr>
            <w:top w:val="none" w:sz="0" w:space="0" w:color="auto"/>
            <w:left w:val="none" w:sz="0" w:space="0" w:color="auto"/>
            <w:bottom w:val="none" w:sz="0" w:space="0" w:color="auto"/>
            <w:right w:val="none" w:sz="0" w:space="0" w:color="auto"/>
          </w:divBdr>
        </w:div>
        <w:div w:id="1063256135">
          <w:marLeft w:val="640"/>
          <w:marRight w:val="0"/>
          <w:marTop w:val="0"/>
          <w:marBottom w:val="0"/>
          <w:divBdr>
            <w:top w:val="none" w:sz="0" w:space="0" w:color="auto"/>
            <w:left w:val="none" w:sz="0" w:space="0" w:color="auto"/>
            <w:bottom w:val="none" w:sz="0" w:space="0" w:color="auto"/>
            <w:right w:val="none" w:sz="0" w:space="0" w:color="auto"/>
          </w:divBdr>
        </w:div>
        <w:div w:id="559705839">
          <w:marLeft w:val="640"/>
          <w:marRight w:val="0"/>
          <w:marTop w:val="0"/>
          <w:marBottom w:val="0"/>
          <w:divBdr>
            <w:top w:val="none" w:sz="0" w:space="0" w:color="auto"/>
            <w:left w:val="none" w:sz="0" w:space="0" w:color="auto"/>
            <w:bottom w:val="none" w:sz="0" w:space="0" w:color="auto"/>
            <w:right w:val="none" w:sz="0" w:space="0" w:color="auto"/>
          </w:divBdr>
        </w:div>
        <w:div w:id="2089188496">
          <w:marLeft w:val="640"/>
          <w:marRight w:val="0"/>
          <w:marTop w:val="0"/>
          <w:marBottom w:val="0"/>
          <w:divBdr>
            <w:top w:val="none" w:sz="0" w:space="0" w:color="auto"/>
            <w:left w:val="none" w:sz="0" w:space="0" w:color="auto"/>
            <w:bottom w:val="none" w:sz="0" w:space="0" w:color="auto"/>
            <w:right w:val="none" w:sz="0" w:space="0" w:color="auto"/>
          </w:divBdr>
        </w:div>
        <w:div w:id="1370178952">
          <w:marLeft w:val="640"/>
          <w:marRight w:val="0"/>
          <w:marTop w:val="0"/>
          <w:marBottom w:val="0"/>
          <w:divBdr>
            <w:top w:val="none" w:sz="0" w:space="0" w:color="auto"/>
            <w:left w:val="none" w:sz="0" w:space="0" w:color="auto"/>
            <w:bottom w:val="none" w:sz="0" w:space="0" w:color="auto"/>
            <w:right w:val="none" w:sz="0" w:space="0" w:color="auto"/>
          </w:divBdr>
        </w:div>
        <w:div w:id="135032104">
          <w:marLeft w:val="640"/>
          <w:marRight w:val="0"/>
          <w:marTop w:val="0"/>
          <w:marBottom w:val="0"/>
          <w:divBdr>
            <w:top w:val="none" w:sz="0" w:space="0" w:color="auto"/>
            <w:left w:val="none" w:sz="0" w:space="0" w:color="auto"/>
            <w:bottom w:val="none" w:sz="0" w:space="0" w:color="auto"/>
            <w:right w:val="none" w:sz="0" w:space="0" w:color="auto"/>
          </w:divBdr>
        </w:div>
        <w:div w:id="786236781">
          <w:marLeft w:val="640"/>
          <w:marRight w:val="0"/>
          <w:marTop w:val="0"/>
          <w:marBottom w:val="0"/>
          <w:divBdr>
            <w:top w:val="none" w:sz="0" w:space="0" w:color="auto"/>
            <w:left w:val="none" w:sz="0" w:space="0" w:color="auto"/>
            <w:bottom w:val="none" w:sz="0" w:space="0" w:color="auto"/>
            <w:right w:val="none" w:sz="0" w:space="0" w:color="auto"/>
          </w:divBdr>
        </w:div>
        <w:div w:id="870725000">
          <w:marLeft w:val="640"/>
          <w:marRight w:val="0"/>
          <w:marTop w:val="0"/>
          <w:marBottom w:val="0"/>
          <w:divBdr>
            <w:top w:val="none" w:sz="0" w:space="0" w:color="auto"/>
            <w:left w:val="none" w:sz="0" w:space="0" w:color="auto"/>
            <w:bottom w:val="none" w:sz="0" w:space="0" w:color="auto"/>
            <w:right w:val="none" w:sz="0" w:space="0" w:color="auto"/>
          </w:divBdr>
        </w:div>
        <w:div w:id="699628980">
          <w:marLeft w:val="640"/>
          <w:marRight w:val="0"/>
          <w:marTop w:val="0"/>
          <w:marBottom w:val="0"/>
          <w:divBdr>
            <w:top w:val="none" w:sz="0" w:space="0" w:color="auto"/>
            <w:left w:val="none" w:sz="0" w:space="0" w:color="auto"/>
            <w:bottom w:val="none" w:sz="0" w:space="0" w:color="auto"/>
            <w:right w:val="none" w:sz="0" w:space="0" w:color="auto"/>
          </w:divBdr>
        </w:div>
        <w:div w:id="56442872">
          <w:marLeft w:val="640"/>
          <w:marRight w:val="0"/>
          <w:marTop w:val="0"/>
          <w:marBottom w:val="0"/>
          <w:divBdr>
            <w:top w:val="none" w:sz="0" w:space="0" w:color="auto"/>
            <w:left w:val="none" w:sz="0" w:space="0" w:color="auto"/>
            <w:bottom w:val="none" w:sz="0" w:space="0" w:color="auto"/>
            <w:right w:val="none" w:sz="0" w:space="0" w:color="auto"/>
          </w:divBdr>
        </w:div>
        <w:div w:id="527987596">
          <w:marLeft w:val="640"/>
          <w:marRight w:val="0"/>
          <w:marTop w:val="0"/>
          <w:marBottom w:val="0"/>
          <w:divBdr>
            <w:top w:val="none" w:sz="0" w:space="0" w:color="auto"/>
            <w:left w:val="none" w:sz="0" w:space="0" w:color="auto"/>
            <w:bottom w:val="none" w:sz="0" w:space="0" w:color="auto"/>
            <w:right w:val="none" w:sz="0" w:space="0" w:color="auto"/>
          </w:divBdr>
        </w:div>
        <w:div w:id="1885676513">
          <w:marLeft w:val="640"/>
          <w:marRight w:val="0"/>
          <w:marTop w:val="0"/>
          <w:marBottom w:val="0"/>
          <w:divBdr>
            <w:top w:val="none" w:sz="0" w:space="0" w:color="auto"/>
            <w:left w:val="none" w:sz="0" w:space="0" w:color="auto"/>
            <w:bottom w:val="none" w:sz="0" w:space="0" w:color="auto"/>
            <w:right w:val="none" w:sz="0" w:space="0" w:color="auto"/>
          </w:divBdr>
        </w:div>
        <w:div w:id="1853185431">
          <w:marLeft w:val="640"/>
          <w:marRight w:val="0"/>
          <w:marTop w:val="0"/>
          <w:marBottom w:val="0"/>
          <w:divBdr>
            <w:top w:val="none" w:sz="0" w:space="0" w:color="auto"/>
            <w:left w:val="none" w:sz="0" w:space="0" w:color="auto"/>
            <w:bottom w:val="none" w:sz="0" w:space="0" w:color="auto"/>
            <w:right w:val="none" w:sz="0" w:space="0" w:color="auto"/>
          </w:divBdr>
        </w:div>
        <w:div w:id="301815786">
          <w:marLeft w:val="640"/>
          <w:marRight w:val="0"/>
          <w:marTop w:val="0"/>
          <w:marBottom w:val="0"/>
          <w:divBdr>
            <w:top w:val="none" w:sz="0" w:space="0" w:color="auto"/>
            <w:left w:val="none" w:sz="0" w:space="0" w:color="auto"/>
            <w:bottom w:val="none" w:sz="0" w:space="0" w:color="auto"/>
            <w:right w:val="none" w:sz="0" w:space="0" w:color="auto"/>
          </w:divBdr>
        </w:div>
        <w:div w:id="1222401272">
          <w:marLeft w:val="640"/>
          <w:marRight w:val="0"/>
          <w:marTop w:val="0"/>
          <w:marBottom w:val="0"/>
          <w:divBdr>
            <w:top w:val="none" w:sz="0" w:space="0" w:color="auto"/>
            <w:left w:val="none" w:sz="0" w:space="0" w:color="auto"/>
            <w:bottom w:val="none" w:sz="0" w:space="0" w:color="auto"/>
            <w:right w:val="none" w:sz="0" w:space="0" w:color="auto"/>
          </w:divBdr>
        </w:div>
        <w:div w:id="1242447268">
          <w:marLeft w:val="640"/>
          <w:marRight w:val="0"/>
          <w:marTop w:val="0"/>
          <w:marBottom w:val="0"/>
          <w:divBdr>
            <w:top w:val="none" w:sz="0" w:space="0" w:color="auto"/>
            <w:left w:val="none" w:sz="0" w:space="0" w:color="auto"/>
            <w:bottom w:val="none" w:sz="0" w:space="0" w:color="auto"/>
            <w:right w:val="none" w:sz="0" w:space="0" w:color="auto"/>
          </w:divBdr>
        </w:div>
        <w:div w:id="1575311941">
          <w:marLeft w:val="640"/>
          <w:marRight w:val="0"/>
          <w:marTop w:val="0"/>
          <w:marBottom w:val="0"/>
          <w:divBdr>
            <w:top w:val="none" w:sz="0" w:space="0" w:color="auto"/>
            <w:left w:val="none" w:sz="0" w:space="0" w:color="auto"/>
            <w:bottom w:val="none" w:sz="0" w:space="0" w:color="auto"/>
            <w:right w:val="none" w:sz="0" w:space="0" w:color="auto"/>
          </w:divBdr>
        </w:div>
        <w:div w:id="734936231">
          <w:marLeft w:val="640"/>
          <w:marRight w:val="0"/>
          <w:marTop w:val="0"/>
          <w:marBottom w:val="0"/>
          <w:divBdr>
            <w:top w:val="none" w:sz="0" w:space="0" w:color="auto"/>
            <w:left w:val="none" w:sz="0" w:space="0" w:color="auto"/>
            <w:bottom w:val="none" w:sz="0" w:space="0" w:color="auto"/>
            <w:right w:val="none" w:sz="0" w:space="0" w:color="auto"/>
          </w:divBdr>
        </w:div>
        <w:div w:id="1676609508">
          <w:marLeft w:val="640"/>
          <w:marRight w:val="0"/>
          <w:marTop w:val="0"/>
          <w:marBottom w:val="0"/>
          <w:divBdr>
            <w:top w:val="none" w:sz="0" w:space="0" w:color="auto"/>
            <w:left w:val="none" w:sz="0" w:space="0" w:color="auto"/>
            <w:bottom w:val="none" w:sz="0" w:space="0" w:color="auto"/>
            <w:right w:val="none" w:sz="0" w:space="0" w:color="auto"/>
          </w:divBdr>
        </w:div>
        <w:div w:id="1238324769">
          <w:marLeft w:val="640"/>
          <w:marRight w:val="0"/>
          <w:marTop w:val="0"/>
          <w:marBottom w:val="0"/>
          <w:divBdr>
            <w:top w:val="none" w:sz="0" w:space="0" w:color="auto"/>
            <w:left w:val="none" w:sz="0" w:space="0" w:color="auto"/>
            <w:bottom w:val="none" w:sz="0" w:space="0" w:color="auto"/>
            <w:right w:val="none" w:sz="0" w:space="0" w:color="auto"/>
          </w:divBdr>
        </w:div>
      </w:divsChild>
    </w:div>
    <w:div w:id="1664160836">
      <w:bodyDiv w:val="1"/>
      <w:marLeft w:val="0"/>
      <w:marRight w:val="0"/>
      <w:marTop w:val="0"/>
      <w:marBottom w:val="0"/>
      <w:divBdr>
        <w:top w:val="none" w:sz="0" w:space="0" w:color="auto"/>
        <w:left w:val="none" w:sz="0" w:space="0" w:color="auto"/>
        <w:bottom w:val="none" w:sz="0" w:space="0" w:color="auto"/>
        <w:right w:val="none" w:sz="0" w:space="0" w:color="auto"/>
      </w:divBdr>
      <w:divsChild>
        <w:div w:id="1282688795">
          <w:marLeft w:val="640"/>
          <w:marRight w:val="0"/>
          <w:marTop w:val="0"/>
          <w:marBottom w:val="0"/>
          <w:divBdr>
            <w:top w:val="none" w:sz="0" w:space="0" w:color="auto"/>
            <w:left w:val="none" w:sz="0" w:space="0" w:color="auto"/>
            <w:bottom w:val="none" w:sz="0" w:space="0" w:color="auto"/>
            <w:right w:val="none" w:sz="0" w:space="0" w:color="auto"/>
          </w:divBdr>
        </w:div>
        <w:div w:id="1723678562">
          <w:marLeft w:val="640"/>
          <w:marRight w:val="0"/>
          <w:marTop w:val="0"/>
          <w:marBottom w:val="0"/>
          <w:divBdr>
            <w:top w:val="none" w:sz="0" w:space="0" w:color="auto"/>
            <w:left w:val="none" w:sz="0" w:space="0" w:color="auto"/>
            <w:bottom w:val="none" w:sz="0" w:space="0" w:color="auto"/>
            <w:right w:val="none" w:sz="0" w:space="0" w:color="auto"/>
          </w:divBdr>
        </w:div>
        <w:div w:id="831487502">
          <w:marLeft w:val="640"/>
          <w:marRight w:val="0"/>
          <w:marTop w:val="0"/>
          <w:marBottom w:val="0"/>
          <w:divBdr>
            <w:top w:val="none" w:sz="0" w:space="0" w:color="auto"/>
            <w:left w:val="none" w:sz="0" w:space="0" w:color="auto"/>
            <w:bottom w:val="none" w:sz="0" w:space="0" w:color="auto"/>
            <w:right w:val="none" w:sz="0" w:space="0" w:color="auto"/>
          </w:divBdr>
        </w:div>
        <w:div w:id="24213383">
          <w:marLeft w:val="640"/>
          <w:marRight w:val="0"/>
          <w:marTop w:val="0"/>
          <w:marBottom w:val="0"/>
          <w:divBdr>
            <w:top w:val="none" w:sz="0" w:space="0" w:color="auto"/>
            <w:left w:val="none" w:sz="0" w:space="0" w:color="auto"/>
            <w:bottom w:val="none" w:sz="0" w:space="0" w:color="auto"/>
            <w:right w:val="none" w:sz="0" w:space="0" w:color="auto"/>
          </w:divBdr>
        </w:div>
        <w:div w:id="536553136">
          <w:marLeft w:val="640"/>
          <w:marRight w:val="0"/>
          <w:marTop w:val="0"/>
          <w:marBottom w:val="0"/>
          <w:divBdr>
            <w:top w:val="none" w:sz="0" w:space="0" w:color="auto"/>
            <w:left w:val="none" w:sz="0" w:space="0" w:color="auto"/>
            <w:bottom w:val="none" w:sz="0" w:space="0" w:color="auto"/>
            <w:right w:val="none" w:sz="0" w:space="0" w:color="auto"/>
          </w:divBdr>
        </w:div>
        <w:div w:id="941259531">
          <w:marLeft w:val="640"/>
          <w:marRight w:val="0"/>
          <w:marTop w:val="0"/>
          <w:marBottom w:val="0"/>
          <w:divBdr>
            <w:top w:val="none" w:sz="0" w:space="0" w:color="auto"/>
            <w:left w:val="none" w:sz="0" w:space="0" w:color="auto"/>
            <w:bottom w:val="none" w:sz="0" w:space="0" w:color="auto"/>
            <w:right w:val="none" w:sz="0" w:space="0" w:color="auto"/>
          </w:divBdr>
        </w:div>
        <w:div w:id="157893450">
          <w:marLeft w:val="640"/>
          <w:marRight w:val="0"/>
          <w:marTop w:val="0"/>
          <w:marBottom w:val="0"/>
          <w:divBdr>
            <w:top w:val="none" w:sz="0" w:space="0" w:color="auto"/>
            <w:left w:val="none" w:sz="0" w:space="0" w:color="auto"/>
            <w:bottom w:val="none" w:sz="0" w:space="0" w:color="auto"/>
            <w:right w:val="none" w:sz="0" w:space="0" w:color="auto"/>
          </w:divBdr>
        </w:div>
        <w:div w:id="47842575">
          <w:marLeft w:val="640"/>
          <w:marRight w:val="0"/>
          <w:marTop w:val="0"/>
          <w:marBottom w:val="0"/>
          <w:divBdr>
            <w:top w:val="none" w:sz="0" w:space="0" w:color="auto"/>
            <w:left w:val="none" w:sz="0" w:space="0" w:color="auto"/>
            <w:bottom w:val="none" w:sz="0" w:space="0" w:color="auto"/>
            <w:right w:val="none" w:sz="0" w:space="0" w:color="auto"/>
          </w:divBdr>
        </w:div>
        <w:div w:id="341131643">
          <w:marLeft w:val="640"/>
          <w:marRight w:val="0"/>
          <w:marTop w:val="0"/>
          <w:marBottom w:val="0"/>
          <w:divBdr>
            <w:top w:val="none" w:sz="0" w:space="0" w:color="auto"/>
            <w:left w:val="none" w:sz="0" w:space="0" w:color="auto"/>
            <w:bottom w:val="none" w:sz="0" w:space="0" w:color="auto"/>
            <w:right w:val="none" w:sz="0" w:space="0" w:color="auto"/>
          </w:divBdr>
        </w:div>
        <w:div w:id="821313332">
          <w:marLeft w:val="640"/>
          <w:marRight w:val="0"/>
          <w:marTop w:val="0"/>
          <w:marBottom w:val="0"/>
          <w:divBdr>
            <w:top w:val="none" w:sz="0" w:space="0" w:color="auto"/>
            <w:left w:val="none" w:sz="0" w:space="0" w:color="auto"/>
            <w:bottom w:val="none" w:sz="0" w:space="0" w:color="auto"/>
            <w:right w:val="none" w:sz="0" w:space="0" w:color="auto"/>
          </w:divBdr>
        </w:div>
        <w:div w:id="1222909069">
          <w:marLeft w:val="640"/>
          <w:marRight w:val="0"/>
          <w:marTop w:val="0"/>
          <w:marBottom w:val="0"/>
          <w:divBdr>
            <w:top w:val="none" w:sz="0" w:space="0" w:color="auto"/>
            <w:left w:val="none" w:sz="0" w:space="0" w:color="auto"/>
            <w:bottom w:val="none" w:sz="0" w:space="0" w:color="auto"/>
            <w:right w:val="none" w:sz="0" w:space="0" w:color="auto"/>
          </w:divBdr>
        </w:div>
        <w:div w:id="1556967897">
          <w:marLeft w:val="640"/>
          <w:marRight w:val="0"/>
          <w:marTop w:val="0"/>
          <w:marBottom w:val="0"/>
          <w:divBdr>
            <w:top w:val="none" w:sz="0" w:space="0" w:color="auto"/>
            <w:left w:val="none" w:sz="0" w:space="0" w:color="auto"/>
            <w:bottom w:val="none" w:sz="0" w:space="0" w:color="auto"/>
            <w:right w:val="none" w:sz="0" w:space="0" w:color="auto"/>
          </w:divBdr>
        </w:div>
        <w:div w:id="815412473">
          <w:marLeft w:val="640"/>
          <w:marRight w:val="0"/>
          <w:marTop w:val="0"/>
          <w:marBottom w:val="0"/>
          <w:divBdr>
            <w:top w:val="none" w:sz="0" w:space="0" w:color="auto"/>
            <w:left w:val="none" w:sz="0" w:space="0" w:color="auto"/>
            <w:bottom w:val="none" w:sz="0" w:space="0" w:color="auto"/>
            <w:right w:val="none" w:sz="0" w:space="0" w:color="auto"/>
          </w:divBdr>
        </w:div>
        <w:div w:id="1158114741">
          <w:marLeft w:val="640"/>
          <w:marRight w:val="0"/>
          <w:marTop w:val="0"/>
          <w:marBottom w:val="0"/>
          <w:divBdr>
            <w:top w:val="none" w:sz="0" w:space="0" w:color="auto"/>
            <w:left w:val="none" w:sz="0" w:space="0" w:color="auto"/>
            <w:bottom w:val="none" w:sz="0" w:space="0" w:color="auto"/>
            <w:right w:val="none" w:sz="0" w:space="0" w:color="auto"/>
          </w:divBdr>
        </w:div>
        <w:div w:id="1691487559">
          <w:marLeft w:val="640"/>
          <w:marRight w:val="0"/>
          <w:marTop w:val="0"/>
          <w:marBottom w:val="0"/>
          <w:divBdr>
            <w:top w:val="none" w:sz="0" w:space="0" w:color="auto"/>
            <w:left w:val="none" w:sz="0" w:space="0" w:color="auto"/>
            <w:bottom w:val="none" w:sz="0" w:space="0" w:color="auto"/>
            <w:right w:val="none" w:sz="0" w:space="0" w:color="auto"/>
          </w:divBdr>
        </w:div>
        <w:div w:id="1750616677">
          <w:marLeft w:val="640"/>
          <w:marRight w:val="0"/>
          <w:marTop w:val="0"/>
          <w:marBottom w:val="0"/>
          <w:divBdr>
            <w:top w:val="none" w:sz="0" w:space="0" w:color="auto"/>
            <w:left w:val="none" w:sz="0" w:space="0" w:color="auto"/>
            <w:bottom w:val="none" w:sz="0" w:space="0" w:color="auto"/>
            <w:right w:val="none" w:sz="0" w:space="0" w:color="auto"/>
          </w:divBdr>
        </w:div>
        <w:div w:id="851647612">
          <w:marLeft w:val="640"/>
          <w:marRight w:val="0"/>
          <w:marTop w:val="0"/>
          <w:marBottom w:val="0"/>
          <w:divBdr>
            <w:top w:val="none" w:sz="0" w:space="0" w:color="auto"/>
            <w:left w:val="none" w:sz="0" w:space="0" w:color="auto"/>
            <w:bottom w:val="none" w:sz="0" w:space="0" w:color="auto"/>
            <w:right w:val="none" w:sz="0" w:space="0" w:color="auto"/>
          </w:divBdr>
        </w:div>
        <w:div w:id="1377899292">
          <w:marLeft w:val="640"/>
          <w:marRight w:val="0"/>
          <w:marTop w:val="0"/>
          <w:marBottom w:val="0"/>
          <w:divBdr>
            <w:top w:val="none" w:sz="0" w:space="0" w:color="auto"/>
            <w:left w:val="none" w:sz="0" w:space="0" w:color="auto"/>
            <w:bottom w:val="none" w:sz="0" w:space="0" w:color="auto"/>
            <w:right w:val="none" w:sz="0" w:space="0" w:color="auto"/>
          </w:divBdr>
        </w:div>
        <w:div w:id="731541585">
          <w:marLeft w:val="640"/>
          <w:marRight w:val="0"/>
          <w:marTop w:val="0"/>
          <w:marBottom w:val="0"/>
          <w:divBdr>
            <w:top w:val="none" w:sz="0" w:space="0" w:color="auto"/>
            <w:left w:val="none" w:sz="0" w:space="0" w:color="auto"/>
            <w:bottom w:val="none" w:sz="0" w:space="0" w:color="auto"/>
            <w:right w:val="none" w:sz="0" w:space="0" w:color="auto"/>
          </w:divBdr>
        </w:div>
        <w:div w:id="1992057984">
          <w:marLeft w:val="640"/>
          <w:marRight w:val="0"/>
          <w:marTop w:val="0"/>
          <w:marBottom w:val="0"/>
          <w:divBdr>
            <w:top w:val="none" w:sz="0" w:space="0" w:color="auto"/>
            <w:left w:val="none" w:sz="0" w:space="0" w:color="auto"/>
            <w:bottom w:val="none" w:sz="0" w:space="0" w:color="auto"/>
            <w:right w:val="none" w:sz="0" w:space="0" w:color="auto"/>
          </w:divBdr>
        </w:div>
        <w:div w:id="909580070">
          <w:marLeft w:val="640"/>
          <w:marRight w:val="0"/>
          <w:marTop w:val="0"/>
          <w:marBottom w:val="0"/>
          <w:divBdr>
            <w:top w:val="none" w:sz="0" w:space="0" w:color="auto"/>
            <w:left w:val="none" w:sz="0" w:space="0" w:color="auto"/>
            <w:bottom w:val="none" w:sz="0" w:space="0" w:color="auto"/>
            <w:right w:val="none" w:sz="0" w:space="0" w:color="auto"/>
          </w:divBdr>
        </w:div>
        <w:div w:id="175386516">
          <w:marLeft w:val="640"/>
          <w:marRight w:val="0"/>
          <w:marTop w:val="0"/>
          <w:marBottom w:val="0"/>
          <w:divBdr>
            <w:top w:val="none" w:sz="0" w:space="0" w:color="auto"/>
            <w:left w:val="none" w:sz="0" w:space="0" w:color="auto"/>
            <w:bottom w:val="none" w:sz="0" w:space="0" w:color="auto"/>
            <w:right w:val="none" w:sz="0" w:space="0" w:color="auto"/>
          </w:divBdr>
        </w:div>
      </w:divsChild>
    </w:div>
    <w:div w:id="1782187585">
      <w:bodyDiv w:val="1"/>
      <w:marLeft w:val="0"/>
      <w:marRight w:val="0"/>
      <w:marTop w:val="0"/>
      <w:marBottom w:val="0"/>
      <w:divBdr>
        <w:top w:val="none" w:sz="0" w:space="0" w:color="auto"/>
        <w:left w:val="none" w:sz="0" w:space="0" w:color="auto"/>
        <w:bottom w:val="none" w:sz="0" w:space="0" w:color="auto"/>
        <w:right w:val="none" w:sz="0" w:space="0" w:color="auto"/>
      </w:divBdr>
      <w:divsChild>
        <w:div w:id="859049494">
          <w:marLeft w:val="640"/>
          <w:marRight w:val="0"/>
          <w:marTop w:val="0"/>
          <w:marBottom w:val="0"/>
          <w:divBdr>
            <w:top w:val="none" w:sz="0" w:space="0" w:color="auto"/>
            <w:left w:val="none" w:sz="0" w:space="0" w:color="auto"/>
            <w:bottom w:val="none" w:sz="0" w:space="0" w:color="auto"/>
            <w:right w:val="none" w:sz="0" w:space="0" w:color="auto"/>
          </w:divBdr>
        </w:div>
        <w:div w:id="1627001027">
          <w:marLeft w:val="640"/>
          <w:marRight w:val="0"/>
          <w:marTop w:val="0"/>
          <w:marBottom w:val="0"/>
          <w:divBdr>
            <w:top w:val="none" w:sz="0" w:space="0" w:color="auto"/>
            <w:left w:val="none" w:sz="0" w:space="0" w:color="auto"/>
            <w:bottom w:val="none" w:sz="0" w:space="0" w:color="auto"/>
            <w:right w:val="none" w:sz="0" w:space="0" w:color="auto"/>
          </w:divBdr>
        </w:div>
        <w:div w:id="682171375">
          <w:marLeft w:val="640"/>
          <w:marRight w:val="0"/>
          <w:marTop w:val="0"/>
          <w:marBottom w:val="0"/>
          <w:divBdr>
            <w:top w:val="none" w:sz="0" w:space="0" w:color="auto"/>
            <w:left w:val="none" w:sz="0" w:space="0" w:color="auto"/>
            <w:bottom w:val="none" w:sz="0" w:space="0" w:color="auto"/>
            <w:right w:val="none" w:sz="0" w:space="0" w:color="auto"/>
          </w:divBdr>
        </w:div>
        <w:div w:id="898248606">
          <w:marLeft w:val="640"/>
          <w:marRight w:val="0"/>
          <w:marTop w:val="0"/>
          <w:marBottom w:val="0"/>
          <w:divBdr>
            <w:top w:val="none" w:sz="0" w:space="0" w:color="auto"/>
            <w:left w:val="none" w:sz="0" w:space="0" w:color="auto"/>
            <w:bottom w:val="none" w:sz="0" w:space="0" w:color="auto"/>
            <w:right w:val="none" w:sz="0" w:space="0" w:color="auto"/>
          </w:divBdr>
        </w:div>
        <w:div w:id="1381901260">
          <w:marLeft w:val="640"/>
          <w:marRight w:val="0"/>
          <w:marTop w:val="0"/>
          <w:marBottom w:val="0"/>
          <w:divBdr>
            <w:top w:val="none" w:sz="0" w:space="0" w:color="auto"/>
            <w:left w:val="none" w:sz="0" w:space="0" w:color="auto"/>
            <w:bottom w:val="none" w:sz="0" w:space="0" w:color="auto"/>
            <w:right w:val="none" w:sz="0" w:space="0" w:color="auto"/>
          </w:divBdr>
        </w:div>
        <w:div w:id="1423258127">
          <w:marLeft w:val="640"/>
          <w:marRight w:val="0"/>
          <w:marTop w:val="0"/>
          <w:marBottom w:val="0"/>
          <w:divBdr>
            <w:top w:val="none" w:sz="0" w:space="0" w:color="auto"/>
            <w:left w:val="none" w:sz="0" w:space="0" w:color="auto"/>
            <w:bottom w:val="none" w:sz="0" w:space="0" w:color="auto"/>
            <w:right w:val="none" w:sz="0" w:space="0" w:color="auto"/>
          </w:divBdr>
        </w:div>
        <w:div w:id="243150163">
          <w:marLeft w:val="640"/>
          <w:marRight w:val="0"/>
          <w:marTop w:val="0"/>
          <w:marBottom w:val="0"/>
          <w:divBdr>
            <w:top w:val="none" w:sz="0" w:space="0" w:color="auto"/>
            <w:left w:val="none" w:sz="0" w:space="0" w:color="auto"/>
            <w:bottom w:val="none" w:sz="0" w:space="0" w:color="auto"/>
            <w:right w:val="none" w:sz="0" w:space="0" w:color="auto"/>
          </w:divBdr>
        </w:div>
        <w:div w:id="1487747236">
          <w:marLeft w:val="640"/>
          <w:marRight w:val="0"/>
          <w:marTop w:val="0"/>
          <w:marBottom w:val="0"/>
          <w:divBdr>
            <w:top w:val="none" w:sz="0" w:space="0" w:color="auto"/>
            <w:left w:val="none" w:sz="0" w:space="0" w:color="auto"/>
            <w:bottom w:val="none" w:sz="0" w:space="0" w:color="auto"/>
            <w:right w:val="none" w:sz="0" w:space="0" w:color="auto"/>
          </w:divBdr>
        </w:div>
        <w:div w:id="1999384876">
          <w:marLeft w:val="640"/>
          <w:marRight w:val="0"/>
          <w:marTop w:val="0"/>
          <w:marBottom w:val="0"/>
          <w:divBdr>
            <w:top w:val="none" w:sz="0" w:space="0" w:color="auto"/>
            <w:left w:val="none" w:sz="0" w:space="0" w:color="auto"/>
            <w:bottom w:val="none" w:sz="0" w:space="0" w:color="auto"/>
            <w:right w:val="none" w:sz="0" w:space="0" w:color="auto"/>
          </w:divBdr>
        </w:div>
        <w:div w:id="149101562">
          <w:marLeft w:val="640"/>
          <w:marRight w:val="0"/>
          <w:marTop w:val="0"/>
          <w:marBottom w:val="0"/>
          <w:divBdr>
            <w:top w:val="none" w:sz="0" w:space="0" w:color="auto"/>
            <w:left w:val="none" w:sz="0" w:space="0" w:color="auto"/>
            <w:bottom w:val="none" w:sz="0" w:space="0" w:color="auto"/>
            <w:right w:val="none" w:sz="0" w:space="0" w:color="auto"/>
          </w:divBdr>
        </w:div>
        <w:div w:id="1681152401">
          <w:marLeft w:val="640"/>
          <w:marRight w:val="0"/>
          <w:marTop w:val="0"/>
          <w:marBottom w:val="0"/>
          <w:divBdr>
            <w:top w:val="none" w:sz="0" w:space="0" w:color="auto"/>
            <w:left w:val="none" w:sz="0" w:space="0" w:color="auto"/>
            <w:bottom w:val="none" w:sz="0" w:space="0" w:color="auto"/>
            <w:right w:val="none" w:sz="0" w:space="0" w:color="auto"/>
          </w:divBdr>
        </w:div>
        <w:div w:id="823661981">
          <w:marLeft w:val="640"/>
          <w:marRight w:val="0"/>
          <w:marTop w:val="0"/>
          <w:marBottom w:val="0"/>
          <w:divBdr>
            <w:top w:val="none" w:sz="0" w:space="0" w:color="auto"/>
            <w:left w:val="none" w:sz="0" w:space="0" w:color="auto"/>
            <w:bottom w:val="none" w:sz="0" w:space="0" w:color="auto"/>
            <w:right w:val="none" w:sz="0" w:space="0" w:color="auto"/>
          </w:divBdr>
        </w:div>
        <w:div w:id="676806910">
          <w:marLeft w:val="640"/>
          <w:marRight w:val="0"/>
          <w:marTop w:val="0"/>
          <w:marBottom w:val="0"/>
          <w:divBdr>
            <w:top w:val="none" w:sz="0" w:space="0" w:color="auto"/>
            <w:left w:val="none" w:sz="0" w:space="0" w:color="auto"/>
            <w:bottom w:val="none" w:sz="0" w:space="0" w:color="auto"/>
            <w:right w:val="none" w:sz="0" w:space="0" w:color="auto"/>
          </w:divBdr>
        </w:div>
        <w:div w:id="2017926837">
          <w:marLeft w:val="640"/>
          <w:marRight w:val="0"/>
          <w:marTop w:val="0"/>
          <w:marBottom w:val="0"/>
          <w:divBdr>
            <w:top w:val="none" w:sz="0" w:space="0" w:color="auto"/>
            <w:left w:val="none" w:sz="0" w:space="0" w:color="auto"/>
            <w:bottom w:val="none" w:sz="0" w:space="0" w:color="auto"/>
            <w:right w:val="none" w:sz="0" w:space="0" w:color="auto"/>
          </w:divBdr>
        </w:div>
        <w:div w:id="215240524">
          <w:marLeft w:val="640"/>
          <w:marRight w:val="0"/>
          <w:marTop w:val="0"/>
          <w:marBottom w:val="0"/>
          <w:divBdr>
            <w:top w:val="none" w:sz="0" w:space="0" w:color="auto"/>
            <w:left w:val="none" w:sz="0" w:space="0" w:color="auto"/>
            <w:bottom w:val="none" w:sz="0" w:space="0" w:color="auto"/>
            <w:right w:val="none" w:sz="0" w:space="0" w:color="auto"/>
          </w:divBdr>
        </w:div>
        <w:div w:id="1146974598">
          <w:marLeft w:val="640"/>
          <w:marRight w:val="0"/>
          <w:marTop w:val="0"/>
          <w:marBottom w:val="0"/>
          <w:divBdr>
            <w:top w:val="none" w:sz="0" w:space="0" w:color="auto"/>
            <w:left w:val="none" w:sz="0" w:space="0" w:color="auto"/>
            <w:bottom w:val="none" w:sz="0" w:space="0" w:color="auto"/>
            <w:right w:val="none" w:sz="0" w:space="0" w:color="auto"/>
          </w:divBdr>
        </w:div>
        <w:div w:id="1029650418">
          <w:marLeft w:val="640"/>
          <w:marRight w:val="0"/>
          <w:marTop w:val="0"/>
          <w:marBottom w:val="0"/>
          <w:divBdr>
            <w:top w:val="none" w:sz="0" w:space="0" w:color="auto"/>
            <w:left w:val="none" w:sz="0" w:space="0" w:color="auto"/>
            <w:bottom w:val="none" w:sz="0" w:space="0" w:color="auto"/>
            <w:right w:val="none" w:sz="0" w:space="0" w:color="auto"/>
          </w:divBdr>
        </w:div>
        <w:div w:id="1225025552">
          <w:marLeft w:val="640"/>
          <w:marRight w:val="0"/>
          <w:marTop w:val="0"/>
          <w:marBottom w:val="0"/>
          <w:divBdr>
            <w:top w:val="none" w:sz="0" w:space="0" w:color="auto"/>
            <w:left w:val="none" w:sz="0" w:space="0" w:color="auto"/>
            <w:bottom w:val="none" w:sz="0" w:space="0" w:color="auto"/>
            <w:right w:val="none" w:sz="0" w:space="0" w:color="auto"/>
          </w:divBdr>
        </w:div>
        <w:div w:id="1374841668">
          <w:marLeft w:val="640"/>
          <w:marRight w:val="0"/>
          <w:marTop w:val="0"/>
          <w:marBottom w:val="0"/>
          <w:divBdr>
            <w:top w:val="none" w:sz="0" w:space="0" w:color="auto"/>
            <w:left w:val="none" w:sz="0" w:space="0" w:color="auto"/>
            <w:bottom w:val="none" w:sz="0" w:space="0" w:color="auto"/>
            <w:right w:val="none" w:sz="0" w:space="0" w:color="auto"/>
          </w:divBdr>
        </w:div>
        <w:div w:id="1129468705">
          <w:marLeft w:val="640"/>
          <w:marRight w:val="0"/>
          <w:marTop w:val="0"/>
          <w:marBottom w:val="0"/>
          <w:divBdr>
            <w:top w:val="none" w:sz="0" w:space="0" w:color="auto"/>
            <w:left w:val="none" w:sz="0" w:space="0" w:color="auto"/>
            <w:bottom w:val="none" w:sz="0" w:space="0" w:color="auto"/>
            <w:right w:val="none" w:sz="0" w:space="0" w:color="auto"/>
          </w:divBdr>
        </w:div>
        <w:div w:id="812671675">
          <w:marLeft w:val="640"/>
          <w:marRight w:val="0"/>
          <w:marTop w:val="0"/>
          <w:marBottom w:val="0"/>
          <w:divBdr>
            <w:top w:val="none" w:sz="0" w:space="0" w:color="auto"/>
            <w:left w:val="none" w:sz="0" w:space="0" w:color="auto"/>
            <w:bottom w:val="none" w:sz="0" w:space="0" w:color="auto"/>
            <w:right w:val="none" w:sz="0" w:space="0" w:color="auto"/>
          </w:divBdr>
        </w:div>
        <w:div w:id="945160435">
          <w:marLeft w:val="640"/>
          <w:marRight w:val="0"/>
          <w:marTop w:val="0"/>
          <w:marBottom w:val="0"/>
          <w:divBdr>
            <w:top w:val="none" w:sz="0" w:space="0" w:color="auto"/>
            <w:left w:val="none" w:sz="0" w:space="0" w:color="auto"/>
            <w:bottom w:val="none" w:sz="0" w:space="0" w:color="auto"/>
            <w:right w:val="none" w:sz="0" w:space="0" w:color="auto"/>
          </w:divBdr>
        </w:div>
      </w:divsChild>
    </w:div>
    <w:div w:id="1787502937">
      <w:bodyDiv w:val="1"/>
      <w:marLeft w:val="0"/>
      <w:marRight w:val="0"/>
      <w:marTop w:val="0"/>
      <w:marBottom w:val="0"/>
      <w:divBdr>
        <w:top w:val="none" w:sz="0" w:space="0" w:color="auto"/>
        <w:left w:val="none" w:sz="0" w:space="0" w:color="auto"/>
        <w:bottom w:val="none" w:sz="0" w:space="0" w:color="auto"/>
        <w:right w:val="none" w:sz="0" w:space="0" w:color="auto"/>
      </w:divBdr>
      <w:divsChild>
        <w:div w:id="501315896">
          <w:marLeft w:val="640"/>
          <w:marRight w:val="0"/>
          <w:marTop w:val="0"/>
          <w:marBottom w:val="0"/>
          <w:divBdr>
            <w:top w:val="none" w:sz="0" w:space="0" w:color="auto"/>
            <w:left w:val="none" w:sz="0" w:space="0" w:color="auto"/>
            <w:bottom w:val="none" w:sz="0" w:space="0" w:color="auto"/>
            <w:right w:val="none" w:sz="0" w:space="0" w:color="auto"/>
          </w:divBdr>
        </w:div>
        <w:div w:id="25446796">
          <w:marLeft w:val="640"/>
          <w:marRight w:val="0"/>
          <w:marTop w:val="0"/>
          <w:marBottom w:val="0"/>
          <w:divBdr>
            <w:top w:val="none" w:sz="0" w:space="0" w:color="auto"/>
            <w:left w:val="none" w:sz="0" w:space="0" w:color="auto"/>
            <w:bottom w:val="none" w:sz="0" w:space="0" w:color="auto"/>
            <w:right w:val="none" w:sz="0" w:space="0" w:color="auto"/>
          </w:divBdr>
        </w:div>
        <w:div w:id="815412056">
          <w:marLeft w:val="640"/>
          <w:marRight w:val="0"/>
          <w:marTop w:val="0"/>
          <w:marBottom w:val="0"/>
          <w:divBdr>
            <w:top w:val="none" w:sz="0" w:space="0" w:color="auto"/>
            <w:left w:val="none" w:sz="0" w:space="0" w:color="auto"/>
            <w:bottom w:val="none" w:sz="0" w:space="0" w:color="auto"/>
            <w:right w:val="none" w:sz="0" w:space="0" w:color="auto"/>
          </w:divBdr>
        </w:div>
        <w:div w:id="999697496">
          <w:marLeft w:val="640"/>
          <w:marRight w:val="0"/>
          <w:marTop w:val="0"/>
          <w:marBottom w:val="0"/>
          <w:divBdr>
            <w:top w:val="none" w:sz="0" w:space="0" w:color="auto"/>
            <w:left w:val="none" w:sz="0" w:space="0" w:color="auto"/>
            <w:bottom w:val="none" w:sz="0" w:space="0" w:color="auto"/>
            <w:right w:val="none" w:sz="0" w:space="0" w:color="auto"/>
          </w:divBdr>
        </w:div>
        <w:div w:id="846098657">
          <w:marLeft w:val="640"/>
          <w:marRight w:val="0"/>
          <w:marTop w:val="0"/>
          <w:marBottom w:val="0"/>
          <w:divBdr>
            <w:top w:val="none" w:sz="0" w:space="0" w:color="auto"/>
            <w:left w:val="none" w:sz="0" w:space="0" w:color="auto"/>
            <w:bottom w:val="none" w:sz="0" w:space="0" w:color="auto"/>
            <w:right w:val="none" w:sz="0" w:space="0" w:color="auto"/>
          </w:divBdr>
        </w:div>
        <w:div w:id="163013316">
          <w:marLeft w:val="640"/>
          <w:marRight w:val="0"/>
          <w:marTop w:val="0"/>
          <w:marBottom w:val="0"/>
          <w:divBdr>
            <w:top w:val="none" w:sz="0" w:space="0" w:color="auto"/>
            <w:left w:val="none" w:sz="0" w:space="0" w:color="auto"/>
            <w:bottom w:val="none" w:sz="0" w:space="0" w:color="auto"/>
            <w:right w:val="none" w:sz="0" w:space="0" w:color="auto"/>
          </w:divBdr>
        </w:div>
        <w:div w:id="451175902">
          <w:marLeft w:val="640"/>
          <w:marRight w:val="0"/>
          <w:marTop w:val="0"/>
          <w:marBottom w:val="0"/>
          <w:divBdr>
            <w:top w:val="none" w:sz="0" w:space="0" w:color="auto"/>
            <w:left w:val="none" w:sz="0" w:space="0" w:color="auto"/>
            <w:bottom w:val="none" w:sz="0" w:space="0" w:color="auto"/>
            <w:right w:val="none" w:sz="0" w:space="0" w:color="auto"/>
          </w:divBdr>
        </w:div>
        <w:div w:id="249776812">
          <w:marLeft w:val="640"/>
          <w:marRight w:val="0"/>
          <w:marTop w:val="0"/>
          <w:marBottom w:val="0"/>
          <w:divBdr>
            <w:top w:val="none" w:sz="0" w:space="0" w:color="auto"/>
            <w:left w:val="none" w:sz="0" w:space="0" w:color="auto"/>
            <w:bottom w:val="none" w:sz="0" w:space="0" w:color="auto"/>
            <w:right w:val="none" w:sz="0" w:space="0" w:color="auto"/>
          </w:divBdr>
        </w:div>
        <w:div w:id="1228150220">
          <w:marLeft w:val="640"/>
          <w:marRight w:val="0"/>
          <w:marTop w:val="0"/>
          <w:marBottom w:val="0"/>
          <w:divBdr>
            <w:top w:val="none" w:sz="0" w:space="0" w:color="auto"/>
            <w:left w:val="none" w:sz="0" w:space="0" w:color="auto"/>
            <w:bottom w:val="none" w:sz="0" w:space="0" w:color="auto"/>
            <w:right w:val="none" w:sz="0" w:space="0" w:color="auto"/>
          </w:divBdr>
        </w:div>
        <w:div w:id="1079982011">
          <w:marLeft w:val="640"/>
          <w:marRight w:val="0"/>
          <w:marTop w:val="0"/>
          <w:marBottom w:val="0"/>
          <w:divBdr>
            <w:top w:val="none" w:sz="0" w:space="0" w:color="auto"/>
            <w:left w:val="none" w:sz="0" w:space="0" w:color="auto"/>
            <w:bottom w:val="none" w:sz="0" w:space="0" w:color="auto"/>
            <w:right w:val="none" w:sz="0" w:space="0" w:color="auto"/>
          </w:divBdr>
        </w:div>
        <w:div w:id="504252442">
          <w:marLeft w:val="640"/>
          <w:marRight w:val="0"/>
          <w:marTop w:val="0"/>
          <w:marBottom w:val="0"/>
          <w:divBdr>
            <w:top w:val="none" w:sz="0" w:space="0" w:color="auto"/>
            <w:left w:val="none" w:sz="0" w:space="0" w:color="auto"/>
            <w:bottom w:val="none" w:sz="0" w:space="0" w:color="auto"/>
            <w:right w:val="none" w:sz="0" w:space="0" w:color="auto"/>
          </w:divBdr>
        </w:div>
        <w:div w:id="449278040">
          <w:marLeft w:val="640"/>
          <w:marRight w:val="0"/>
          <w:marTop w:val="0"/>
          <w:marBottom w:val="0"/>
          <w:divBdr>
            <w:top w:val="none" w:sz="0" w:space="0" w:color="auto"/>
            <w:left w:val="none" w:sz="0" w:space="0" w:color="auto"/>
            <w:bottom w:val="none" w:sz="0" w:space="0" w:color="auto"/>
            <w:right w:val="none" w:sz="0" w:space="0" w:color="auto"/>
          </w:divBdr>
        </w:div>
        <w:div w:id="24912340">
          <w:marLeft w:val="640"/>
          <w:marRight w:val="0"/>
          <w:marTop w:val="0"/>
          <w:marBottom w:val="0"/>
          <w:divBdr>
            <w:top w:val="none" w:sz="0" w:space="0" w:color="auto"/>
            <w:left w:val="none" w:sz="0" w:space="0" w:color="auto"/>
            <w:bottom w:val="none" w:sz="0" w:space="0" w:color="auto"/>
            <w:right w:val="none" w:sz="0" w:space="0" w:color="auto"/>
          </w:divBdr>
        </w:div>
        <w:div w:id="1260795030">
          <w:marLeft w:val="640"/>
          <w:marRight w:val="0"/>
          <w:marTop w:val="0"/>
          <w:marBottom w:val="0"/>
          <w:divBdr>
            <w:top w:val="none" w:sz="0" w:space="0" w:color="auto"/>
            <w:left w:val="none" w:sz="0" w:space="0" w:color="auto"/>
            <w:bottom w:val="none" w:sz="0" w:space="0" w:color="auto"/>
            <w:right w:val="none" w:sz="0" w:space="0" w:color="auto"/>
          </w:divBdr>
        </w:div>
        <w:div w:id="2097550109">
          <w:marLeft w:val="640"/>
          <w:marRight w:val="0"/>
          <w:marTop w:val="0"/>
          <w:marBottom w:val="0"/>
          <w:divBdr>
            <w:top w:val="none" w:sz="0" w:space="0" w:color="auto"/>
            <w:left w:val="none" w:sz="0" w:space="0" w:color="auto"/>
            <w:bottom w:val="none" w:sz="0" w:space="0" w:color="auto"/>
            <w:right w:val="none" w:sz="0" w:space="0" w:color="auto"/>
          </w:divBdr>
        </w:div>
        <w:div w:id="1060712980">
          <w:marLeft w:val="640"/>
          <w:marRight w:val="0"/>
          <w:marTop w:val="0"/>
          <w:marBottom w:val="0"/>
          <w:divBdr>
            <w:top w:val="none" w:sz="0" w:space="0" w:color="auto"/>
            <w:left w:val="none" w:sz="0" w:space="0" w:color="auto"/>
            <w:bottom w:val="none" w:sz="0" w:space="0" w:color="auto"/>
            <w:right w:val="none" w:sz="0" w:space="0" w:color="auto"/>
          </w:divBdr>
        </w:div>
        <w:div w:id="1371996868">
          <w:marLeft w:val="640"/>
          <w:marRight w:val="0"/>
          <w:marTop w:val="0"/>
          <w:marBottom w:val="0"/>
          <w:divBdr>
            <w:top w:val="none" w:sz="0" w:space="0" w:color="auto"/>
            <w:left w:val="none" w:sz="0" w:space="0" w:color="auto"/>
            <w:bottom w:val="none" w:sz="0" w:space="0" w:color="auto"/>
            <w:right w:val="none" w:sz="0" w:space="0" w:color="auto"/>
          </w:divBdr>
        </w:div>
        <w:div w:id="725030535">
          <w:marLeft w:val="640"/>
          <w:marRight w:val="0"/>
          <w:marTop w:val="0"/>
          <w:marBottom w:val="0"/>
          <w:divBdr>
            <w:top w:val="none" w:sz="0" w:space="0" w:color="auto"/>
            <w:left w:val="none" w:sz="0" w:space="0" w:color="auto"/>
            <w:bottom w:val="none" w:sz="0" w:space="0" w:color="auto"/>
            <w:right w:val="none" w:sz="0" w:space="0" w:color="auto"/>
          </w:divBdr>
        </w:div>
        <w:div w:id="1213888944">
          <w:marLeft w:val="640"/>
          <w:marRight w:val="0"/>
          <w:marTop w:val="0"/>
          <w:marBottom w:val="0"/>
          <w:divBdr>
            <w:top w:val="none" w:sz="0" w:space="0" w:color="auto"/>
            <w:left w:val="none" w:sz="0" w:space="0" w:color="auto"/>
            <w:bottom w:val="none" w:sz="0" w:space="0" w:color="auto"/>
            <w:right w:val="none" w:sz="0" w:space="0" w:color="auto"/>
          </w:divBdr>
        </w:div>
        <w:div w:id="2022274530">
          <w:marLeft w:val="640"/>
          <w:marRight w:val="0"/>
          <w:marTop w:val="0"/>
          <w:marBottom w:val="0"/>
          <w:divBdr>
            <w:top w:val="none" w:sz="0" w:space="0" w:color="auto"/>
            <w:left w:val="none" w:sz="0" w:space="0" w:color="auto"/>
            <w:bottom w:val="none" w:sz="0" w:space="0" w:color="auto"/>
            <w:right w:val="none" w:sz="0" w:space="0" w:color="auto"/>
          </w:divBdr>
        </w:div>
        <w:div w:id="2115830252">
          <w:marLeft w:val="640"/>
          <w:marRight w:val="0"/>
          <w:marTop w:val="0"/>
          <w:marBottom w:val="0"/>
          <w:divBdr>
            <w:top w:val="none" w:sz="0" w:space="0" w:color="auto"/>
            <w:left w:val="none" w:sz="0" w:space="0" w:color="auto"/>
            <w:bottom w:val="none" w:sz="0" w:space="0" w:color="auto"/>
            <w:right w:val="none" w:sz="0" w:space="0" w:color="auto"/>
          </w:divBdr>
        </w:div>
        <w:div w:id="924068099">
          <w:marLeft w:val="640"/>
          <w:marRight w:val="0"/>
          <w:marTop w:val="0"/>
          <w:marBottom w:val="0"/>
          <w:divBdr>
            <w:top w:val="none" w:sz="0" w:space="0" w:color="auto"/>
            <w:left w:val="none" w:sz="0" w:space="0" w:color="auto"/>
            <w:bottom w:val="none" w:sz="0" w:space="0" w:color="auto"/>
            <w:right w:val="none" w:sz="0" w:space="0" w:color="auto"/>
          </w:divBdr>
        </w:div>
      </w:divsChild>
    </w:div>
    <w:div w:id="1865484325">
      <w:bodyDiv w:val="1"/>
      <w:marLeft w:val="0"/>
      <w:marRight w:val="0"/>
      <w:marTop w:val="0"/>
      <w:marBottom w:val="0"/>
      <w:divBdr>
        <w:top w:val="none" w:sz="0" w:space="0" w:color="auto"/>
        <w:left w:val="none" w:sz="0" w:space="0" w:color="auto"/>
        <w:bottom w:val="none" w:sz="0" w:space="0" w:color="auto"/>
        <w:right w:val="none" w:sz="0" w:space="0" w:color="auto"/>
      </w:divBdr>
      <w:divsChild>
        <w:div w:id="1125543010">
          <w:marLeft w:val="640"/>
          <w:marRight w:val="0"/>
          <w:marTop w:val="0"/>
          <w:marBottom w:val="0"/>
          <w:divBdr>
            <w:top w:val="none" w:sz="0" w:space="0" w:color="auto"/>
            <w:left w:val="none" w:sz="0" w:space="0" w:color="auto"/>
            <w:bottom w:val="none" w:sz="0" w:space="0" w:color="auto"/>
            <w:right w:val="none" w:sz="0" w:space="0" w:color="auto"/>
          </w:divBdr>
        </w:div>
        <w:div w:id="29258998">
          <w:marLeft w:val="640"/>
          <w:marRight w:val="0"/>
          <w:marTop w:val="0"/>
          <w:marBottom w:val="0"/>
          <w:divBdr>
            <w:top w:val="none" w:sz="0" w:space="0" w:color="auto"/>
            <w:left w:val="none" w:sz="0" w:space="0" w:color="auto"/>
            <w:bottom w:val="none" w:sz="0" w:space="0" w:color="auto"/>
            <w:right w:val="none" w:sz="0" w:space="0" w:color="auto"/>
          </w:divBdr>
        </w:div>
        <w:div w:id="727149807">
          <w:marLeft w:val="640"/>
          <w:marRight w:val="0"/>
          <w:marTop w:val="0"/>
          <w:marBottom w:val="0"/>
          <w:divBdr>
            <w:top w:val="none" w:sz="0" w:space="0" w:color="auto"/>
            <w:left w:val="none" w:sz="0" w:space="0" w:color="auto"/>
            <w:bottom w:val="none" w:sz="0" w:space="0" w:color="auto"/>
            <w:right w:val="none" w:sz="0" w:space="0" w:color="auto"/>
          </w:divBdr>
        </w:div>
        <w:div w:id="1099369148">
          <w:marLeft w:val="640"/>
          <w:marRight w:val="0"/>
          <w:marTop w:val="0"/>
          <w:marBottom w:val="0"/>
          <w:divBdr>
            <w:top w:val="none" w:sz="0" w:space="0" w:color="auto"/>
            <w:left w:val="none" w:sz="0" w:space="0" w:color="auto"/>
            <w:bottom w:val="none" w:sz="0" w:space="0" w:color="auto"/>
            <w:right w:val="none" w:sz="0" w:space="0" w:color="auto"/>
          </w:divBdr>
        </w:div>
        <w:div w:id="1325284796">
          <w:marLeft w:val="640"/>
          <w:marRight w:val="0"/>
          <w:marTop w:val="0"/>
          <w:marBottom w:val="0"/>
          <w:divBdr>
            <w:top w:val="none" w:sz="0" w:space="0" w:color="auto"/>
            <w:left w:val="none" w:sz="0" w:space="0" w:color="auto"/>
            <w:bottom w:val="none" w:sz="0" w:space="0" w:color="auto"/>
            <w:right w:val="none" w:sz="0" w:space="0" w:color="auto"/>
          </w:divBdr>
        </w:div>
        <w:div w:id="2084527453">
          <w:marLeft w:val="640"/>
          <w:marRight w:val="0"/>
          <w:marTop w:val="0"/>
          <w:marBottom w:val="0"/>
          <w:divBdr>
            <w:top w:val="none" w:sz="0" w:space="0" w:color="auto"/>
            <w:left w:val="none" w:sz="0" w:space="0" w:color="auto"/>
            <w:bottom w:val="none" w:sz="0" w:space="0" w:color="auto"/>
            <w:right w:val="none" w:sz="0" w:space="0" w:color="auto"/>
          </w:divBdr>
        </w:div>
        <w:div w:id="1395279857">
          <w:marLeft w:val="640"/>
          <w:marRight w:val="0"/>
          <w:marTop w:val="0"/>
          <w:marBottom w:val="0"/>
          <w:divBdr>
            <w:top w:val="none" w:sz="0" w:space="0" w:color="auto"/>
            <w:left w:val="none" w:sz="0" w:space="0" w:color="auto"/>
            <w:bottom w:val="none" w:sz="0" w:space="0" w:color="auto"/>
            <w:right w:val="none" w:sz="0" w:space="0" w:color="auto"/>
          </w:divBdr>
        </w:div>
        <w:div w:id="283123944">
          <w:marLeft w:val="640"/>
          <w:marRight w:val="0"/>
          <w:marTop w:val="0"/>
          <w:marBottom w:val="0"/>
          <w:divBdr>
            <w:top w:val="none" w:sz="0" w:space="0" w:color="auto"/>
            <w:left w:val="none" w:sz="0" w:space="0" w:color="auto"/>
            <w:bottom w:val="none" w:sz="0" w:space="0" w:color="auto"/>
            <w:right w:val="none" w:sz="0" w:space="0" w:color="auto"/>
          </w:divBdr>
        </w:div>
        <w:div w:id="1678968579">
          <w:marLeft w:val="640"/>
          <w:marRight w:val="0"/>
          <w:marTop w:val="0"/>
          <w:marBottom w:val="0"/>
          <w:divBdr>
            <w:top w:val="none" w:sz="0" w:space="0" w:color="auto"/>
            <w:left w:val="none" w:sz="0" w:space="0" w:color="auto"/>
            <w:bottom w:val="none" w:sz="0" w:space="0" w:color="auto"/>
            <w:right w:val="none" w:sz="0" w:space="0" w:color="auto"/>
          </w:divBdr>
        </w:div>
        <w:div w:id="274486946">
          <w:marLeft w:val="640"/>
          <w:marRight w:val="0"/>
          <w:marTop w:val="0"/>
          <w:marBottom w:val="0"/>
          <w:divBdr>
            <w:top w:val="none" w:sz="0" w:space="0" w:color="auto"/>
            <w:left w:val="none" w:sz="0" w:space="0" w:color="auto"/>
            <w:bottom w:val="none" w:sz="0" w:space="0" w:color="auto"/>
            <w:right w:val="none" w:sz="0" w:space="0" w:color="auto"/>
          </w:divBdr>
        </w:div>
        <w:div w:id="447354353">
          <w:marLeft w:val="640"/>
          <w:marRight w:val="0"/>
          <w:marTop w:val="0"/>
          <w:marBottom w:val="0"/>
          <w:divBdr>
            <w:top w:val="none" w:sz="0" w:space="0" w:color="auto"/>
            <w:left w:val="none" w:sz="0" w:space="0" w:color="auto"/>
            <w:bottom w:val="none" w:sz="0" w:space="0" w:color="auto"/>
            <w:right w:val="none" w:sz="0" w:space="0" w:color="auto"/>
          </w:divBdr>
        </w:div>
        <w:div w:id="1497917956">
          <w:marLeft w:val="640"/>
          <w:marRight w:val="0"/>
          <w:marTop w:val="0"/>
          <w:marBottom w:val="0"/>
          <w:divBdr>
            <w:top w:val="none" w:sz="0" w:space="0" w:color="auto"/>
            <w:left w:val="none" w:sz="0" w:space="0" w:color="auto"/>
            <w:bottom w:val="none" w:sz="0" w:space="0" w:color="auto"/>
            <w:right w:val="none" w:sz="0" w:space="0" w:color="auto"/>
          </w:divBdr>
        </w:div>
        <w:div w:id="1071150068">
          <w:marLeft w:val="640"/>
          <w:marRight w:val="0"/>
          <w:marTop w:val="0"/>
          <w:marBottom w:val="0"/>
          <w:divBdr>
            <w:top w:val="none" w:sz="0" w:space="0" w:color="auto"/>
            <w:left w:val="none" w:sz="0" w:space="0" w:color="auto"/>
            <w:bottom w:val="none" w:sz="0" w:space="0" w:color="auto"/>
            <w:right w:val="none" w:sz="0" w:space="0" w:color="auto"/>
          </w:divBdr>
        </w:div>
        <w:div w:id="229583732">
          <w:marLeft w:val="640"/>
          <w:marRight w:val="0"/>
          <w:marTop w:val="0"/>
          <w:marBottom w:val="0"/>
          <w:divBdr>
            <w:top w:val="none" w:sz="0" w:space="0" w:color="auto"/>
            <w:left w:val="none" w:sz="0" w:space="0" w:color="auto"/>
            <w:bottom w:val="none" w:sz="0" w:space="0" w:color="auto"/>
            <w:right w:val="none" w:sz="0" w:space="0" w:color="auto"/>
          </w:divBdr>
        </w:div>
        <w:div w:id="82723209">
          <w:marLeft w:val="640"/>
          <w:marRight w:val="0"/>
          <w:marTop w:val="0"/>
          <w:marBottom w:val="0"/>
          <w:divBdr>
            <w:top w:val="none" w:sz="0" w:space="0" w:color="auto"/>
            <w:left w:val="none" w:sz="0" w:space="0" w:color="auto"/>
            <w:bottom w:val="none" w:sz="0" w:space="0" w:color="auto"/>
            <w:right w:val="none" w:sz="0" w:space="0" w:color="auto"/>
          </w:divBdr>
        </w:div>
        <w:div w:id="1346781823">
          <w:marLeft w:val="640"/>
          <w:marRight w:val="0"/>
          <w:marTop w:val="0"/>
          <w:marBottom w:val="0"/>
          <w:divBdr>
            <w:top w:val="none" w:sz="0" w:space="0" w:color="auto"/>
            <w:left w:val="none" w:sz="0" w:space="0" w:color="auto"/>
            <w:bottom w:val="none" w:sz="0" w:space="0" w:color="auto"/>
            <w:right w:val="none" w:sz="0" w:space="0" w:color="auto"/>
          </w:divBdr>
        </w:div>
        <w:div w:id="602346424">
          <w:marLeft w:val="640"/>
          <w:marRight w:val="0"/>
          <w:marTop w:val="0"/>
          <w:marBottom w:val="0"/>
          <w:divBdr>
            <w:top w:val="none" w:sz="0" w:space="0" w:color="auto"/>
            <w:left w:val="none" w:sz="0" w:space="0" w:color="auto"/>
            <w:bottom w:val="none" w:sz="0" w:space="0" w:color="auto"/>
            <w:right w:val="none" w:sz="0" w:space="0" w:color="auto"/>
          </w:divBdr>
        </w:div>
        <w:div w:id="2107655465">
          <w:marLeft w:val="640"/>
          <w:marRight w:val="0"/>
          <w:marTop w:val="0"/>
          <w:marBottom w:val="0"/>
          <w:divBdr>
            <w:top w:val="none" w:sz="0" w:space="0" w:color="auto"/>
            <w:left w:val="none" w:sz="0" w:space="0" w:color="auto"/>
            <w:bottom w:val="none" w:sz="0" w:space="0" w:color="auto"/>
            <w:right w:val="none" w:sz="0" w:space="0" w:color="auto"/>
          </w:divBdr>
        </w:div>
        <w:div w:id="1549955726">
          <w:marLeft w:val="640"/>
          <w:marRight w:val="0"/>
          <w:marTop w:val="0"/>
          <w:marBottom w:val="0"/>
          <w:divBdr>
            <w:top w:val="none" w:sz="0" w:space="0" w:color="auto"/>
            <w:left w:val="none" w:sz="0" w:space="0" w:color="auto"/>
            <w:bottom w:val="none" w:sz="0" w:space="0" w:color="auto"/>
            <w:right w:val="none" w:sz="0" w:space="0" w:color="auto"/>
          </w:divBdr>
        </w:div>
        <w:div w:id="1255820267">
          <w:marLeft w:val="640"/>
          <w:marRight w:val="0"/>
          <w:marTop w:val="0"/>
          <w:marBottom w:val="0"/>
          <w:divBdr>
            <w:top w:val="none" w:sz="0" w:space="0" w:color="auto"/>
            <w:left w:val="none" w:sz="0" w:space="0" w:color="auto"/>
            <w:bottom w:val="none" w:sz="0" w:space="0" w:color="auto"/>
            <w:right w:val="none" w:sz="0" w:space="0" w:color="auto"/>
          </w:divBdr>
        </w:div>
        <w:div w:id="477721991">
          <w:marLeft w:val="640"/>
          <w:marRight w:val="0"/>
          <w:marTop w:val="0"/>
          <w:marBottom w:val="0"/>
          <w:divBdr>
            <w:top w:val="none" w:sz="0" w:space="0" w:color="auto"/>
            <w:left w:val="none" w:sz="0" w:space="0" w:color="auto"/>
            <w:bottom w:val="none" w:sz="0" w:space="0" w:color="auto"/>
            <w:right w:val="none" w:sz="0" w:space="0" w:color="auto"/>
          </w:divBdr>
        </w:div>
        <w:div w:id="1997756798">
          <w:marLeft w:val="640"/>
          <w:marRight w:val="0"/>
          <w:marTop w:val="0"/>
          <w:marBottom w:val="0"/>
          <w:divBdr>
            <w:top w:val="none" w:sz="0" w:space="0" w:color="auto"/>
            <w:left w:val="none" w:sz="0" w:space="0" w:color="auto"/>
            <w:bottom w:val="none" w:sz="0" w:space="0" w:color="auto"/>
            <w:right w:val="none" w:sz="0" w:space="0" w:color="auto"/>
          </w:divBdr>
        </w:div>
        <w:div w:id="1598175357">
          <w:marLeft w:val="640"/>
          <w:marRight w:val="0"/>
          <w:marTop w:val="0"/>
          <w:marBottom w:val="0"/>
          <w:divBdr>
            <w:top w:val="none" w:sz="0" w:space="0" w:color="auto"/>
            <w:left w:val="none" w:sz="0" w:space="0" w:color="auto"/>
            <w:bottom w:val="none" w:sz="0" w:space="0" w:color="auto"/>
            <w:right w:val="none" w:sz="0" w:space="0" w:color="auto"/>
          </w:divBdr>
        </w:div>
        <w:div w:id="435054427">
          <w:marLeft w:val="640"/>
          <w:marRight w:val="0"/>
          <w:marTop w:val="0"/>
          <w:marBottom w:val="0"/>
          <w:divBdr>
            <w:top w:val="none" w:sz="0" w:space="0" w:color="auto"/>
            <w:left w:val="none" w:sz="0" w:space="0" w:color="auto"/>
            <w:bottom w:val="none" w:sz="0" w:space="0" w:color="auto"/>
            <w:right w:val="none" w:sz="0" w:space="0" w:color="auto"/>
          </w:divBdr>
        </w:div>
        <w:div w:id="1086341496">
          <w:marLeft w:val="640"/>
          <w:marRight w:val="0"/>
          <w:marTop w:val="0"/>
          <w:marBottom w:val="0"/>
          <w:divBdr>
            <w:top w:val="none" w:sz="0" w:space="0" w:color="auto"/>
            <w:left w:val="none" w:sz="0" w:space="0" w:color="auto"/>
            <w:bottom w:val="none" w:sz="0" w:space="0" w:color="auto"/>
            <w:right w:val="none" w:sz="0" w:space="0" w:color="auto"/>
          </w:divBdr>
        </w:div>
        <w:div w:id="814571811">
          <w:marLeft w:val="640"/>
          <w:marRight w:val="0"/>
          <w:marTop w:val="0"/>
          <w:marBottom w:val="0"/>
          <w:divBdr>
            <w:top w:val="none" w:sz="0" w:space="0" w:color="auto"/>
            <w:left w:val="none" w:sz="0" w:space="0" w:color="auto"/>
            <w:bottom w:val="none" w:sz="0" w:space="0" w:color="auto"/>
            <w:right w:val="none" w:sz="0" w:space="0" w:color="auto"/>
          </w:divBdr>
        </w:div>
        <w:div w:id="686176365">
          <w:marLeft w:val="640"/>
          <w:marRight w:val="0"/>
          <w:marTop w:val="0"/>
          <w:marBottom w:val="0"/>
          <w:divBdr>
            <w:top w:val="none" w:sz="0" w:space="0" w:color="auto"/>
            <w:left w:val="none" w:sz="0" w:space="0" w:color="auto"/>
            <w:bottom w:val="none" w:sz="0" w:space="0" w:color="auto"/>
            <w:right w:val="none" w:sz="0" w:space="0" w:color="auto"/>
          </w:divBdr>
        </w:div>
        <w:div w:id="1348167365">
          <w:marLeft w:val="640"/>
          <w:marRight w:val="0"/>
          <w:marTop w:val="0"/>
          <w:marBottom w:val="0"/>
          <w:divBdr>
            <w:top w:val="none" w:sz="0" w:space="0" w:color="auto"/>
            <w:left w:val="none" w:sz="0" w:space="0" w:color="auto"/>
            <w:bottom w:val="none" w:sz="0" w:space="0" w:color="auto"/>
            <w:right w:val="none" w:sz="0" w:space="0" w:color="auto"/>
          </w:divBdr>
        </w:div>
        <w:div w:id="694965798">
          <w:marLeft w:val="640"/>
          <w:marRight w:val="0"/>
          <w:marTop w:val="0"/>
          <w:marBottom w:val="0"/>
          <w:divBdr>
            <w:top w:val="none" w:sz="0" w:space="0" w:color="auto"/>
            <w:left w:val="none" w:sz="0" w:space="0" w:color="auto"/>
            <w:bottom w:val="none" w:sz="0" w:space="0" w:color="auto"/>
            <w:right w:val="none" w:sz="0" w:space="0" w:color="auto"/>
          </w:divBdr>
        </w:div>
        <w:div w:id="142284012">
          <w:marLeft w:val="640"/>
          <w:marRight w:val="0"/>
          <w:marTop w:val="0"/>
          <w:marBottom w:val="0"/>
          <w:divBdr>
            <w:top w:val="none" w:sz="0" w:space="0" w:color="auto"/>
            <w:left w:val="none" w:sz="0" w:space="0" w:color="auto"/>
            <w:bottom w:val="none" w:sz="0" w:space="0" w:color="auto"/>
            <w:right w:val="none" w:sz="0" w:space="0" w:color="auto"/>
          </w:divBdr>
        </w:div>
        <w:div w:id="816998470">
          <w:marLeft w:val="640"/>
          <w:marRight w:val="0"/>
          <w:marTop w:val="0"/>
          <w:marBottom w:val="0"/>
          <w:divBdr>
            <w:top w:val="none" w:sz="0" w:space="0" w:color="auto"/>
            <w:left w:val="none" w:sz="0" w:space="0" w:color="auto"/>
            <w:bottom w:val="none" w:sz="0" w:space="0" w:color="auto"/>
            <w:right w:val="none" w:sz="0" w:space="0" w:color="auto"/>
          </w:divBdr>
        </w:div>
      </w:divsChild>
    </w:div>
    <w:div w:id="1880627409">
      <w:bodyDiv w:val="1"/>
      <w:marLeft w:val="0"/>
      <w:marRight w:val="0"/>
      <w:marTop w:val="0"/>
      <w:marBottom w:val="0"/>
      <w:divBdr>
        <w:top w:val="none" w:sz="0" w:space="0" w:color="auto"/>
        <w:left w:val="none" w:sz="0" w:space="0" w:color="auto"/>
        <w:bottom w:val="none" w:sz="0" w:space="0" w:color="auto"/>
        <w:right w:val="none" w:sz="0" w:space="0" w:color="auto"/>
      </w:divBdr>
      <w:divsChild>
        <w:div w:id="109520315">
          <w:marLeft w:val="640"/>
          <w:marRight w:val="0"/>
          <w:marTop w:val="0"/>
          <w:marBottom w:val="0"/>
          <w:divBdr>
            <w:top w:val="none" w:sz="0" w:space="0" w:color="auto"/>
            <w:left w:val="none" w:sz="0" w:space="0" w:color="auto"/>
            <w:bottom w:val="none" w:sz="0" w:space="0" w:color="auto"/>
            <w:right w:val="none" w:sz="0" w:space="0" w:color="auto"/>
          </w:divBdr>
        </w:div>
        <w:div w:id="311298816">
          <w:marLeft w:val="640"/>
          <w:marRight w:val="0"/>
          <w:marTop w:val="0"/>
          <w:marBottom w:val="0"/>
          <w:divBdr>
            <w:top w:val="none" w:sz="0" w:space="0" w:color="auto"/>
            <w:left w:val="none" w:sz="0" w:space="0" w:color="auto"/>
            <w:bottom w:val="none" w:sz="0" w:space="0" w:color="auto"/>
            <w:right w:val="none" w:sz="0" w:space="0" w:color="auto"/>
          </w:divBdr>
        </w:div>
        <w:div w:id="196700701">
          <w:marLeft w:val="640"/>
          <w:marRight w:val="0"/>
          <w:marTop w:val="0"/>
          <w:marBottom w:val="0"/>
          <w:divBdr>
            <w:top w:val="none" w:sz="0" w:space="0" w:color="auto"/>
            <w:left w:val="none" w:sz="0" w:space="0" w:color="auto"/>
            <w:bottom w:val="none" w:sz="0" w:space="0" w:color="auto"/>
            <w:right w:val="none" w:sz="0" w:space="0" w:color="auto"/>
          </w:divBdr>
        </w:div>
        <w:div w:id="250242439">
          <w:marLeft w:val="640"/>
          <w:marRight w:val="0"/>
          <w:marTop w:val="0"/>
          <w:marBottom w:val="0"/>
          <w:divBdr>
            <w:top w:val="none" w:sz="0" w:space="0" w:color="auto"/>
            <w:left w:val="none" w:sz="0" w:space="0" w:color="auto"/>
            <w:bottom w:val="none" w:sz="0" w:space="0" w:color="auto"/>
            <w:right w:val="none" w:sz="0" w:space="0" w:color="auto"/>
          </w:divBdr>
        </w:div>
        <w:div w:id="465510970">
          <w:marLeft w:val="640"/>
          <w:marRight w:val="0"/>
          <w:marTop w:val="0"/>
          <w:marBottom w:val="0"/>
          <w:divBdr>
            <w:top w:val="none" w:sz="0" w:space="0" w:color="auto"/>
            <w:left w:val="none" w:sz="0" w:space="0" w:color="auto"/>
            <w:bottom w:val="none" w:sz="0" w:space="0" w:color="auto"/>
            <w:right w:val="none" w:sz="0" w:space="0" w:color="auto"/>
          </w:divBdr>
        </w:div>
        <w:div w:id="501431876">
          <w:marLeft w:val="640"/>
          <w:marRight w:val="0"/>
          <w:marTop w:val="0"/>
          <w:marBottom w:val="0"/>
          <w:divBdr>
            <w:top w:val="none" w:sz="0" w:space="0" w:color="auto"/>
            <w:left w:val="none" w:sz="0" w:space="0" w:color="auto"/>
            <w:bottom w:val="none" w:sz="0" w:space="0" w:color="auto"/>
            <w:right w:val="none" w:sz="0" w:space="0" w:color="auto"/>
          </w:divBdr>
        </w:div>
        <w:div w:id="1633749569">
          <w:marLeft w:val="640"/>
          <w:marRight w:val="0"/>
          <w:marTop w:val="0"/>
          <w:marBottom w:val="0"/>
          <w:divBdr>
            <w:top w:val="none" w:sz="0" w:space="0" w:color="auto"/>
            <w:left w:val="none" w:sz="0" w:space="0" w:color="auto"/>
            <w:bottom w:val="none" w:sz="0" w:space="0" w:color="auto"/>
            <w:right w:val="none" w:sz="0" w:space="0" w:color="auto"/>
          </w:divBdr>
        </w:div>
        <w:div w:id="2002272136">
          <w:marLeft w:val="640"/>
          <w:marRight w:val="0"/>
          <w:marTop w:val="0"/>
          <w:marBottom w:val="0"/>
          <w:divBdr>
            <w:top w:val="none" w:sz="0" w:space="0" w:color="auto"/>
            <w:left w:val="none" w:sz="0" w:space="0" w:color="auto"/>
            <w:bottom w:val="none" w:sz="0" w:space="0" w:color="auto"/>
            <w:right w:val="none" w:sz="0" w:space="0" w:color="auto"/>
          </w:divBdr>
        </w:div>
        <w:div w:id="1599168460">
          <w:marLeft w:val="640"/>
          <w:marRight w:val="0"/>
          <w:marTop w:val="0"/>
          <w:marBottom w:val="0"/>
          <w:divBdr>
            <w:top w:val="none" w:sz="0" w:space="0" w:color="auto"/>
            <w:left w:val="none" w:sz="0" w:space="0" w:color="auto"/>
            <w:bottom w:val="none" w:sz="0" w:space="0" w:color="auto"/>
            <w:right w:val="none" w:sz="0" w:space="0" w:color="auto"/>
          </w:divBdr>
        </w:div>
        <w:div w:id="733699378">
          <w:marLeft w:val="640"/>
          <w:marRight w:val="0"/>
          <w:marTop w:val="0"/>
          <w:marBottom w:val="0"/>
          <w:divBdr>
            <w:top w:val="none" w:sz="0" w:space="0" w:color="auto"/>
            <w:left w:val="none" w:sz="0" w:space="0" w:color="auto"/>
            <w:bottom w:val="none" w:sz="0" w:space="0" w:color="auto"/>
            <w:right w:val="none" w:sz="0" w:space="0" w:color="auto"/>
          </w:divBdr>
        </w:div>
        <w:div w:id="1536649554">
          <w:marLeft w:val="640"/>
          <w:marRight w:val="0"/>
          <w:marTop w:val="0"/>
          <w:marBottom w:val="0"/>
          <w:divBdr>
            <w:top w:val="none" w:sz="0" w:space="0" w:color="auto"/>
            <w:left w:val="none" w:sz="0" w:space="0" w:color="auto"/>
            <w:bottom w:val="none" w:sz="0" w:space="0" w:color="auto"/>
            <w:right w:val="none" w:sz="0" w:space="0" w:color="auto"/>
          </w:divBdr>
        </w:div>
        <w:div w:id="507792729">
          <w:marLeft w:val="640"/>
          <w:marRight w:val="0"/>
          <w:marTop w:val="0"/>
          <w:marBottom w:val="0"/>
          <w:divBdr>
            <w:top w:val="none" w:sz="0" w:space="0" w:color="auto"/>
            <w:left w:val="none" w:sz="0" w:space="0" w:color="auto"/>
            <w:bottom w:val="none" w:sz="0" w:space="0" w:color="auto"/>
            <w:right w:val="none" w:sz="0" w:space="0" w:color="auto"/>
          </w:divBdr>
        </w:div>
        <w:div w:id="1715159903">
          <w:marLeft w:val="640"/>
          <w:marRight w:val="0"/>
          <w:marTop w:val="0"/>
          <w:marBottom w:val="0"/>
          <w:divBdr>
            <w:top w:val="none" w:sz="0" w:space="0" w:color="auto"/>
            <w:left w:val="none" w:sz="0" w:space="0" w:color="auto"/>
            <w:bottom w:val="none" w:sz="0" w:space="0" w:color="auto"/>
            <w:right w:val="none" w:sz="0" w:space="0" w:color="auto"/>
          </w:divBdr>
        </w:div>
        <w:div w:id="676036368">
          <w:marLeft w:val="640"/>
          <w:marRight w:val="0"/>
          <w:marTop w:val="0"/>
          <w:marBottom w:val="0"/>
          <w:divBdr>
            <w:top w:val="none" w:sz="0" w:space="0" w:color="auto"/>
            <w:left w:val="none" w:sz="0" w:space="0" w:color="auto"/>
            <w:bottom w:val="none" w:sz="0" w:space="0" w:color="auto"/>
            <w:right w:val="none" w:sz="0" w:space="0" w:color="auto"/>
          </w:divBdr>
        </w:div>
        <w:div w:id="1052852358">
          <w:marLeft w:val="640"/>
          <w:marRight w:val="0"/>
          <w:marTop w:val="0"/>
          <w:marBottom w:val="0"/>
          <w:divBdr>
            <w:top w:val="none" w:sz="0" w:space="0" w:color="auto"/>
            <w:left w:val="none" w:sz="0" w:space="0" w:color="auto"/>
            <w:bottom w:val="none" w:sz="0" w:space="0" w:color="auto"/>
            <w:right w:val="none" w:sz="0" w:space="0" w:color="auto"/>
          </w:divBdr>
        </w:div>
        <w:div w:id="1585339504">
          <w:marLeft w:val="640"/>
          <w:marRight w:val="0"/>
          <w:marTop w:val="0"/>
          <w:marBottom w:val="0"/>
          <w:divBdr>
            <w:top w:val="none" w:sz="0" w:space="0" w:color="auto"/>
            <w:left w:val="none" w:sz="0" w:space="0" w:color="auto"/>
            <w:bottom w:val="none" w:sz="0" w:space="0" w:color="auto"/>
            <w:right w:val="none" w:sz="0" w:space="0" w:color="auto"/>
          </w:divBdr>
        </w:div>
        <w:div w:id="1314023860">
          <w:marLeft w:val="640"/>
          <w:marRight w:val="0"/>
          <w:marTop w:val="0"/>
          <w:marBottom w:val="0"/>
          <w:divBdr>
            <w:top w:val="none" w:sz="0" w:space="0" w:color="auto"/>
            <w:left w:val="none" w:sz="0" w:space="0" w:color="auto"/>
            <w:bottom w:val="none" w:sz="0" w:space="0" w:color="auto"/>
            <w:right w:val="none" w:sz="0" w:space="0" w:color="auto"/>
          </w:divBdr>
        </w:div>
        <w:div w:id="909463649">
          <w:marLeft w:val="640"/>
          <w:marRight w:val="0"/>
          <w:marTop w:val="0"/>
          <w:marBottom w:val="0"/>
          <w:divBdr>
            <w:top w:val="none" w:sz="0" w:space="0" w:color="auto"/>
            <w:left w:val="none" w:sz="0" w:space="0" w:color="auto"/>
            <w:bottom w:val="none" w:sz="0" w:space="0" w:color="auto"/>
            <w:right w:val="none" w:sz="0" w:space="0" w:color="auto"/>
          </w:divBdr>
        </w:div>
        <w:div w:id="651371075">
          <w:marLeft w:val="640"/>
          <w:marRight w:val="0"/>
          <w:marTop w:val="0"/>
          <w:marBottom w:val="0"/>
          <w:divBdr>
            <w:top w:val="none" w:sz="0" w:space="0" w:color="auto"/>
            <w:left w:val="none" w:sz="0" w:space="0" w:color="auto"/>
            <w:bottom w:val="none" w:sz="0" w:space="0" w:color="auto"/>
            <w:right w:val="none" w:sz="0" w:space="0" w:color="auto"/>
          </w:divBdr>
        </w:div>
        <w:div w:id="1685979637">
          <w:marLeft w:val="640"/>
          <w:marRight w:val="0"/>
          <w:marTop w:val="0"/>
          <w:marBottom w:val="0"/>
          <w:divBdr>
            <w:top w:val="none" w:sz="0" w:space="0" w:color="auto"/>
            <w:left w:val="none" w:sz="0" w:space="0" w:color="auto"/>
            <w:bottom w:val="none" w:sz="0" w:space="0" w:color="auto"/>
            <w:right w:val="none" w:sz="0" w:space="0" w:color="auto"/>
          </w:divBdr>
        </w:div>
        <w:div w:id="616373961">
          <w:marLeft w:val="640"/>
          <w:marRight w:val="0"/>
          <w:marTop w:val="0"/>
          <w:marBottom w:val="0"/>
          <w:divBdr>
            <w:top w:val="none" w:sz="0" w:space="0" w:color="auto"/>
            <w:left w:val="none" w:sz="0" w:space="0" w:color="auto"/>
            <w:bottom w:val="none" w:sz="0" w:space="0" w:color="auto"/>
            <w:right w:val="none" w:sz="0" w:space="0" w:color="auto"/>
          </w:divBdr>
        </w:div>
        <w:div w:id="237792386">
          <w:marLeft w:val="640"/>
          <w:marRight w:val="0"/>
          <w:marTop w:val="0"/>
          <w:marBottom w:val="0"/>
          <w:divBdr>
            <w:top w:val="none" w:sz="0" w:space="0" w:color="auto"/>
            <w:left w:val="none" w:sz="0" w:space="0" w:color="auto"/>
            <w:bottom w:val="none" w:sz="0" w:space="0" w:color="auto"/>
            <w:right w:val="none" w:sz="0" w:space="0" w:color="auto"/>
          </w:divBdr>
        </w:div>
      </w:divsChild>
    </w:div>
    <w:div w:id="1905598721">
      <w:bodyDiv w:val="1"/>
      <w:marLeft w:val="0"/>
      <w:marRight w:val="0"/>
      <w:marTop w:val="0"/>
      <w:marBottom w:val="0"/>
      <w:divBdr>
        <w:top w:val="none" w:sz="0" w:space="0" w:color="auto"/>
        <w:left w:val="none" w:sz="0" w:space="0" w:color="auto"/>
        <w:bottom w:val="none" w:sz="0" w:space="0" w:color="auto"/>
        <w:right w:val="none" w:sz="0" w:space="0" w:color="auto"/>
      </w:divBdr>
      <w:divsChild>
        <w:div w:id="652946602">
          <w:marLeft w:val="640"/>
          <w:marRight w:val="0"/>
          <w:marTop w:val="0"/>
          <w:marBottom w:val="0"/>
          <w:divBdr>
            <w:top w:val="none" w:sz="0" w:space="0" w:color="auto"/>
            <w:left w:val="none" w:sz="0" w:space="0" w:color="auto"/>
            <w:bottom w:val="none" w:sz="0" w:space="0" w:color="auto"/>
            <w:right w:val="none" w:sz="0" w:space="0" w:color="auto"/>
          </w:divBdr>
        </w:div>
        <w:div w:id="302928577">
          <w:marLeft w:val="640"/>
          <w:marRight w:val="0"/>
          <w:marTop w:val="0"/>
          <w:marBottom w:val="0"/>
          <w:divBdr>
            <w:top w:val="none" w:sz="0" w:space="0" w:color="auto"/>
            <w:left w:val="none" w:sz="0" w:space="0" w:color="auto"/>
            <w:bottom w:val="none" w:sz="0" w:space="0" w:color="auto"/>
            <w:right w:val="none" w:sz="0" w:space="0" w:color="auto"/>
          </w:divBdr>
        </w:div>
        <w:div w:id="1340961622">
          <w:marLeft w:val="640"/>
          <w:marRight w:val="0"/>
          <w:marTop w:val="0"/>
          <w:marBottom w:val="0"/>
          <w:divBdr>
            <w:top w:val="none" w:sz="0" w:space="0" w:color="auto"/>
            <w:left w:val="none" w:sz="0" w:space="0" w:color="auto"/>
            <w:bottom w:val="none" w:sz="0" w:space="0" w:color="auto"/>
            <w:right w:val="none" w:sz="0" w:space="0" w:color="auto"/>
          </w:divBdr>
        </w:div>
        <w:div w:id="1732121811">
          <w:marLeft w:val="640"/>
          <w:marRight w:val="0"/>
          <w:marTop w:val="0"/>
          <w:marBottom w:val="0"/>
          <w:divBdr>
            <w:top w:val="none" w:sz="0" w:space="0" w:color="auto"/>
            <w:left w:val="none" w:sz="0" w:space="0" w:color="auto"/>
            <w:bottom w:val="none" w:sz="0" w:space="0" w:color="auto"/>
            <w:right w:val="none" w:sz="0" w:space="0" w:color="auto"/>
          </w:divBdr>
        </w:div>
        <w:div w:id="1653220893">
          <w:marLeft w:val="640"/>
          <w:marRight w:val="0"/>
          <w:marTop w:val="0"/>
          <w:marBottom w:val="0"/>
          <w:divBdr>
            <w:top w:val="none" w:sz="0" w:space="0" w:color="auto"/>
            <w:left w:val="none" w:sz="0" w:space="0" w:color="auto"/>
            <w:bottom w:val="none" w:sz="0" w:space="0" w:color="auto"/>
            <w:right w:val="none" w:sz="0" w:space="0" w:color="auto"/>
          </w:divBdr>
        </w:div>
        <w:div w:id="648633814">
          <w:marLeft w:val="640"/>
          <w:marRight w:val="0"/>
          <w:marTop w:val="0"/>
          <w:marBottom w:val="0"/>
          <w:divBdr>
            <w:top w:val="none" w:sz="0" w:space="0" w:color="auto"/>
            <w:left w:val="none" w:sz="0" w:space="0" w:color="auto"/>
            <w:bottom w:val="none" w:sz="0" w:space="0" w:color="auto"/>
            <w:right w:val="none" w:sz="0" w:space="0" w:color="auto"/>
          </w:divBdr>
        </w:div>
        <w:div w:id="3361919">
          <w:marLeft w:val="640"/>
          <w:marRight w:val="0"/>
          <w:marTop w:val="0"/>
          <w:marBottom w:val="0"/>
          <w:divBdr>
            <w:top w:val="none" w:sz="0" w:space="0" w:color="auto"/>
            <w:left w:val="none" w:sz="0" w:space="0" w:color="auto"/>
            <w:bottom w:val="none" w:sz="0" w:space="0" w:color="auto"/>
            <w:right w:val="none" w:sz="0" w:space="0" w:color="auto"/>
          </w:divBdr>
        </w:div>
        <w:div w:id="805976029">
          <w:marLeft w:val="640"/>
          <w:marRight w:val="0"/>
          <w:marTop w:val="0"/>
          <w:marBottom w:val="0"/>
          <w:divBdr>
            <w:top w:val="none" w:sz="0" w:space="0" w:color="auto"/>
            <w:left w:val="none" w:sz="0" w:space="0" w:color="auto"/>
            <w:bottom w:val="none" w:sz="0" w:space="0" w:color="auto"/>
            <w:right w:val="none" w:sz="0" w:space="0" w:color="auto"/>
          </w:divBdr>
        </w:div>
        <w:div w:id="1149060334">
          <w:marLeft w:val="640"/>
          <w:marRight w:val="0"/>
          <w:marTop w:val="0"/>
          <w:marBottom w:val="0"/>
          <w:divBdr>
            <w:top w:val="none" w:sz="0" w:space="0" w:color="auto"/>
            <w:left w:val="none" w:sz="0" w:space="0" w:color="auto"/>
            <w:bottom w:val="none" w:sz="0" w:space="0" w:color="auto"/>
            <w:right w:val="none" w:sz="0" w:space="0" w:color="auto"/>
          </w:divBdr>
        </w:div>
        <w:div w:id="2113629328">
          <w:marLeft w:val="640"/>
          <w:marRight w:val="0"/>
          <w:marTop w:val="0"/>
          <w:marBottom w:val="0"/>
          <w:divBdr>
            <w:top w:val="none" w:sz="0" w:space="0" w:color="auto"/>
            <w:left w:val="none" w:sz="0" w:space="0" w:color="auto"/>
            <w:bottom w:val="none" w:sz="0" w:space="0" w:color="auto"/>
            <w:right w:val="none" w:sz="0" w:space="0" w:color="auto"/>
          </w:divBdr>
        </w:div>
        <w:div w:id="14234903">
          <w:marLeft w:val="640"/>
          <w:marRight w:val="0"/>
          <w:marTop w:val="0"/>
          <w:marBottom w:val="0"/>
          <w:divBdr>
            <w:top w:val="none" w:sz="0" w:space="0" w:color="auto"/>
            <w:left w:val="none" w:sz="0" w:space="0" w:color="auto"/>
            <w:bottom w:val="none" w:sz="0" w:space="0" w:color="auto"/>
            <w:right w:val="none" w:sz="0" w:space="0" w:color="auto"/>
          </w:divBdr>
        </w:div>
        <w:div w:id="1434353413">
          <w:marLeft w:val="640"/>
          <w:marRight w:val="0"/>
          <w:marTop w:val="0"/>
          <w:marBottom w:val="0"/>
          <w:divBdr>
            <w:top w:val="none" w:sz="0" w:space="0" w:color="auto"/>
            <w:left w:val="none" w:sz="0" w:space="0" w:color="auto"/>
            <w:bottom w:val="none" w:sz="0" w:space="0" w:color="auto"/>
            <w:right w:val="none" w:sz="0" w:space="0" w:color="auto"/>
          </w:divBdr>
        </w:div>
        <w:div w:id="500778195">
          <w:marLeft w:val="640"/>
          <w:marRight w:val="0"/>
          <w:marTop w:val="0"/>
          <w:marBottom w:val="0"/>
          <w:divBdr>
            <w:top w:val="none" w:sz="0" w:space="0" w:color="auto"/>
            <w:left w:val="none" w:sz="0" w:space="0" w:color="auto"/>
            <w:bottom w:val="none" w:sz="0" w:space="0" w:color="auto"/>
            <w:right w:val="none" w:sz="0" w:space="0" w:color="auto"/>
          </w:divBdr>
        </w:div>
        <w:div w:id="19360464">
          <w:marLeft w:val="640"/>
          <w:marRight w:val="0"/>
          <w:marTop w:val="0"/>
          <w:marBottom w:val="0"/>
          <w:divBdr>
            <w:top w:val="none" w:sz="0" w:space="0" w:color="auto"/>
            <w:left w:val="none" w:sz="0" w:space="0" w:color="auto"/>
            <w:bottom w:val="none" w:sz="0" w:space="0" w:color="auto"/>
            <w:right w:val="none" w:sz="0" w:space="0" w:color="auto"/>
          </w:divBdr>
        </w:div>
        <w:div w:id="1418136082">
          <w:marLeft w:val="640"/>
          <w:marRight w:val="0"/>
          <w:marTop w:val="0"/>
          <w:marBottom w:val="0"/>
          <w:divBdr>
            <w:top w:val="none" w:sz="0" w:space="0" w:color="auto"/>
            <w:left w:val="none" w:sz="0" w:space="0" w:color="auto"/>
            <w:bottom w:val="none" w:sz="0" w:space="0" w:color="auto"/>
            <w:right w:val="none" w:sz="0" w:space="0" w:color="auto"/>
          </w:divBdr>
        </w:div>
        <w:div w:id="1607494673">
          <w:marLeft w:val="640"/>
          <w:marRight w:val="0"/>
          <w:marTop w:val="0"/>
          <w:marBottom w:val="0"/>
          <w:divBdr>
            <w:top w:val="none" w:sz="0" w:space="0" w:color="auto"/>
            <w:left w:val="none" w:sz="0" w:space="0" w:color="auto"/>
            <w:bottom w:val="none" w:sz="0" w:space="0" w:color="auto"/>
            <w:right w:val="none" w:sz="0" w:space="0" w:color="auto"/>
          </w:divBdr>
        </w:div>
        <w:div w:id="1814591833">
          <w:marLeft w:val="640"/>
          <w:marRight w:val="0"/>
          <w:marTop w:val="0"/>
          <w:marBottom w:val="0"/>
          <w:divBdr>
            <w:top w:val="none" w:sz="0" w:space="0" w:color="auto"/>
            <w:left w:val="none" w:sz="0" w:space="0" w:color="auto"/>
            <w:bottom w:val="none" w:sz="0" w:space="0" w:color="auto"/>
            <w:right w:val="none" w:sz="0" w:space="0" w:color="auto"/>
          </w:divBdr>
        </w:div>
        <w:div w:id="1720275733">
          <w:marLeft w:val="640"/>
          <w:marRight w:val="0"/>
          <w:marTop w:val="0"/>
          <w:marBottom w:val="0"/>
          <w:divBdr>
            <w:top w:val="none" w:sz="0" w:space="0" w:color="auto"/>
            <w:left w:val="none" w:sz="0" w:space="0" w:color="auto"/>
            <w:bottom w:val="none" w:sz="0" w:space="0" w:color="auto"/>
            <w:right w:val="none" w:sz="0" w:space="0" w:color="auto"/>
          </w:divBdr>
        </w:div>
        <w:div w:id="1583635727">
          <w:marLeft w:val="640"/>
          <w:marRight w:val="0"/>
          <w:marTop w:val="0"/>
          <w:marBottom w:val="0"/>
          <w:divBdr>
            <w:top w:val="none" w:sz="0" w:space="0" w:color="auto"/>
            <w:left w:val="none" w:sz="0" w:space="0" w:color="auto"/>
            <w:bottom w:val="none" w:sz="0" w:space="0" w:color="auto"/>
            <w:right w:val="none" w:sz="0" w:space="0" w:color="auto"/>
          </w:divBdr>
        </w:div>
        <w:div w:id="421488842">
          <w:marLeft w:val="640"/>
          <w:marRight w:val="0"/>
          <w:marTop w:val="0"/>
          <w:marBottom w:val="0"/>
          <w:divBdr>
            <w:top w:val="none" w:sz="0" w:space="0" w:color="auto"/>
            <w:left w:val="none" w:sz="0" w:space="0" w:color="auto"/>
            <w:bottom w:val="none" w:sz="0" w:space="0" w:color="auto"/>
            <w:right w:val="none" w:sz="0" w:space="0" w:color="auto"/>
          </w:divBdr>
        </w:div>
        <w:div w:id="1052342488">
          <w:marLeft w:val="640"/>
          <w:marRight w:val="0"/>
          <w:marTop w:val="0"/>
          <w:marBottom w:val="0"/>
          <w:divBdr>
            <w:top w:val="none" w:sz="0" w:space="0" w:color="auto"/>
            <w:left w:val="none" w:sz="0" w:space="0" w:color="auto"/>
            <w:bottom w:val="none" w:sz="0" w:space="0" w:color="auto"/>
            <w:right w:val="none" w:sz="0" w:space="0" w:color="auto"/>
          </w:divBdr>
        </w:div>
        <w:div w:id="507906025">
          <w:marLeft w:val="640"/>
          <w:marRight w:val="0"/>
          <w:marTop w:val="0"/>
          <w:marBottom w:val="0"/>
          <w:divBdr>
            <w:top w:val="none" w:sz="0" w:space="0" w:color="auto"/>
            <w:left w:val="none" w:sz="0" w:space="0" w:color="auto"/>
            <w:bottom w:val="none" w:sz="0" w:space="0" w:color="auto"/>
            <w:right w:val="none" w:sz="0" w:space="0" w:color="auto"/>
          </w:divBdr>
        </w:div>
      </w:divsChild>
    </w:div>
    <w:div w:id="1914506641">
      <w:bodyDiv w:val="1"/>
      <w:marLeft w:val="0"/>
      <w:marRight w:val="0"/>
      <w:marTop w:val="0"/>
      <w:marBottom w:val="0"/>
      <w:divBdr>
        <w:top w:val="none" w:sz="0" w:space="0" w:color="auto"/>
        <w:left w:val="none" w:sz="0" w:space="0" w:color="auto"/>
        <w:bottom w:val="none" w:sz="0" w:space="0" w:color="auto"/>
        <w:right w:val="none" w:sz="0" w:space="0" w:color="auto"/>
      </w:divBdr>
      <w:divsChild>
        <w:div w:id="2119981392">
          <w:marLeft w:val="640"/>
          <w:marRight w:val="0"/>
          <w:marTop w:val="0"/>
          <w:marBottom w:val="0"/>
          <w:divBdr>
            <w:top w:val="none" w:sz="0" w:space="0" w:color="auto"/>
            <w:left w:val="none" w:sz="0" w:space="0" w:color="auto"/>
            <w:bottom w:val="none" w:sz="0" w:space="0" w:color="auto"/>
            <w:right w:val="none" w:sz="0" w:space="0" w:color="auto"/>
          </w:divBdr>
        </w:div>
        <w:div w:id="124087064">
          <w:marLeft w:val="640"/>
          <w:marRight w:val="0"/>
          <w:marTop w:val="0"/>
          <w:marBottom w:val="0"/>
          <w:divBdr>
            <w:top w:val="none" w:sz="0" w:space="0" w:color="auto"/>
            <w:left w:val="none" w:sz="0" w:space="0" w:color="auto"/>
            <w:bottom w:val="none" w:sz="0" w:space="0" w:color="auto"/>
            <w:right w:val="none" w:sz="0" w:space="0" w:color="auto"/>
          </w:divBdr>
        </w:div>
        <w:div w:id="682245482">
          <w:marLeft w:val="640"/>
          <w:marRight w:val="0"/>
          <w:marTop w:val="0"/>
          <w:marBottom w:val="0"/>
          <w:divBdr>
            <w:top w:val="none" w:sz="0" w:space="0" w:color="auto"/>
            <w:left w:val="none" w:sz="0" w:space="0" w:color="auto"/>
            <w:bottom w:val="none" w:sz="0" w:space="0" w:color="auto"/>
            <w:right w:val="none" w:sz="0" w:space="0" w:color="auto"/>
          </w:divBdr>
        </w:div>
        <w:div w:id="449010043">
          <w:marLeft w:val="640"/>
          <w:marRight w:val="0"/>
          <w:marTop w:val="0"/>
          <w:marBottom w:val="0"/>
          <w:divBdr>
            <w:top w:val="none" w:sz="0" w:space="0" w:color="auto"/>
            <w:left w:val="none" w:sz="0" w:space="0" w:color="auto"/>
            <w:bottom w:val="none" w:sz="0" w:space="0" w:color="auto"/>
            <w:right w:val="none" w:sz="0" w:space="0" w:color="auto"/>
          </w:divBdr>
        </w:div>
        <w:div w:id="1661619517">
          <w:marLeft w:val="640"/>
          <w:marRight w:val="0"/>
          <w:marTop w:val="0"/>
          <w:marBottom w:val="0"/>
          <w:divBdr>
            <w:top w:val="none" w:sz="0" w:space="0" w:color="auto"/>
            <w:left w:val="none" w:sz="0" w:space="0" w:color="auto"/>
            <w:bottom w:val="none" w:sz="0" w:space="0" w:color="auto"/>
            <w:right w:val="none" w:sz="0" w:space="0" w:color="auto"/>
          </w:divBdr>
        </w:div>
        <w:div w:id="1272277524">
          <w:marLeft w:val="640"/>
          <w:marRight w:val="0"/>
          <w:marTop w:val="0"/>
          <w:marBottom w:val="0"/>
          <w:divBdr>
            <w:top w:val="none" w:sz="0" w:space="0" w:color="auto"/>
            <w:left w:val="none" w:sz="0" w:space="0" w:color="auto"/>
            <w:bottom w:val="none" w:sz="0" w:space="0" w:color="auto"/>
            <w:right w:val="none" w:sz="0" w:space="0" w:color="auto"/>
          </w:divBdr>
        </w:div>
        <w:div w:id="902714597">
          <w:marLeft w:val="640"/>
          <w:marRight w:val="0"/>
          <w:marTop w:val="0"/>
          <w:marBottom w:val="0"/>
          <w:divBdr>
            <w:top w:val="none" w:sz="0" w:space="0" w:color="auto"/>
            <w:left w:val="none" w:sz="0" w:space="0" w:color="auto"/>
            <w:bottom w:val="none" w:sz="0" w:space="0" w:color="auto"/>
            <w:right w:val="none" w:sz="0" w:space="0" w:color="auto"/>
          </w:divBdr>
        </w:div>
        <w:div w:id="24137871">
          <w:marLeft w:val="640"/>
          <w:marRight w:val="0"/>
          <w:marTop w:val="0"/>
          <w:marBottom w:val="0"/>
          <w:divBdr>
            <w:top w:val="none" w:sz="0" w:space="0" w:color="auto"/>
            <w:left w:val="none" w:sz="0" w:space="0" w:color="auto"/>
            <w:bottom w:val="none" w:sz="0" w:space="0" w:color="auto"/>
            <w:right w:val="none" w:sz="0" w:space="0" w:color="auto"/>
          </w:divBdr>
        </w:div>
        <w:div w:id="383869230">
          <w:marLeft w:val="640"/>
          <w:marRight w:val="0"/>
          <w:marTop w:val="0"/>
          <w:marBottom w:val="0"/>
          <w:divBdr>
            <w:top w:val="none" w:sz="0" w:space="0" w:color="auto"/>
            <w:left w:val="none" w:sz="0" w:space="0" w:color="auto"/>
            <w:bottom w:val="none" w:sz="0" w:space="0" w:color="auto"/>
            <w:right w:val="none" w:sz="0" w:space="0" w:color="auto"/>
          </w:divBdr>
        </w:div>
        <w:div w:id="865338508">
          <w:marLeft w:val="640"/>
          <w:marRight w:val="0"/>
          <w:marTop w:val="0"/>
          <w:marBottom w:val="0"/>
          <w:divBdr>
            <w:top w:val="none" w:sz="0" w:space="0" w:color="auto"/>
            <w:left w:val="none" w:sz="0" w:space="0" w:color="auto"/>
            <w:bottom w:val="none" w:sz="0" w:space="0" w:color="auto"/>
            <w:right w:val="none" w:sz="0" w:space="0" w:color="auto"/>
          </w:divBdr>
        </w:div>
        <w:div w:id="41096488">
          <w:marLeft w:val="640"/>
          <w:marRight w:val="0"/>
          <w:marTop w:val="0"/>
          <w:marBottom w:val="0"/>
          <w:divBdr>
            <w:top w:val="none" w:sz="0" w:space="0" w:color="auto"/>
            <w:left w:val="none" w:sz="0" w:space="0" w:color="auto"/>
            <w:bottom w:val="none" w:sz="0" w:space="0" w:color="auto"/>
            <w:right w:val="none" w:sz="0" w:space="0" w:color="auto"/>
          </w:divBdr>
        </w:div>
        <w:div w:id="705568643">
          <w:marLeft w:val="640"/>
          <w:marRight w:val="0"/>
          <w:marTop w:val="0"/>
          <w:marBottom w:val="0"/>
          <w:divBdr>
            <w:top w:val="none" w:sz="0" w:space="0" w:color="auto"/>
            <w:left w:val="none" w:sz="0" w:space="0" w:color="auto"/>
            <w:bottom w:val="none" w:sz="0" w:space="0" w:color="auto"/>
            <w:right w:val="none" w:sz="0" w:space="0" w:color="auto"/>
          </w:divBdr>
        </w:div>
        <w:div w:id="1998149745">
          <w:marLeft w:val="640"/>
          <w:marRight w:val="0"/>
          <w:marTop w:val="0"/>
          <w:marBottom w:val="0"/>
          <w:divBdr>
            <w:top w:val="none" w:sz="0" w:space="0" w:color="auto"/>
            <w:left w:val="none" w:sz="0" w:space="0" w:color="auto"/>
            <w:bottom w:val="none" w:sz="0" w:space="0" w:color="auto"/>
            <w:right w:val="none" w:sz="0" w:space="0" w:color="auto"/>
          </w:divBdr>
        </w:div>
        <w:div w:id="332145947">
          <w:marLeft w:val="640"/>
          <w:marRight w:val="0"/>
          <w:marTop w:val="0"/>
          <w:marBottom w:val="0"/>
          <w:divBdr>
            <w:top w:val="none" w:sz="0" w:space="0" w:color="auto"/>
            <w:left w:val="none" w:sz="0" w:space="0" w:color="auto"/>
            <w:bottom w:val="none" w:sz="0" w:space="0" w:color="auto"/>
            <w:right w:val="none" w:sz="0" w:space="0" w:color="auto"/>
          </w:divBdr>
        </w:div>
        <w:div w:id="298387800">
          <w:marLeft w:val="640"/>
          <w:marRight w:val="0"/>
          <w:marTop w:val="0"/>
          <w:marBottom w:val="0"/>
          <w:divBdr>
            <w:top w:val="none" w:sz="0" w:space="0" w:color="auto"/>
            <w:left w:val="none" w:sz="0" w:space="0" w:color="auto"/>
            <w:bottom w:val="none" w:sz="0" w:space="0" w:color="auto"/>
            <w:right w:val="none" w:sz="0" w:space="0" w:color="auto"/>
          </w:divBdr>
        </w:div>
        <w:div w:id="2090273339">
          <w:marLeft w:val="640"/>
          <w:marRight w:val="0"/>
          <w:marTop w:val="0"/>
          <w:marBottom w:val="0"/>
          <w:divBdr>
            <w:top w:val="none" w:sz="0" w:space="0" w:color="auto"/>
            <w:left w:val="none" w:sz="0" w:space="0" w:color="auto"/>
            <w:bottom w:val="none" w:sz="0" w:space="0" w:color="auto"/>
            <w:right w:val="none" w:sz="0" w:space="0" w:color="auto"/>
          </w:divBdr>
        </w:div>
        <w:div w:id="330528162">
          <w:marLeft w:val="640"/>
          <w:marRight w:val="0"/>
          <w:marTop w:val="0"/>
          <w:marBottom w:val="0"/>
          <w:divBdr>
            <w:top w:val="none" w:sz="0" w:space="0" w:color="auto"/>
            <w:left w:val="none" w:sz="0" w:space="0" w:color="auto"/>
            <w:bottom w:val="none" w:sz="0" w:space="0" w:color="auto"/>
            <w:right w:val="none" w:sz="0" w:space="0" w:color="auto"/>
          </w:divBdr>
        </w:div>
        <w:div w:id="1706372028">
          <w:marLeft w:val="640"/>
          <w:marRight w:val="0"/>
          <w:marTop w:val="0"/>
          <w:marBottom w:val="0"/>
          <w:divBdr>
            <w:top w:val="none" w:sz="0" w:space="0" w:color="auto"/>
            <w:left w:val="none" w:sz="0" w:space="0" w:color="auto"/>
            <w:bottom w:val="none" w:sz="0" w:space="0" w:color="auto"/>
            <w:right w:val="none" w:sz="0" w:space="0" w:color="auto"/>
          </w:divBdr>
        </w:div>
        <w:div w:id="1860049993">
          <w:marLeft w:val="640"/>
          <w:marRight w:val="0"/>
          <w:marTop w:val="0"/>
          <w:marBottom w:val="0"/>
          <w:divBdr>
            <w:top w:val="none" w:sz="0" w:space="0" w:color="auto"/>
            <w:left w:val="none" w:sz="0" w:space="0" w:color="auto"/>
            <w:bottom w:val="none" w:sz="0" w:space="0" w:color="auto"/>
            <w:right w:val="none" w:sz="0" w:space="0" w:color="auto"/>
          </w:divBdr>
        </w:div>
        <w:div w:id="878473135">
          <w:marLeft w:val="640"/>
          <w:marRight w:val="0"/>
          <w:marTop w:val="0"/>
          <w:marBottom w:val="0"/>
          <w:divBdr>
            <w:top w:val="none" w:sz="0" w:space="0" w:color="auto"/>
            <w:left w:val="none" w:sz="0" w:space="0" w:color="auto"/>
            <w:bottom w:val="none" w:sz="0" w:space="0" w:color="auto"/>
            <w:right w:val="none" w:sz="0" w:space="0" w:color="auto"/>
          </w:divBdr>
        </w:div>
        <w:div w:id="739985673">
          <w:marLeft w:val="640"/>
          <w:marRight w:val="0"/>
          <w:marTop w:val="0"/>
          <w:marBottom w:val="0"/>
          <w:divBdr>
            <w:top w:val="none" w:sz="0" w:space="0" w:color="auto"/>
            <w:left w:val="none" w:sz="0" w:space="0" w:color="auto"/>
            <w:bottom w:val="none" w:sz="0" w:space="0" w:color="auto"/>
            <w:right w:val="none" w:sz="0" w:space="0" w:color="auto"/>
          </w:divBdr>
        </w:div>
        <w:div w:id="163978759">
          <w:marLeft w:val="640"/>
          <w:marRight w:val="0"/>
          <w:marTop w:val="0"/>
          <w:marBottom w:val="0"/>
          <w:divBdr>
            <w:top w:val="none" w:sz="0" w:space="0" w:color="auto"/>
            <w:left w:val="none" w:sz="0" w:space="0" w:color="auto"/>
            <w:bottom w:val="none" w:sz="0" w:space="0" w:color="auto"/>
            <w:right w:val="none" w:sz="0" w:space="0" w:color="auto"/>
          </w:divBdr>
        </w:div>
      </w:divsChild>
    </w:div>
    <w:div w:id="1984263726">
      <w:bodyDiv w:val="1"/>
      <w:marLeft w:val="0"/>
      <w:marRight w:val="0"/>
      <w:marTop w:val="0"/>
      <w:marBottom w:val="0"/>
      <w:divBdr>
        <w:top w:val="none" w:sz="0" w:space="0" w:color="auto"/>
        <w:left w:val="none" w:sz="0" w:space="0" w:color="auto"/>
        <w:bottom w:val="none" w:sz="0" w:space="0" w:color="auto"/>
        <w:right w:val="none" w:sz="0" w:space="0" w:color="auto"/>
      </w:divBdr>
      <w:divsChild>
        <w:div w:id="282618328">
          <w:marLeft w:val="640"/>
          <w:marRight w:val="0"/>
          <w:marTop w:val="0"/>
          <w:marBottom w:val="0"/>
          <w:divBdr>
            <w:top w:val="none" w:sz="0" w:space="0" w:color="auto"/>
            <w:left w:val="none" w:sz="0" w:space="0" w:color="auto"/>
            <w:bottom w:val="none" w:sz="0" w:space="0" w:color="auto"/>
            <w:right w:val="none" w:sz="0" w:space="0" w:color="auto"/>
          </w:divBdr>
        </w:div>
        <w:div w:id="635338142">
          <w:marLeft w:val="640"/>
          <w:marRight w:val="0"/>
          <w:marTop w:val="0"/>
          <w:marBottom w:val="0"/>
          <w:divBdr>
            <w:top w:val="none" w:sz="0" w:space="0" w:color="auto"/>
            <w:left w:val="none" w:sz="0" w:space="0" w:color="auto"/>
            <w:bottom w:val="none" w:sz="0" w:space="0" w:color="auto"/>
            <w:right w:val="none" w:sz="0" w:space="0" w:color="auto"/>
          </w:divBdr>
        </w:div>
        <w:div w:id="906719174">
          <w:marLeft w:val="640"/>
          <w:marRight w:val="0"/>
          <w:marTop w:val="0"/>
          <w:marBottom w:val="0"/>
          <w:divBdr>
            <w:top w:val="none" w:sz="0" w:space="0" w:color="auto"/>
            <w:left w:val="none" w:sz="0" w:space="0" w:color="auto"/>
            <w:bottom w:val="none" w:sz="0" w:space="0" w:color="auto"/>
            <w:right w:val="none" w:sz="0" w:space="0" w:color="auto"/>
          </w:divBdr>
        </w:div>
        <w:div w:id="413210734">
          <w:marLeft w:val="640"/>
          <w:marRight w:val="0"/>
          <w:marTop w:val="0"/>
          <w:marBottom w:val="0"/>
          <w:divBdr>
            <w:top w:val="none" w:sz="0" w:space="0" w:color="auto"/>
            <w:left w:val="none" w:sz="0" w:space="0" w:color="auto"/>
            <w:bottom w:val="none" w:sz="0" w:space="0" w:color="auto"/>
            <w:right w:val="none" w:sz="0" w:space="0" w:color="auto"/>
          </w:divBdr>
        </w:div>
        <w:div w:id="1179543450">
          <w:marLeft w:val="640"/>
          <w:marRight w:val="0"/>
          <w:marTop w:val="0"/>
          <w:marBottom w:val="0"/>
          <w:divBdr>
            <w:top w:val="none" w:sz="0" w:space="0" w:color="auto"/>
            <w:left w:val="none" w:sz="0" w:space="0" w:color="auto"/>
            <w:bottom w:val="none" w:sz="0" w:space="0" w:color="auto"/>
            <w:right w:val="none" w:sz="0" w:space="0" w:color="auto"/>
          </w:divBdr>
        </w:div>
        <w:div w:id="373162378">
          <w:marLeft w:val="640"/>
          <w:marRight w:val="0"/>
          <w:marTop w:val="0"/>
          <w:marBottom w:val="0"/>
          <w:divBdr>
            <w:top w:val="none" w:sz="0" w:space="0" w:color="auto"/>
            <w:left w:val="none" w:sz="0" w:space="0" w:color="auto"/>
            <w:bottom w:val="none" w:sz="0" w:space="0" w:color="auto"/>
            <w:right w:val="none" w:sz="0" w:space="0" w:color="auto"/>
          </w:divBdr>
        </w:div>
        <w:div w:id="525561171">
          <w:marLeft w:val="640"/>
          <w:marRight w:val="0"/>
          <w:marTop w:val="0"/>
          <w:marBottom w:val="0"/>
          <w:divBdr>
            <w:top w:val="none" w:sz="0" w:space="0" w:color="auto"/>
            <w:left w:val="none" w:sz="0" w:space="0" w:color="auto"/>
            <w:bottom w:val="none" w:sz="0" w:space="0" w:color="auto"/>
            <w:right w:val="none" w:sz="0" w:space="0" w:color="auto"/>
          </w:divBdr>
        </w:div>
        <w:div w:id="1048457634">
          <w:marLeft w:val="640"/>
          <w:marRight w:val="0"/>
          <w:marTop w:val="0"/>
          <w:marBottom w:val="0"/>
          <w:divBdr>
            <w:top w:val="none" w:sz="0" w:space="0" w:color="auto"/>
            <w:left w:val="none" w:sz="0" w:space="0" w:color="auto"/>
            <w:bottom w:val="none" w:sz="0" w:space="0" w:color="auto"/>
            <w:right w:val="none" w:sz="0" w:space="0" w:color="auto"/>
          </w:divBdr>
        </w:div>
        <w:div w:id="945230631">
          <w:marLeft w:val="640"/>
          <w:marRight w:val="0"/>
          <w:marTop w:val="0"/>
          <w:marBottom w:val="0"/>
          <w:divBdr>
            <w:top w:val="none" w:sz="0" w:space="0" w:color="auto"/>
            <w:left w:val="none" w:sz="0" w:space="0" w:color="auto"/>
            <w:bottom w:val="none" w:sz="0" w:space="0" w:color="auto"/>
            <w:right w:val="none" w:sz="0" w:space="0" w:color="auto"/>
          </w:divBdr>
        </w:div>
        <w:div w:id="1012337539">
          <w:marLeft w:val="640"/>
          <w:marRight w:val="0"/>
          <w:marTop w:val="0"/>
          <w:marBottom w:val="0"/>
          <w:divBdr>
            <w:top w:val="none" w:sz="0" w:space="0" w:color="auto"/>
            <w:left w:val="none" w:sz="0" w:space="0" w:color="auto"/>
            <w:bottom w:val="none" w:sz="0" w:space="0" w:color="auto"/>
            <w:right w:val="none" w:sz="0" w:space="0" w:color="auto"/>
          </w:divBdr>
        </w:div>
        <w:div w:id="947662817">
          <w:marLeft w:val="640"/>
          <w:marRight w:val="0"/>
          <w:marTop w:val="0"/>
          <w:marBottom w:val="0"/>
          <w:divBdr>
            <w:top w:val="none" w:sz="0" w:space="0" w:color="auto"/>
            <w:left w:val="none" w:sz="0" w:space="0" w:color="auto"/>
            <w:bottom w:val="none" w:sz="0" w:space="0" w:color="auto"/>
            <w:right w:val="none" w:sz="0" w:space="0" w:color="auto"/>
          </w:divBdr>
        </w:div>
        <w:div w:id="1419595841">
          <w:marLeft w:val="640"/>
          <w:marRight w:val="0"/>
          <w:marTop w:val="0"/>
          <w:marBottom w:val="0"/>
          <w:divBdr>
            <w:top w:val="none" w:sz="0" w:space="0" w:color="auto"/>
            <w:left w:val="none" w:sz="0" w:space="0" w:color="auto"/>
            <w:bottom w:val="none" w:sz="0" w:space="0" w:color="auto"/>
            <w:right w:val="none" w:sz="0" w:space="0" w:color="auto"/>
          </w:divBdr>
        </w:div>
        <w:div w:id="1622178734">
          <w:marLeft w:val="640"/>
          <w:marRight w:val="0"/>
          <w:marTop w:val="0"/>
          <w:marBottom w:val="0"/>
          <w:divBdr>
            <w:top w:val="none" w:sz="0" w:space="0" w:color="auto"/>
            <w:left w:val="none" w:sz="0" w:space="0" w:color="auto"/>
            <w:bottom w:val="none" w:sz="0" w:space="0" w:color="auto"/>
            <w:right w:val="none" w:sz="0" w:space="0" w:color="auto"/>
          </w:divBdr>
        </w:div>
        <w:div w:id="1725175655">
          <w:marLeft w:val="640"/>
          <w:marRight w:val="0"/>
          <w:marTop w:val="0"/>
          <w:marBottom w:val="0"/>
          <w:divBdr>
            <w:top w:val="none" w:sz="0" w:space="0" w:color="auto"/>
            <w:left w:val="none" w:sz="0" w:space="0" w:color="auto"/>
            <w:bottom w:val="none" w:sz="0" w:space="0" w:color="auto"/>
            <w:right w:val="none" w:sz="0" w:space="0" w:color="auto"/>
          </w:divBdr>
        </w:div>
        <w:div w:id="1808891791">
          <w:marLeft w:val="640"/>
          <w:marRight w:val="0"/>
          <w:marTop w:val="0"/>
          <w:marBottom w:val="0"/>
          <w:divBdr>
            <w:top w:val="none" w:sz="0" w:space="0" w:color="auto"/>
            <w:left w:val="none" w:sz="0" w:space="0" w:color="auto"/>
            <w:bottom w:val="none" w:sz="0" w:space="0" w:color="auto"/>
            <w:right w:val="none" w:sz="0" w:space="0" w:color="auto"/>
          </w:divBdr>
        </w:div>
        <w:div w:id="1172375421">
          <w:marLeft w:val="640"/>
          <w:marRight w:val="0"/>
          <w:marTop w:val="0"/>
          <w:marBottom w:val="0"/>
          <w:divBdr>
            <w:top w:val="none" w:sz="0" w:space="0" w:color="auto"/>
            <w:left w:val="none" w:sz="0" w:space="0" w:color="auto"/>
            <w:bottom w:val="none" w:sz="0" w:space="0" w:color="auto"/>
            <w:right w:val="none" w:sz="0" w:space="0" w:color="auto"/>
          </w:divBdr>
        </w:div>
        <w:div w:id="1659572210">
          <w:marLeft w:val="640"/>
          <w:marRight w:val="0"/>
          <w:marTop w:val="0"/>
          <w:marBottom w:val="0"/>
          <w:divBdr>
            <w:top w:val="none" w:sz="0" w:space="0" w:color="auto"/>
            <w:left w:val="none" w:sz="0" w:space="0" w:color="auto"/>
            <w:bottom w:val="none" w:sz="0" w:space="0" w:color="auto"/>
            <w:right w:val="none" w:sz="0" w:space="0" w:color="auto"/>
          </w:divBdr>
        </w:div>
        <w:div w:id="1435172996">
          <w:marLeft w:val="640"/>
          <w:marRight w:val="0"/>
          <w:marTop w:val="0"/>
          <w:marBottom w:val="0"/>
          <w:divBdr>
            <w:top w:val="none" w:sz="0" w:space="0" w:color="auto"/>
            <w:left w:val="none" w:sz="0" w:space="0" w:color="auto"/>
            <w:bottom w:val="none" w:sz="0" w:space="0" w:color="auto"/>
            <w:right w:val="none" w:sz="0" w:space="0" w:color="auto"/>
          </w:divBdr>
        </w:div>
        <w:div w:id="1061247075">
          <w:marLeft w:val="640"/>
          <w:marRight w:val="0"/>
          <w:marTop w:val="0"/>
          <w:marBottom w:val="0"/>
          <w:divBdr>
            <w:top w:val="none" w:sz="0" w:space="0" w:color="auto"/>
            <w:left w:val="none" w:sz="0" w:space="0" w:color="auto"/>
            <w:bottom w:val="none" w:sz="0" w:space="0" w:color="auto"/>
            <w:right w:val="none" w:sz="0" w:space="0" w:color="auto"/>
          </w:divBdr>
        </w:div>
        <w:div w:id="1764909303">
          <w:marLeft w:val="640"/>
          <w:marRight w:val="0"/>
          <w:marTop w:val="0"/>
          <w:marBottom w:val="0"/>
          <w:divBdr>
            <w:top w:val="none" w:sz="0" w:space="0" w:color="auto"/>
            <w:left w:val="none" w:sz="0" w:space="0" w:color="auto"/>
            <w:bottom w:val="none" w:sz="0" w:space="0" w:color="auto"/>
            <w:right w:val="none" w:sz="0" w:space="0" w:color="auto"/>
          </w:divBdr>
        </w:div>
        <w:div w:id="400177765">
          <w:marLeft w:val="640"/>
          <w:marRight w:val="0"/>
          <w:marTop w:val="0"/>
          <w:marBottom w:val="0"/>
          <w:divBdr>
            <w:top w:val="none" w:sz="0" w:space="0" w:color="auto"/>
            <w:left w:val="none" w:sz="0" w:space="0" w:color="auto"/>
            <w:bottom w:val="none" w:sz="0" w:space="0" w:color="auto"/>
            <w:right w:val="none" w:sz="0" w:space="0" w:color="auto"/>
          </w:divBdr>
        </w:div>
        <w:div w:id="1204907305">
          <w:marLeft w:val="640"/>
          <w:marRight w:val="0"/>
          <w:marTop w:val="0"/>
          <w:marBottom w:val="0"/>
          <w:divBdr>
            <w:top w:val="none" w:sz="0" w:space="0" w:color="auto"/>
            <w:left w:val="none" w:sz="0" w:space="0" w:color="auto"/>
            <w:bottom w:val="none" w:sz="0" w:space="0" w:color="auto"/>
            <w:right w:val="none" w:sz="0" w:space="0" w:color="auto"/>
          </w:divBdr>
        </w:div>
      </w:divsChild>
    </w:div>
    <w:div w:id="2032485473">
      <w:bodyDiv w:val="1"/>
      <w:marLeft w:val="0"/>
      <w:marRight w:val="0"/>
      <w:marTop w:val="0"/>
      <w:marBottom w:val="0"/>
      <w:divBdr>
        <w:top w:val="none" w:sz="0" w:space="0" w:color="auto"/>
        <w:left w:val="none" w:sz="0" w:space="0" w:color="auto"/>
        <w:bottom w:val="none" w:sz="0" w:space="0" w:color="auto"/>
        <w:right w:val="none" w:sz="0" w:space="0" w:color="auto"/>
      </w:divBdr>
      <w:divsChild>
        <w:div w:id="285047238">
          <w:marLeft w:val="640"/>
          <w:marRight w:val="0"/>
          <w:marTop w:val="0"/>
          <w:marBottom w:val="0"/>
          <w:divBdr>
            <w:top w:val="none" w:sz="0" w:space="0" w:color="auto"/>
            <w:left w:val="none" w:sz="0" w:space="0" w:color="auto"/>
            <w:bottom w:val="none" w:sz="0" w:space="0" w:color="auto"/>
            <w:right w:val="none" w:sz="0" w:space="0" w:color="auto"/>
          </w:divBdr>
        </w:div>
        <w:div w:id="1549755687">
          <w:marLeft w:val="640"/>
          <w:marRight w:val="0"/>
          <w:marTop w:val="0"/>
          <w:marBottom w:val="0"/>
          <w:divBdr>
            <w:top w:val="none" w:sz="0" w:space="0" w:color="auto"/>
            <w:left w:val="none" w:sz="0" w:space="0" w:color="auto"/>
            <w:bottom w:val="none" w:sz="0" w:space="0" w:color="auto"/>
            <w:right w:val="none" w:sz="0" w:space="0" w:color="auto"/>
          </w:divBdr>
        </w:div>
        <w:div w:id="783966907">
          <w:marLeft w:val="640"/>
          <w:marRight w:val="0"/>
          <w:marTop w:val="0"/>
          <w:marBottom w:val="0"/>
          <w:divBdr>
            <w:top w:val="none" w:sz="0" w:space="0" w:color="auto"/>
            <w:left w:val="none" w:sz="0" w:space="0" w:color="auto"/>
            <w:bottom w:val="none" w:sz="0" w:space="0" w:color="auto"/>
            <w:right w:val="none" w:sz="0" w:space="0" w:color="auto"/>
          </w:divBdr>
        </w:div>
        <w:div w:id="1025598466">
          <w:marLeft w:val="640"/>
          <w:marRight w:val="0"/>
          <w:marTop w:val="0"/>
          <w:marBottom w:val="0"/>
          <w:divBdr>
            <w:top w:val="none" w:sz="0" w:space="0" w:color="auto"/>
            <w:left w:val="none" w:sz="0" w:space="0" w:color="auto"/>
            <w:bottom w:val="none" w:sz="0" w:space="0" w:color="auto"/>
            <w:right w:val="none" w:sz="0" w:space="0" w:color="auto"/>
          </w:divBdr>
        </w:div>
        <w:div w:id="1226989242">
          <w:marLeft w:val="640"/>
          <w:marRight w:val="0"/>
          <w:marTop w:val="0"/>
          <w:marBottom w:val="0"/>
          <w:divBdr>
            <w:top w:val="none" w:sz="0" w:space="0" w:color="auto"/>
            <w:left w:val="none" w:sz="0" w:space="0" w:color="auto"/>
            <w:bottom w:val="none" w:sz="0" w:space="0" w:color="auto"/>
            <w:right w:val="none" w:sz="0" w:space="0" w:color="auto"/>
          </w:divBdr>
        </w:div>
        <w:div w:id="441532434">
          <w:marLeft w:val="640"/>
          <w:marRight w:val="0"/>
          <w:marTop w:val="0"/>
          <w:marBottom w:val="0"/>
          <w:divBdr>
            <w:top w:val="none" w:sz="0" w:space="0" w:color="auto"/>
            <w:left w:val="none" w:sz="0" w:space="0" w:color="auto"/>
            <w:bottom w:val="none" w:sz="0" w:space="0" w:color="auto"/>
            <w:right w:val="none" w:sz="0" w:space="0" w:color="auto"/>
          </w:divBdr>
        </w:div>
        <w:div w:id="2081170060">
          <w:marLeft w:val="640"/>
          <w:marRight w:val="0"/>
          <w:marTop w:val="0"/>
          <w:marBottom w:val="0"/>
          <w:divBdr>
            <w:top w:val="none" w:sz="0" w:space="0" w:color="auto"/>
            <w:left w:val="none" w:sz="0" w:space="0" w:color="auto"/>
            <w:bottom w:val="none" w:sz="0" w:space="0" w:color="auto"/>
            <w:right w:val="none" w:sz="0" w:space="0" w:color="auto"/>
          </w:divBdr>
        </w:div>
        <w:div w:id="1595673356">
          <w:marLeft w:val="640"/>
          <w:marRight w:val="0"/>
          <w:marTop w:val="0"/>
          <w:marBottom w:val="0"/>
          <w:divBdr>
            <w:top w:val="none" w:sz="0" w:space="0" w:color="auto"/>
            <w:left w:val="none" w:sz="0" w:space="0" w:color="auto"/>
            <w:bottom w:val="none" w:sz="0" w:space="0" w:color="auto"/>
            <w:right w:val="none" w:sz="0" w:space="0" w:color="auto"/>
          </w:divBdr>
        </w:div>
        <w:div w:id="1539317244">
          <w:marLeft w:val="640"/>
          <w:marRight w:val="0"/>
          <w:marTop w:val="0"/>
          <w:marBottom w:val="0"/>
          <w:divBdr>
            <w:top w:val="none" w:sz="0" w:space="0" w:color="auto"/>
            <w:left w:val="none" w:sz="0" w:space="0" w:color="auto"/>
            <w:bottom w:val="none" w:sz="0" w:space="0" w:color="auto"/>
            <w:right w:val="none" w:sz="0" w:space="0" w:color="auto"/>
          </w:divBdr>
        </w:div>
        <w:div w:id="1594048118">
          <w:marLeft w:val="640"/>
          <w:marRight w:val="0"/>
          <w:marTop w:val="0"/>
          <w:marBottom w:val="0"/>
          <w:divBdr>
            <w:top w:val="none" w:sz="0" w:space="0" w:color="auto"/>
            <w:left w:val="none" w:sz="0" w:space="0" w:color="auto"/>
            <w:bottom w:val="none" w:sz="0" w:space="0" w:color="auto"/>
            <w:right w:val="none" w:sz="0" w:space="0" w:color="auto"/>
          </w:divBdr>
        </w:div>
        <w:div w:id="1380395713">
          <w:marLeft w:val="640"/>
          <w:marRight w:val="0"/>
          <w:marTop w:val="0"/>
          <w:marBottom w:val="0"/>
          <w:divBdr>
            <w:top w:val="none" w:sz="0" w:space="0" w:color="auto"/>
            <w:left w:val="none" w:sz="0" w:space="0" w:color="auto"/>
            <w:bottom w:val="none" w:sz="0" w:space="0" w:color="auto"/>
            <w:right w:val="none" w:sz="0" w:space="0" w:color="auto"/>
          </w:divBdr>
        </w:div>
        <w:div w:id="1282807008">
          <w:marLeft w:val="640"/>
          <w:marRight w:val="0"/>
          <w:marTop w:val="0"/>
          <w:marBottom w:val="0"/>
          <w:divBdr>
            <w:top w:val="none" w:sz="0" w:space="0" w:color="auto"/>
            <w:left w:val="none" w:sz="0" w:space="0" w:color="auto"/>
            <w:bottom w:val="none" w:sz="0" w:space="0" w:color="auto"/>
            <w:right w:val="none" w:sz="0" w:space="0" w:color="auto"/>
          </w:divBdr>
        </w:div>
        <w:div w:id="1892689854">
          <w:marLeft w:val="640"/>
          <w:marRight w:val="0"/>
          <w:marTop w:val="0"/>
          <w:marBottom w:val="0"/>
          <w:divBdr>
            <w:top w:val="none" w:sz="0" w:space="0" w:color="auto"/>
            <w:left w:val="none" w:sz="0" w:space="0" w:color="auto"/>
            <w:bottom w:val="none" w:sz="0" w:space="0" w:color="auto"/>
            <w:right w:val="none" w:sz="0" w:space="0" w:color="auto"/>
          </w:divBdr>
        </w:div>
        <w:div w:id="755058883">
          <w:marLeft w:val="640"/>
          <w:marRight w:val="0"/>
          <w:marTop w:val="0"/>
          <w:marBottom w:val="0"/>
          <w:divBdr>
            <w:top w:val="none" w:sz="0" w:space="0" w:color="auto"/>
            <w:left w:val="none" w:sz="0" w:space="0" w:color="auto"/>
            <w:bottom w:val="none" w:sz="0" w:space="0" w:color="auto"/>
            <w:right w:val="none" w:sz="0" w:space="0" w:color="auto"/>
          </w:divBdr>
        </w:div>
        <w:div w:id="241187124">
          <w:marLeft w:val="640"/>
          <w:marRight w:val="0"/>
          <w:marTop w:val="0"/>
          <w:marBottom w:val="0"/>
          <w:divBdr>
            <w:top w:val="none" w:sz="0" w:space="0" w:color="auto"/>
            <w:left w:val="none" w:sz="0" w:space="0" w:color="auto"/>
            <w:bottom w:val="none" w:sz="0" w:space="0" w:color="auto"/>
            <w:right w:val="none" w:sz="0" w:space="0" w:color="auto"/>
          </w:divBdr>
        </w:div>
        <w:div w:id="307785708">
          <w:marLeft w:val="640"/>
          <w:marRight w:val="0"/>
          <w:marTop w:val="0"/>
          <w:marBottom w:val="0"/>
          <w:divBdr>
            <w:top w:val="none" w:sz="0" w:space="0" w:color="auto"/>
            <w:left w:val="none" w:sz="0" w:space="0" w:color="auto"/>
            <w:bottom w:val="none" w:sz="0" w:space="0" w:color="auto"/>
            <w:right w:val="none" w:sz="0" w:space="0" w:color="auto"/>
          </w:divBdr>
        </w:div>
        <w:div w:id="1476214036">
          <w:marLeft w:val="640"/>
          <w:marRight w:val="0"/>
          <w:marTop w:val="0"/>
          <w:marBottom w:val="0"/>
          <w:divBdr>
            <w:top w:val="none" w:sz="0" w:space="0" w:color="auto"/>
            <w:left w:val="none" w:sz="0" w:space="0" w:color="auto"/>
            <w:bottom w:val="none" w:sz="0" w:space="0" w:color="auto"/>
            <w:right w:val="none" w:sz="0" w:space="0" w:color="auto"/>
          </w:divBdr>
        </w:div>
        <w:div w:id="1157500431">
          <w:marLeft w:val="640"/>
          <w:marRight w:val="0"/>
          <w:marTop w:val="0"/>
          <w:marBottom w:val="0"/>
          <w:divBdr>
            <w:top w:val="none" w:sz="0" w:space="0" w:color="auto"/>
            <w:left w:val="none" w:sz="0" w:space="0" w:color="auto"/>
            <w:bottom w:val="none" w:sz="0" w:space="0" w:color="auto"/>
            <w:right w:val="none" w:sz="0" w:space="0" w:color="auto"/>
          </w:divBdr>
        </w:div>
        <w:div w:id="1844465289">
          <w:marLeft w:val="640"/>
          <w:marRight w:val="0"/>
          <w:marTop w:val="0"/>
          <w:marBottom w:val="0"/>
          <w:divBdr>
            <w:top w:val="none" w:sz="0" w:space="0" w:color="auto"/>
            <w:left w:val="none" w:sz="0" w:space="0" w:color="auto"/>
            <w:bottom w:val="none" w:sz="0" w:space="0" w:color="auto"/>
            <w:right w:val="none" w:sz="0" w:space="0" w:color="auto"/>
          </w:divBdr>
        </w:div>
        <w:div w:id="1964384047">
          <w:marLeft w:val="640"/>
          <w:marRight w:val="0"/>
          <w:marTop w:val="0"/>
          <w:marBottom w:val="0"/>
          <w:divBdr>
            <w:top w:val="none" w:sz="0" w:space="0" w:color="auto"/>
            <w:left w:val="none" w:sz="0" w:space="0" w:color="auto"/>
            <w:bottom w:val="none" w:sz="0" w:space="0" w:color="auto"/>
            <w:right w:val="none" w:sz="0" w:space="0" w:color="auto"/>
          </w:divBdr>
        </w:div>
        <w:div w:id="1399134005">
          <w:marLeft w:val="640"/>
          <w:marRight w:val="0"/>
          <w:marTop w:val="0"/>
          <w:marBottom w:val="0"/>
          <w:divBdr>
            <w:top w:val="none" w:sz="0" w:space="0" w:color="auto"/>
            <w:left w:val="none" w:sz="0" w:space="0" w:color="auto"/>
            <w:bottom w:val="none" w:sz="0" w:space="0" w:color="auto"/>
            <w:right w:val="none" w:sz="0" w:space="0" w:color="auto"/>
          </w:divBdr>
        </w:div>
        <w:div w:id="1768111305">
          <w:marLeft w:val="640"/>
          <w:marRight w:val="0"/>
          <w:marTop w:val="0"/>
          <w:marBottom w:val="0"/>
          <w:divBdr>
            <w:top w:val="none" w:sz="0" w:space="0" w:color="auto"/>
            <w:left w:val="none" w:sz="0" w:space="0" w:color="auto"/>
            <w:bottom w:val="none" w:sz="0" w:space="0" w:color="auto"/>
            <w:right w:val="none" w:sz="0" w:space="0" w:color="auto"/>
          </w:divBdr>
        </w:div>
      </w:divsChild>
    </w:div>
    <w:div w:id="2037732118">
      <w:bodyDiv w:val="1"/>
      <w:marLeft w:val="0"/>
      <w:marRight w:val="0"/>
      <w:marTop w:val="0"/>
      <w:marBottom w:val="0"/>
      <w:divBdr>
        <w:top w:val="none" w:sz="0" w:space="0" w:color="auto"/>
        <w:left w:val="none" w:sz="0" w:space="0" w:color="auto"/>
        <w:bottom w:val="none" w:sz="0" w:space="0" w:color="auto"/>
        <w:right w:val="none" w:sz="0" w:space="0" w:color="auto"/>
      </w:divBdr>
      <w:divsChild>
        <w:div w:id="537402668">
          <w:marLeft w:val="640"/>
          <w:marRight w:val="0"/>
          <w:marTop w:val="0"/>
          <w:marBottom w:val="0"/>
          <w:divBdr>
            <w:top w:val="none" w:sz="0" w:space="0" w:color="auto"/>
            <w:left w:val="none" w:sz="0" w:space="0" w:color="auto"/>
            <w:bottom w:val="none" w:sz="0" w:space="0" w:color="auto"/>
            <w:right w:val="none" w:sz="0" w:space="0" w:color="auto"/>
          </w:divBdr>
        </w:div>
        <w:div w:id="862521891">
          <w:marLeft w:val="640"/>
          <w:marRight w:val="0"/>
          <w:marTop w:val="0"/>
          <w:marBottom w:val="0"/>
          <w:divBdr>
            <w:top w:val="none" w:sz="0" w:space="0" w:color="auto"/>
            <w:left w:val="none" w:sz="0" w:space="0" w:color="auto"/>
            <w:bottom w:val="none" w:sz="0" w:space="0" w:color="auto"/>
            <w:right w:val="none" w:sz="0" w:space="0" w:color="auto"/>
          </w:divBdr>
        </w:div>
        <w:div w:id="1760104559">
          <w:marLeft w:val="640"/>
          <w:marRight w:val="0"/>
          <w:marTop w:val="0"/>
          <w:marBottom w:val="0"/>
          <w:divBdr>
            <w:top w:val="none" w:sz="0" w:space="0" w:color="auto"/>
            <w:left w:val="none" w:sz="0" w:space="0" w:color="auto"/>
            <w:bottom w:val="none" w:sz="0" w:space="0" w:color="auto"/>
            <w:right w:val="none" w:sz="0" w:space="0" w:color="auto"/>
          </w:divBdr>
        </w:div>
        <w:div w:id="2123839369">
          <w:marLeft w:val="640"/>
          <w:marRight w:val="0"/>
          <w:marTop w:val="0"/>
          <w:marBottom w:val="0"/>
          <w:divBdr>
            <w:top w:val="none" w:sz="0" w:space="0" w:color="auto"/>
            <w:left w:val="none" w:sz="0" w:space="0" w:color="auto"/>
            <w:bottom w:val="none" w:sz="0" w:space="0" w:color="auto"/>
            <w:right w:val="none" w:sz="0" w:space="0" w:color="auto"/>
          </w:divBdr>
        </w:div>
        <w:div w:id="157505112">
          <w:marLeft w:val="640"/>
          <w:marRight w:val="0"/>
          <w:marTop w:val="0"/>
          <w:marBottom w:val="0"/>
          <w:divBdr>
            <w:top w:val="none" w:sz="0" w:space="0" w:color="auto"/>
            <w:left w:val="none" w:sz="0" w:space="0" w:color="auto"/>
            <w:bottom w:val="none" w:sz="0" w:space="0" w:color="auto"/>
            <w:right w:val="none" w:sz="0" w:space="0" w:color="auto"/>
          </w:divBdr>
        </w:div>
        <w:div w:id="48305044">
          <w:marLeft w:val="640"/>
          <w:marRight w:val="0"/>
          <w:marTop w:val="0"/>
          <w:marBottom w:val="0"/>
          <w:divBdr>
            <w:top w:val="none" w:sz="0" w:space="0" w:color="auto"/>
            <w:left w:val="none" w:sz="0" w:space="0" w:color="auto"/>
            <w:bottom w:val="none" w:sz="0" w:space="0" w:color="auto"/>
            <w:right w:val="none" w:sz="0" w:space="0" w:color="auto"/>
          </w:divBdr>
        </w:div>
        <w:div w:id="365983260">
          <w:marLeft w:val="640"/>
          <w:marRight w:val="0"/>
          <w:marTop w:val="0"/>
          <w:marBottom w:val="0"/>
          <w:divBdr>
            <w:top w:val="none" w:sz="0" w:space="0" w:color="auto"/>
            <w:left w:val="none" w:sz="0" w:space="0" w:color="auto"/>
            <w:bottom w:val="none" w:sz="0" w:space="0" w:color="auto"/>
            <w:right w:val="none" w:sz="0" w:space="0" w:color="auto"/>
          </w:divBdr>
        </w:div>
        <w:div w:id="1047728081">
          <w:marLeft w:val="640"/>
          <w:marRight w:val="0"/>
          <w:marTop w:val="0"/>
          <w:marBottom w:val="0"/>
          <w:divBdr>
            <w:top w:val="none" w:sz="0" w:space="0" w:color="auto"/>
            <w:left w:val="none" w:sz="0" w:space="0" w:color="auto"/>
            <w:bottom w:val="none" w:sz="0" w:space="0" w:color="auto"/>
            <w:right w:val="none" w:sz="0" w:space="0" w:color="auto"/>
          </w:divBdr>
        </w:div>
        <w:div w:id="1188638103">
          <w:marLeft w:val="640"/>
          <w:marRight w:val="0"/>
          <w:marTop w:val="0"/>
          <w:marBottom w:val="0"/>
          <w:divBdr>
            <w:top w:val="none" w:sz="0" w:space="0" w:color="auto"/>
            <w:left w:val="none" w:sz="0" w:space="0" w:color="auto"/>
            <w:bottom w:val="none" w:sz="0" w:space="0" w:color="auto"/>
            <w:right w:val="none" w:sz="0" w:space="0" w:color="auto"/>
          </w:divBdr>
        </w:div>
        <w:div w:id="118573193">
          <w:marLeft w:val="640"/>
          <w:marRight w:val="0"/>
          <w:marTop w:val="0"/>
          <w:marBottom w:val="0"/>
          <w:divBdr>
            <w:top w:val="none" w:sz="0" w:space="0" w:color="auto"/>
            <w:left w:val="none" w:sz="0" w:space="0" w:color="auto"/>
            <w:bottom w:val="none" w:sz="0" w:space="0" w:color="auto"/>
            <w:right w:val="none" w:sz="0" w:space="0" w:color="auto"/>
          </w:divBdr>
        </w:div>
        <w:div w:id="1052924350">
          <w:marLeft w:val="640"/>
          <w:marRight w:val="0"/>
          <w:marTop w:val="0"/>
          <w:marBottom w:val="0"/>
          <w:divBdr>
            <w:top w:val="none" w:sz="0" w:space="0" w:color="auto"/>
            <w:left w:val="none" w:sz="0" w:space="0" w:color="auto"/>
            <w:bottom w:val="none" w:sz="0" w:space="0" w:color="auto"/>
            <w:right w:val="none" w:sz="0" w:space="0" w:color="auto"/>
          </w:divBdr>
        </w:div>
        <w:div w:id="2015106586">
          <w:marLeft w:val="640"/>
          <w:marRight w:val="0"/>
          <w:marTop w:val="0"/>
          <w:marBottom w:val="0"/>
          <w:divBdr>
            <w:top w:val="none" w:sz="0" w:space="0" w:color="auto"/>
            <w:left w:val="none" w:sz="0" w:space="0" w:color="auto"/>
            <w:bottom w:val="none" w:sz="0" w:space="0" w:color="auto"/>
            <w:right w:val="none" w:sz="0" w:space="0" w:color="auto"/>
          </w:divBdr>
        </w:div>
        <w:div w:id="1757171980">
          <w:marLeft w:val="640"/>
          <w:marRight w:val="0"/>
          <w:marTop w:val="0"/>
          <w:marBottom w:val="0"/>
          <w:divBdr>
            <w:top w:val="none" w:sz="0" w:space="0" w:color="auto"/>
            <w:left w:val="none" w:sz="0" w:space="0" w:color="auto"/>
            <w:bottom w:val="none" w:sz="0" w:space="0" w:color="auto"/>
            <w:right w:val="none" w:sz="0" w:space="0" w:color="auto"/>
          </w:divBdr>
        </w:div>
        <w:div w:id="1529952314">
          <w:marLeft w:val="640"/>
          <w:marRight w:val="0"/>
          <w:marTop w:val="0"/>
          <w:marBottom w:val="0"/>
          <w:divBdr>
            <w:top w:val="none" w:sz="0" w:space="0" w:color="auto"/>
            <w:left w:val="none" w:sz="0" w:space="0" w:color="auto"/>
            <w:bottom w:val="none" w:sz="0" w:space="0" w:color="auto"/>
            <w:right w:val="none" w:sz="0" w:space="0" w:color="auto"/>
          </w:divBdr>
        </w:div>
        <w:div w:id="341248255">
          <w:marLeft w:val="640"/>
          <w:marRight w:val="0"/>
          <w:marTop w:val="0"/>
          <w:marBottom w:val="0"/>
          <w:divBdr>
            <w:top w:val="none" w:sz="0" w:space="0" w:color="auto"/>
            <w:left w:val="none" w:sz="0" w:space="0" w:color="auto"/>
            <w:bottom w:val="none" w:sz="0" w:space="0" w:color="auto"/>
            <w:right w:val="none" w:sz="0" w:space="0" w:color="auto"/>
          </w:divBdr>
        </w:div>
        <w:div w:id="761220699">
          <w:marLeft w:val="640"/>
          <w:marRight w:val="0"/>
          <w:marTop w:val="0"/>
          <w:marBottom w:val="0"/>
          <w:divBdr>
            <w:top w:val="none" w:sz="0" w:space="0" w:color="auto"/>
            <w:left w:val="none" w:sz="0" w:space="0" w:color="auto"/>
            <w:bottom w:val="none" w:sz="0" w:space="0" w:color="auto"/>
            <w:right w:val="none" w:sz="0" w:space="0" w:color="auto"/>
          </w:divBdr>
        </w:div>
        <w:div w:id="714240096">
          <w:marLeft w:val="640"/>
          <w:marRight w:val="0"/>
          <w:marTop w:val="0"/>
          <w:marBottom w:val="0"/>
          <w:divBdr>
            <w:top w:val="none" w:sz="0" w:space="0" w:color="auto"/>
            <w:left w:val="none" w:sz="0" w:space="0" w:color="auto"/>
            <w:bottom w:val="none" w:sz="0" w:space="0" w:color="auto"/>
            <w:right w:val="none" w:sz="0" w:space="0" w:color="auto"/>
          </w:divBdr>
        </w:div>
        <w:div w:id="1335108004">
          <w:marLeft w:val="640"/>
          <w:marRight w:val="0"/>
          <w:marTop w:val="0"/>
          <w:marBottom w:val="0"/>
          <w:divBdr>
            <w:top w:val="none" w:sz="0" w:space="0" w:color="auto"/>
            <w:left w:val="none" w:sz="0" w:space="0" w:color="auto"/>
            <w:bottom w:val="none" w:sz="0" w:space="0" w:color="auto"/>
            <w:right w:val="none" w:sz="0" w:space="0" w:color="auto"/>
          </w:divBdr>
        </w:div>
        <w:div w:id="868221458">
          <w:marLeft w:val="640"/>
          <w:marRight w:val="0"/>
          <w:marTop w:val="0"/>
          <w:marBottom w:val="0"/>
          <w:divBdr>
            <w:top w:val="none" w:sz="0" w:space="0" w:color="auto"/>
            <w:left w:val="none" w:sz="0" w:space="0" w:color="auto"/>
            <w:bottom w:val="none" w:sz="0" w:space="0" w:color="auto"/>
            <w:right w:val="none" w:sz="0" w:space="0" w:color="auto"/>
          </w:divBdr>
        </w:div>
        <w:div w:id="102726691">
          <w:marLeft w:val="640"/>
          <w:marRight w:val="0"/>
          <w:marTop w:val="0"/>
          <w:marBottom w:val="0"/>
          <w:divBdr>
            <w:top w:val="none" w:sz="0" w:space="0" w:color="auto"/>
            <w:left w:val="none" w:sz="0" w:space="0" w:color="auto"/>
            <w:bottom w:val="none" w:sz="0" w:space="0" w:color="auto"/>
            <w:right w:val="none" w:sz="0" w:space="0" w:color="auto"/>
          </w:divBdr>
        </w:div>
        <w:div w:id="2087066552">
          <w:marLeft w:val="640"/>
          <w:marRight w:val="0"/>
          <w:marTop w:val="0"/>
          <w:marBottom w:val="0"/>
          <w:divBdr>
            <w:top w:val="none" w:sz="0" w:space="0" w:color="auto"/>
            <w:left w:val="none" w:sz="0" w:space="0" w:color="auto"/>
            <w:bottom w:val="none" w:sz="0" w:space="0" w:color="auto"/>
            <w:right w:val="none" w:sz="0" w:space="0" w:color="auto"/>
          </w:divBdr>
        </w:div>
        <w:div w:id="2014642833">
          <w:marLeft w:val="640"/>
          <w:marRight w:val="0"/>
          <w:marTop w:val="0"/>
          <w:marBottom w:val="0"/>
          <w:divBdr>
            <w:top w:val="none" w:sz="0" w:space="0" w:color="auto"/>
            <w:left w:val="none" w:sz="0" w:space="0" w:color="auto"/>
            <w:bottom w:val="none" w:sz="0" w:space="0" w:color="auto"/>
            <w:right w:val="none" w:sz="0" w:space="0" w:color="auto"/>
          </w:divBdr>
        </w:div>
        <w:div w:id="41562123">
          <w:marLeft w:val="640"/>
          <w:marRight w:val="0"/>
          <w:marTop w:val="0"/>
          <w:marBottom w:val="0"/>
          <w:divBdr>
            <w:top w:val="none" w:sz="0" w:space="0" w:color="auto"/>
            <w:left w:val="none" w:sz="0" w:space="0" w:color="auto"/>
            <w:bottom w:val="none" w:sz="0" w:space="0" w:color="auto"/>
            <w:right w:val="none" w:sz="0" w:space="0" w:color="auto"/>
          </w:divBdr>
        </w:div>
        <w:div w:id="1047342839">
          <w:marLeft w:val="640"/>
          <w:marRight w:val="0"/>
          <w:marTop w:val="0"/>
          <w:marBottom w:val="0"/>
          <w:divBdr>
            <w:top w:val="none" w:sz="0" w:space="0" w:color="auto"/>
            <w:left w:val="none" w:sz="0" w:space="0" w:color="auto"/>
            <w:bottom w:val="none" w:sz="0" w:space="0" w:color="auto"/>
            <w:right w:val="none" w:sz="0" w:space="0" w:color="auto"/>
          </w:divBdr>
        </w:div>
        <w:div w:id="1255355421">
          <w:marLeft w:val="640"/>
          <w:marRight w:val="0"/>
          <w:marTop w:val="0"/>
          <w:marBottom w:val="0"/>
          <w:divBdr>
            <w:top w:val="none" w:sz="0" w:space="0" w:color="auto"/>
            <w:left w:val="none" w:sz="0" w:space="0" w:color="auto"/>
            <w:bottom w:val="none" w:sz="0" w:space="0" w:color="auto"/>
            <w:right w:val="none" w:sz="0" w:space="0" w:color="auto"/>
          </w:divBdr>
        </w:div>
        <w:div w:id="1438328445">
          <w:marLeft w:val="640"/>
          <w:marRight w:val="0"/>
          <w:marTop w:val="0"/>
          <w:marBottom w:val="0"/>
          <w:divBdr>
            <w:top w:val="none" w:sz="0" w:space="0" w:color="auto"/>
            <w:left w:val="none" w:sz="0" w:space="0" w:color="auto"/>
            <w:bottom w:val="none" w:sz="0" w:space="0" w:color="auto"/>
            <w:right w:val="none" w:sz="0" w:space="0" w:color="auto"/>
          </w:divBdr>
        </w:div>
        <w:div w:id="253443144">
          <w:marLeft w:val="640"/>
          <w:marRight w:val="0"/>
          <w:marTop w:val="0"/>
          <w:marBottom w:val="0"/>
          <w:divBdr>
            <w:top w:val="none" w:sz="0" w:space="0" w:color="auto"/>
            <w:left w:val="none" w:sz="0" w:space="0" w:color="auto"/>
            <w:bottom w:val="none" w:sz="0" w:space="0" w:color="auto"/>
            <w:right w:val="none" w:sz="0" w:space="0" w:color="auto"/>
          </w:divBdr>
        </w:div>
        <w:div w:id="1118718233">
          <w:marLeft w:val="640"/>
          <w:marRight w:val="0"/>
          <w:marTop w:val="0"/>
          <w:marBottom w:val="0"/>
          <w:divBdr>
            <w:top w:val="none" w:sz="0" w:space="0" w:color="auto"/>
            <w:left w:val="none" w:sz="0" w:space="0" w:color="auto"/>
            <w:bottom w:val="none" w:sz="0" w:space="0" w:color="auto"/>
            <w:right w:val="none" w:sz="0" w:space="0" w:color="auto"/>
          </w:divBdr>
        </w:div>
        <w:div w:id="1521046561">
          <w:marLeft w:val="640"/>
          <w:marRight w:val="0"/>
          <w:marTop w:val="0"/>
          <w:marBottom w:val="0"/>
          <w:divBdr>
            <w:top w:val="none" w:sz="0" w:space="0" w:color="auto"/>
            <w:left w:val="none" w:sz="0" w:space="0" w:color="auto"/>
            <w:bottom w:val="none" w:sz="0" w:space="0" w:color="auto"/>
            <w:right w:val="none" w:sz="0" w:space="0" w:color="auto"/>
          </w:divBdr>
        </w:div>
        <w:div w:id="560756360">
          <w:marLeft w:val="640"/>
          <w:marRight w:val="0"/>
          <w:marTop w:val="0"/>
          <w:marBottom w:val="0"/>
          <w:divBdr>
            <w:top w:val="none" w:sz="0" w:space="0" w:color="auto"/>
            <w:left w:val="none" w:sz="0" w:space="0" w:color="auto"/>
            <w:bottom w:val="none" w:sz="0" w:space="0" w:color="auto"/>
            <w:right w:val="none" w:sz="0" w:space="0" w:color="auto"/>
          </w:divBdr>
        </w:div>
        <w:div w:id="1702852796">
          <w:marLeft w:val="640"/>
          <w:marRight w:val="0"/>
          <w:marTop w:val="0"/>
          <w:marBottom w:val="0"/>
          <w:divBdr>
            <w:top w:val="none" w:sz="0" w:space="0" w:color="auto"/>
            <w:left w:val="none" w:sz="0" w:space="0" w:color="auto"/>
            <w:bottom w:val="none" w:sz="0" w:space="0" w:color="auto"/>
            <w:right w:val="none" w:sz="0" w:space="0" w:color="auto"/>
          </w:divBdr>
        </w:div>
      </w:divsChild>
    </w:div>
    <w:div w:id="2042900187">
      <w:bodyDiv w:val="1"/>
      <w:marLeft w:val="0"/>
      <w:marRight w:val="0"/>
      <w:marTop w:val="0"/>
      <w:marBottom w:val="0"/>
      <w:divBdr>
        <w:top w:val="none" w:sz="0" w:space="0" w:color="auto"/>
        <w:left w:val="none" w:sz="0" w:space="0" w:color="auto"/>
        <w:bottom w:val="none" w:sz="0" w:space="0" w:color="auto"/>
        <w:right w:val="none" w:sz="0" w:space="0" w:color="auto"/>
      </w:divBdr>
      <w:divsChild>
        <w:div w:id="1694837370">
          <w:marLeft w:val="640"/>
          <w:marRight w:val="0"/>
          <w:marTop w:val="0"/>
          <w:marBottom w:val="0"/>
          <w:divBdr>
            <w:top w:val="none" w:sz="0" w:space="0" w:color="auto"/>
            <w:left w:val="none" w:sz="0" w:space="0" w:color="auto"/>
            <w:bottom w:val="none" w:sz="0" w:space="0" w:color="auto"/>
            <w:right w:val="none" w:sz="0" w:space="0" w:color="auto"/>
          </w:divBdr>
        </w:div>
        <w:div w:id="437331595">
          <w:marLeft w:val="640"/>
          <w:marRight w:val="0"/>
          <w:marTop w:val="0"/>
          <w:marBottom w:val="0"/>
          <w:divBdr>
            <w:top w:val="none" w:sz="0" w:space="0" w:color="auto"/>
            <w:left w:val="none" w:sz="0" w:space="0" w:color="auto"/>
            <w:bottom w:val="none" w:sz="0" w:space="0" w:color="auto"/>
            <w:right w:val="none" w:sz="0" w:space="0" w:color="auto"/>
          </w:divBdr>
        </w:div>
        <w:div w:id="1221865680">
          <w:marLeft w:val="640"/>
          <w:marRight w:val="0"/>
          <w:marTop w:val="0"/>
          <w:marBottom w:val="0"/>
          <w:divBdr>
            <w:top w:val="none" w:sz="0" w:space="0" w:color="auto"/>
            <w:left w:val="none" w:sz="0" w:space="0" w:color="auto"/>
            <w:bottom w:val="none" w:sz="0" w:space="0" w:color="auto"/>
            <w:right w:val="none" w:sz="0" w:space="0" w:color="auto"/>
          </w:divBdr>
        </w:div>
        <w:div w:id="983897343">
          <w:marLeft w:val="640"/>
          <w:marRight w:val="0"/>
          <w:marTop w:val="0"/>
          <w:marBottom w:val="0"/>
          <w:divBdr>
            <w:top w:val="none" w:sz="0" w:space="0" w:color="auto"/>
            <w:left w:val="none" w:sz="0" w:space="0" w:color="auto"/>
            <w:bottom w:val="none" w:sz="0" w:space="0" w:color="auto"/>
            <w:right w:val="none" w:sz="0" w:space="0" w:color="auto"/>
          </w:divBdr>
        </w:div>
        <w:div w:id="406270148">
          <w:marLeft w:val="640"/>
          <w:marRight w:val="0"/>
          <w:marTop w:val="0"/>
          <w:marBottom w:val="0"/>
          <w:divBdr>
            <w:top w:val="none" w:sz="0" w:space="0" w:color="auto"/>
            <w:left w:val="none" w:sz="0" w:space="0" w:color="auto"/>
            <w:bottom w:val="none" w:sz="0" w:space="0" w:color="auto"/>
            <w:right w:val="none" w:sz="0" w:space="0" w:color="auto"/>
          </w:divBdr>
        </w:div>
        <w:div w:id="1760760520">
          <w:marLeft w:val="640"/>
          <w:marRight w:val="0"/>
          <w:marTop w:val="0"/>
          <w:marBottom w:val="0"/>
          <w:divBdr>
            <w:top w:val="none" w:sz="0" w:space="0" w:color="auto"/>
            <w:left w:val="none" w:sz="0" w:space="0" w:color="auto"/>
            <w:bottom w:val="none" w:sz="0" w:space="0" w:color="auto"/>
            <w:right w:val="none" w:sz="0" w:space="0" w:color="auto"/>
          </w:divBdr>
        </w:div>
        <w:div w:id="2144230312">
          <w:marLeft w:val="640"/>
          <w:marRight w:val="0"/>
          <w:marTop w:val="0"/>
          <w:marBottom w:val="0"/>
          <w:divBdr>
            <w:top w:val="none" w:sz="0" w:space="0" w:color="auto"/>
            <w:left w:val="none" w:sz="0" w:space="0" w:color="auto"/>
            <w:bottom w:val="none" w:sz="0" w:space="0" w:color="auto"/>
            <w:right w:val="none" w:sz="0" w:space="0" w:color="auto"/>
          </w:divBdr>
        </w:div>
        <w:div w:id="1643005167">
          <w:marLeft w:val="640"/>
          <w:marRight w:val="0"/>
          <w:marTop w:val="0"/>
          <w:marBottom w:val="0"/>
          <w:divBdr>
            <w:top w:val="none" w:sz="0" w:space="0" w:color="auto"/>
            <w:left w:val="none" w:sz="0" w:space="0" w:color="auto"/>
            <w:bottom w:val="none" w:sz="0" w:space="0" w:color="auto"/>
            <w:right w:val="none" w:sz="0" w:space="0" w:color="auto"/>
          </w:divBdr>
        </w:div>
        <w:div w:id="557594251">
          <w:marLeft w:val="640"/>
          <w:marRight w:val="0"/>
          <w:marTop w:val="0"/>
          <w:marBottom w:val="0"/>
          <w:divBdr>
            <w:top w:val="none" w:sz="0" w:space="0" w:color="auto"/>
            <w:left w:val="none" w:sz="0" w:space="0" w:color="auto"/>
            <w:bottom w:val="none" w:sz="0" w:space="0" w:color="auto"/>
            <w:right w:val="none" w:sz="0" w:space="0" w:color="auto"/>
          </w:divBdr>
        </w:div>
        <w:div w:id="63528538">
          <w:marLeft w:val="640"/>
          <w:marRight w:val="0"/>
          <w:marTop w:val="0"/>
          <w:marBottom w:val="0"/>
          <w:divBdr>
            <w:top w:val="none" w:sz="0" w:space="0" w:color="auto"/>
            <w:left w:val="none" w:sz="0" w:space="0" w:color="auto"/>
            <w:bottom w:val="none" w:sz="0" w:space="0" w:color="auto"/>
            <w:right w:val="none" w:sz="0" w:space="0" w:color="auto"/>
          </w:divBdr>
        </w:div>
        <w:div w:id="1214542877">
          <w:marLeft w:val="640"/>
          <w:marRight w:val="0"/>
          <w:marTop w:val="0"/>
          <w:marBottom w:val="0"/>
          <w:divBdr>
            <w:top w:val="none" w:sz="0" w:space="0" w:color="auto"/>
            <w:left w:val="none" w:sz="0" w:space="0" w:color="auto"/>
            <w:bottom w:val="none" w:sz="0" w:space="0" w:color="auto"/>
            <w:right w:val="none" w:sz="0" w:space="0" w:color="auto"/>
          </w:divBdr>
        </w:div>
        <w:div w:id="815953242">
          <w:marLeft w:val="640"/>
          <w:marRight w:val="0"/>
          <w:marTop w:val="0"/>
          <w:marBottom w:val="0"/>
          <w:divBdr>
            <w:top w:val="none" w:sz="0" w:space="0" w:color="auto"/>
            <w:left w:val="none" w:sz="0" w:space="0" w:color="auto"/>
            <w:bottom w:val="none" w:sz="0" w:space="0" w:color="auto"/>
            <w:right w:val="none" w:sz="0" w:space="0" w:color="auto"/>
          </w:divBdr>
        </w:div>
        <w:div w:id="695926808">
          <w:marLeft w:val="640"/>
          <w:marRight w:val="0"/>
          <w:marTop w:val="0"/>
          <w:marBottom w:val="0"/>
          <w:divBdr>
            <w:top w:val="none" w:sz="0" w:space="0" w:color="auto"/>
            <w:left w:val="none" w:sz="0" w:space="0" w:color="auto"/>
            <w:bottom w:val="none" w:sz="0" w:space="0" w:color="auto"/>
            <w:right w:val="none" w:sz="0" w:space="0" w:color="auto"/>
          </w:divBdr>
        </w:div>
        <w:div w:id="413866464">
          <w:marLeft w:val="640"/>
          <w:marRight w:val="0"/>
          <w:marTop w:val="0"/>
          <w:marBottom w:val="0"/>
          <w:divBdr>
            <w:top w:val="none" w:sz="0" w:space="0" w:color="auto"/>
            <w:left w:val="none" w:sz="0" w:space="0" w:color="auto"/>
            <w:bottom w:val="none" w:sz="0" w:space="0" w:color="auto"/>
            <w:right w:val="none" w:sz="0" w:space="0" w:color="auto"/>
          </w:divBdr>
        </w:div>
        <w:div w:id="1066801322">
          <w:marLeft w:val="640"/>
          <w:marRight w:val="0"/>
          <w:marTop w:val="0"/>
          <w:marBottom w:val="0"/>
          <w:divBdr>
            <w:top w:val="none" w:sz="0" w:space="0" w:color="auto"/>
            <w:left w:val="none" w:sz="0" w:space="0" w:color="auto"/>
            <w:bottom w:val="none" w:sz="0" w:space="0" w:color="auto"/>
            <w:right w:val="none" w:sz="0" w:space="0" w:color="auto"/>
          </w:divBdr>
        </w:div>
        <w:div w:id="1259827165">
          <w:marLeft w:val="640"/>
          <w:marRight w:val="0"/>
          <w:marTop w:val="0"/>
          <w:marBottom w:val="0"/>
          <w:divBdr>
            <w:top w:val="none" w:sz="0" w:space="0" w:color="auto"/>
            <w:left w:val="none" w:sz="0" w:space="0" w:color="auto"/>
            <w:bottom w:val="none" w:sz="0" w:space="0" w:color="auto"/>
            <w:right w:val="none" w:sz="0" w:space="0" w:color="auto"/>
          </w:divBdr>
        </w:div>
        <w:div w:id="258830752">
          <w:marLeft w:val="640"/>
          <w:marRight w:val="0"/>
          <w:marTop w:val="0"/>
          <w:marBottom w:val="0"/>
          <w:divBdr>
            <w:top w:val="none" w:sz="0" w:space="0" w:color="auto"/>
            <w:left w:val="none" w:sz="0" w:space="0" w:color="auto"/>
            <w:bottom w:val="none" w:sz="0" w:space="0" w:color="auto"/>
            <w:right w:val="none" w:sz="0" w:space="0" w:color="auto"/>
          </w:divBdr>
        </w:div>
        <w:div w:id="635641179">
          <w:marLeft w:val="640"/>
          <w:marRight w:val="0"/>
          <w:marTop w:val="0"/>
          <w:marBottom w:val="0"/>
          <w:divBdr>
            <w:top w:val="none" w:sz="0" w:space="0" w:color="auto"/>
            <w:left w:val="none" w:sz="0" w:space="0" w:color="auto"/>
            <w:bottom w:val="none" w:sz="0" w:space="0" w:color="auto"/>
            <w:right w:val="none" w:sz="0" w:space="0" w:color="auto"/>
          </w:divBdr>
        </w:div>
        <w:div w:id="848837091">
          <w:marLeft w:val="640"/>
          <w:marRight w:val="0"/>
          <w:marTop w:val="0"/>
          <w:marBottom w:val="0"/>
          <w:divBdr>
            <w:top w:val="none" w:sz="0" w:space="0" w:color="auto"/>
            <w:left w:val="none" w:sz="0" w:space="0" w:color="auto"/>
            <w:bottom w:val="none" w:sz="0" w:space="0" w:color="auto"/>
            <w:right w:val="none" w:sz="0" w:space="0" w:color="auto"/>
          </w:divBdr>
        </w:div>
        <w:div w:id="1490556846">
          <w:marLeft w:val="640"/>
          <w:marRight w:val="0"/>
          <w:marTop w:val="0"/>
          <w:marBottom w:val="0"/>
          <w:divBdr>
            <w:top w:val="none" w:sz="0" w:space="0" w:color="auto"/>
            <w:left w:val="none" w:sz="0" w:space="0" w:color="auto"/>
            <w:bottom w:val="none" w:sz="0" w:space="0" w:color="auto"/>
            <w:right w:val="none" w:sz="0" w:space="0" w:color="auto"/>
          </w:divBdr>
        </w:div>
        <w:div w:id="70583254">
          <w:marLeft w:val="640"/>
          <w:marRight w:val="0"/>
          <w:marTop w:val="0"/>
          <w:marBottom w:val="0"/>
          <w:divBdr>
            <w:top w:val="none" w:sz="0" w:space="0" w:color="auto"/>
            <w:left w:val="none" w:sz="0" w:space="0" w:color="auto"/>
            <w:bottom w:val="none" w:sz="0" w:space="0" w:color="auto"/>
            <w:right w:val="none" w:sz="0" w:space="0" w:color="auto"/>
          </w:divBdr>
        </w:div>
        <w:div w:id="1148211861">
          <w:marLeft w:val="640"/>
          <w:marRight w:val="0"/>
          <w:marTop w:val="0"/>
          <w:marBottom w:val="0"/>
          <w:divBdr>
            <w:top w:val="none" w:sz="0" w:space="0" w:color="auto"/>
            <w:left w:val="none" w:sz="0" w:space="0" w:color="auto"/>
            <w:bottom w:val="none" w:sz="0" w:space="0" w:color="auto"/>
            <w:right w:val="none" w:sz="0" w:space="0" w:color="auto"/>
          </w:divBdr>
        </w:div>
        <w:div w:id="992221829">
          <w:marLeft w:val="640"/>
          <w:marRight w:val="0"/>
          <w:marTop w:val="0"/>
          <w:marBottom w:val="0"/>
          <w:divBdr>
            <w:top w:val="none" w:sz="0" w:space="0" w:color="auto"/>
            <w:left w:val="none" w:sz="0" w:space="0" w:color="auto"/>
            <w:bottom w:val="none" w:sz="0" w:space="0" w:color="auto"/>
            <w:right w:val="none" w:sz="0" w:space="0" w:color="auto"/>
          </w:divBdr>
        </w:div>
        <w:div w:id="1964189296">
          <w:marLeft w:val="640"/>
          <w:marRight w:val="0"/>
          <w:marTop w:val="0"/>
          <w:marBottom w:val="0"/>
          <w:divBdr>
            <w:top w:val="none" w:sz="0" w:space="0" w:color="auto"/>
            <w:left w:val="none" w:sz="0" w:space="0" w:color="auto"/>
            <w:bottom w:val="none" w:sz="0" w:space="0" w:color="auto"/>
            <w:right w:val="none" w:sz="0" w:space="0" w:color="auto"/>
          </w:divBdr>
        </w:div>
        <w:div w:id="409735031">
          <w:marLeft w:val="640"/>
          <w:marRight w:val="0"/>
          <w:marTop w:val="0"/>
          <w:marBottom w:val="0"/>
          <w:divBdr>
            <w:top w:val="none" w:sz="0" w:space="0" w:color="auto"/>
            <w:left w:val="none" w:sz="0" w:space="0" w:color="auto"/>
            <w:bottom w:val="none" w:sz="0" w:space="0" w:color="auto"/>
            <w:right w:val="none" w:sz="0" w:space="0" w:color="auto"/>
          </w:divBdr>
        </w:div>
        <w:div w:id="1147939116">
          <w:marLeft w:val="640"/>
          <w:marRight w:val="0"/>
          <w:marTop w:val="0"/>
          <w:marBottom w:val="0"/>
          <w:divBdr>
            <w:top w:val="none" w:sz="0" w:space="0" w:color="auto"/>
            <w:left w:val="none" w:sz="0" w:space="0" w:color="auto"/>
            <w:bottom w:val="none" w:sz="0" w:space="0" w:color="auto"/>
            <w:right w:val="none" w:sz="0" w:space="0" w:color="auto"/>
          </w:divBdr>
        </w:div>
        <w:div w:id="272174639">
          <w:marLeft w:val="640"/>
          <w:marRight w:val="0"/>
          <w:marTop w:val="0"/>
          <w:marBottom w:val="0"/>
          <w:divBdr>
            <w:top w:val="none" w:sz="0" w:space="0" w:color="auto"/>
            <w:left w:val="none" w:sz="0" w:space="0" w:color="auto"/>
            <w:bottom w:val="none" w:sz="0" w:space="0" w:color="auto"/>
            <w:right w:val="none" w:sz="0" w:space="0" w:color="auto"/>
          </w:divBdr>
        </w:div>
        <w:div w:id="1011643428">
          <w:marLeft w:val="640"/>
          <w:marRight w:val="0"/>
          <w:marTop w:val="0"/>
          <w:marBottom w:val="0"/>
          <w:divBdr>
            <w:top w:val="none" w:sz="0" w:space="0" w:color="auto"/>
            <w:left w:val="none" w:sz="0" w:space="0" w:color="auto"/>
            <w:bottom w:val="none" w:sz="0" w:space="0" w:color="auto"/>
            <w:right w:val="none" w:sz="0" w:space="0" w:color="auto"/>
          </w:divBdr>
        </w:div>
        <w:div w:id="640117143">
          <w:marLeft w:val="640"/>
          <w:marRight w:val="0"/>
          <w:marTop w:val="0"/>
          <w:marBottom w:val="0"/>
          <w:divBdr>
            <w:top w:val="none" w:sz="0" w:space="0" w:color="auto"/>
            <w:left w:val="none" w:sz="0" w:space="0" w:color="auto"/>
            <w:bottom w:val="none" w:sz="0" w:space="0" w:color="auto"/>
            <w:right w:val="none" w:sz="0" w:space="0" w:color="auto"/>
          </w:divBdr>
        </w:div>
        <w:div w:id="2096321059">
          <w:marLeft w:val="640"/>
          <w:marRight w:val="0"/>
          <w:marTop w:val="0"/>
          <w:marBottom w:val="0"/>
          <w:divBdr>
            <w:top w:val="none" w:sz="0" w:space="0" w:color="auto"/>
            <w:left w:val="none" w:sz="0" w:space="0" w:color="auto"/>
            <w:bottom w:val="none" w:sz="0" w:space="0" w:color="auto"/>
            <w:right w:val="none" w:sz="0" w:space="0" w:color="auto"/>
          </w:divBdr>
        </w:div>
        <w:div w:id="536745573">
          <w:marLeft w:val="640"/>
          <w:marRight w:val="0"/>
          <w:marTop w:val="0"/>
          <w:marBottom w:val="0"/>
          <w:divBdr>
            <w:top w:val="none" w:sz="0" w:space="0" w:color="auto"/>
            <w:left w:val="none" w:sz="0" w:space="0" w:color="auto"/>
            <w:bottom w:val="none" w:sz="0" w:space="0" w:color="auto"/>
            <w:right w:val="none" w:sz="0" w:space="0" w:color="auto"/>
          </w:divBdr>
        </w:div>
        <w:div w:id="919603467">
          <w:marLeft w:val="640"/>
          <w:marRight w:val="0"/>
          <w:marTop w:val="0"/>
          <w:marBottom w:val="0"/>
          <w:divBdr>
            <w:top w:val="none" w:sz="0" w:space="0" w:color="auto"/>
            <w:left w:val="none" w:sz="0" w:space="0" w:color="auto"/>
            <w:bottom w:val="none" w:sz="0" w:space="0" w:color="auto"/>
            <w:right w:val="none" w:sz="0" w:space="0" w:color="auto"/>
          </w:divBdr>
        </w:div>
      </w:divsChild>
    </w:div>
    <w:div w:id="2053575035">
      <w:bodyDiv w:val="1"/>
      <w:marLeft w:val="0"/>
      <w:marRight w:val="0"/>
      <w:marTop w:val="0"/>
      <w:marBottom w:val="0"/>
      <w:divBdr>
        <w:top w:val="none" w:sz="0" w:space="0" w:color="auto"/>
        <w:left w:val="none" w:sz="0" w:space="0" w:color="auto"/>
        <w:bottom w:val="none" w:sz="0" w:space="0" w:color="auto"/>
        <w:right w:val="none" w:sz="0" w:space="0" w:color="auto"/>
      </w:divBdr>
      <w:divsChild>
        <w:div w:id="138499960">
          <w:marLeft w:val="640"/>
          <w:marRight w:val="0"/>
          <w:marTop w:val="0"/>
          <w:marBottom w:val="0"/>
          <w:divBdr>
            <w:top w:val="none" w:sz="0" w:space="0" w:color="auto"/>
            <w:left w:val="none" w:sz="0" w:space="0" w:color="auto"/>
            <w:bottom w:val="none" w:sz="0" w:space="0" w:color="auto"/>
            <w:right w:val="none" w:sz="0" w:space="0" w:color="auto"/>
          </w:divBdr>
        </w:div>
        <w:div w:id="803045232">
          <w:marLeft w:val="640"/>
          <w:marRight w:val="0"/>
          <w:marTop w:val="0"/>
          <w:marBottom w:val="0"/>
          <w:divBdr>
            <w:top w:val="none" w:sz="0" w:space="0" w:color="auto"/>
            <w:left w:val="none" w:sz="0" w:space="0" w:color="auto"/>
            <w:bottom w:val="none" w:sz="0" w:space="0" w:color="auto"/>
            <w:right w:val="none" w:sz="0" w:space="0" w:color="auto"/>
          </w:divBdr>
        </w:div>
        <w:div w:id="751782268">
          <w:marLeft w:val="640"/>
          <w:marRight w:val="0"/>
          <w:marTop w:val="0"/>
          <w:marBottom w:val="0"/>
          <w:divBdr>
            <w:top w:val="none" w:sz="0" w:space="0" w:color="auto"/>
            <w:left w:val="none" w:sz="0" w:space="0" w:color="auto"/>
            <w:bottom w:val="none" w:sz="0" w:space="0" w:color="auto"/>
            <w:right w:val="none" w:sz="0" w:space="0" w:color="auto"/>
          </w:divBdr>
        </w:div>
        <w:div w:id="1149714310">
          <w:marLeft w:val="640"/>
          <w:marRight w:val="0"/>
          <w:marTop w:val="0"/>
          <w:marBottom w:val="0"/>
          <w:divBdr>
            <w:top w:val="none" w:sz="0" w:space="0" w:color="auto"/>
            <w:left w:val="none" w:sz="0" w:space="0" w:color="auto"/>
            <w:bottom w:val="none" w:sz="0" w:space="0" w:color="auto"/>
            <w:right w:val="none" w:sz="0" w:space="0" w:color="auto"/>
          </w:divBdr>
        </w:div>
        <w:div w:id="90662636">
          <w:marLeft w:val="640"/>
          <w:marRight w:val="0"/>
          <w:marTop w:val="0"/>
          <w:marBottom w:val="0"/>
          <w:divBdr>
            <w:top w:val="none" w:sz="0" w:space="0" w:color="auto"/>
            <w:left w:val="none" w:sz="0" w:space="0" w:color="auto"/>
            <w:bottom w:val="none" w:sz="0" w:space="0" w:color="auto"/>
            <w:right w:val="none" w:sz="0" w:space="0" w:color="auto"/>
          </w:divBdr>
        </w:div>
        <w:div w:id="157967404">
          <w:marLeft w:val="640"/>
          <w:marRight w:val="0"/>
          <w:marTop w:val="0"/>
          <w:marBottom w:val="0"/>
          <w:divBdr>
            <w:top w:val="none" w:sz="0" w:space="0" w:color="auto"/>
            <w:left w:val="none" w:sz="0" w:space="0" w:color="auto"/>
            <w:bottom w:val="none" w:sz="0" w:space="0" w:color="auto"/>
            <w:right w:val="none" w:sz="0" w:space="0" w:color="auto"/>
          </w:divBdr>
        </w:div>
        <w:div w:id="202139587">
          <w:marLeft w:val="640"/>
          <w:marRight w:val="0"/>
          <w:marTop w:val="0"/>
          <w:marBottom w:val="0"/>
          <w:divBdr>
            <w:top w:val="none" w:sz="0" w:space="0" w:color="auto"/>
            <w:left w:val="none" w:sz="0" w:space="0" w:color="auto"/>
            <w:bottom w:val="none" w:sz="0" w:space="0" w:color="auto"/>
            <w:right w:val="none" w:sz="0" w:space="0" w:color="auto"/>
          </w:divBdr>
        </w:div>
        <w:div w:id="990987059">
          <w:marLeft w:val="640"/>
          <w:marRight w:val="0"/>
          <w:marTop w:val="0"/>
          <w:marBottom w:val="0"/>
          <w:divBdr>
            <w:top w:val="none" w:sz="0" w:space="0" w:color="auto"/>
            <w:left w:val="none" w:sz="0" w:space="0" w:color="auto"/>
            <w:bottom w:val="none" w:sz="0" w:space="0" w:color="auto"/>
            <w:right w:val="none" w:sz="0" w:space="0" w:color="auto"/>
          </w:divBdr>
        </w:div>
        <w:div w:id="677345684">
          <w:marLeft w:val="640"/>
          <w:marRight w:val="0"/>
          <w:marTop w:val="0"/>
          <w:marBottom w:val="0"/>
          <w:divBdr>
            <w:top w:val="none" w:sz="0" w:space="0" w:color="auto"/>
            <w:left w:val="none" w:sz="0" w:space="0" w:color="auto"/>
            <w:bottom w:val="none" w:sz="0" w:space="0" w:color="auto"/>
            <w:right w:val="none" w:sz="0" w:space="0" w:color="auto"/>
          </w:divBdr>
        </w:div>
        <w:div w:id="1300108211">
          <w:marLeft w:val="640"/>
          <w:marRight w:val="0"/>
          <w:marTop w:val="0"/>
          <w:marBottom w:val="0"/>
          <w:divBdr>
            <w:top w:val="none" w:sz="0" w:space="0" w:color="auto"/>
            <w:left w:val="none" w:sz="0" w:space="0" w:color="auto"/>
            <w:bottom w:val="none" w:sz="0" w:space="0" w:color="auto"/>
            <w:right w:val="none" w:sz="0" w:space="0" w:color="auto"/>
          </w:divBdr>
        </w:div>
        <w:div w:id="1089615419">
          <w:marLeft w:val="640"/>
          <w:marRight w:val="0"/>
          <w:marTop w:val="0"/>
          <w:marBottom w:val="0"/>
          <w:divBdr>
            <w:top w:val="none" w:sz="0" w:space="0" w:color="auto"/>
            <w:left w:val="none" w:sz="0" w:space="0" w:color="auto"/>
            <w:bottom w:val="none" w:sz="0" w:space="0" w:color="auto"/>
            <w:right w:val="none" w:sz="0" w:space="0" w:color="auto"/>
          </w:divBdr>
        </w:div>
        <w:div w:id="2083527561">
          <w:marLeft w:val="640"/>
          <w:marRight w:val="0"/>
          <w:marTop w:val="0"/>
          <w:marBottom w:val="0"/>
          <w:divBdr>
            <w:top w:val="none" w:sz="0" w:space="0" w:color="auto"/>
            <w:left w:val="none" w:sz="0" w:space="0" w:color="auto"/>
            <w:bottom w:val="none" w:sz="0" w:space="0" w:color="auto"/>
            <w:right w:val="none" w:sz="0" w:space="0" w:color="auto"/>
          </w:divBdr>
        </w:div>
        <w:div w:id="1744178325">
          <w:marLeft w:val="640"/>
          <w:marRight w:val="0"/>
          <w:marTop w:val="0"/>
          <w:marBottom w:val="0"/>
          <w:divBdr>
            <w:top w:val="none" w:sz="0" w:space="0" w:color="auto"/>
            <w:left w:val="none" w:sz="0" w:space="0" w:color="auto"/>
            <w:bottom w:val="none" w:sz="0" w:space="0" w:color="auto"/>
            <w:right w:val="none" w:sz="0" w:space="0" w:color="auto"/>
          </w:divBdr>
        </w:div>
        <w:div w:id="1050880910">
          <w:marLeft w:val="640"/>
          <w:marRight w:val="0"/>
          <w:marTop w:val="0"/>
          <w:marBottom w:val="0"/>
          <w:divBdr>
            <w:top w:val="none" w:sz="0" w:space="0" w:color="auto"/>
            <w:left w:val="none" w:sz="0" w:space="0" w:color="auto"/>
            <w:bottom w:val="none" w:sz="0" w:space="0" w:color="auto"/>
            <w:right w:val="none" w:sz="0" w:space="0" w:color="auto"/>
          </w:divBdr>
        </w:div>
        <w:div w:id="1992174150">
          <w:marLeft w:val="640"/>
          <w:marRight w:val="0"/>
          <w:marTop w:val="0"/>
          <w:marBottom w:val="0"/>
          <w:divBdr>
            <w:top w:val="none" w:sz="0" w:space="0" w:color="auto"/>
            <w:left w:val="none" w:sz="0" w:space="0" w:color="auto"/>
            <w:bottom w:val="none" w:sz="0" w:space="0" w:color="auto"/>
            <w:right w:val="none" w:sz="0" w:space="0" w:color="auto"/>
          </w:divBdr>
        </w:div>
        <w:div w:id="1444156278">
          <w:marLeft w:val="640"/>
          <w:marRight w:val="0"/>
          <w:marTop w:val="0"/>
          <w:marBottom w:val="0"/>
          <w:divBdr>
            <w:top w:val="none" w:sz="0" w:space="0" w:color="auto"/>
            <w:left w:val="none" w:sz="0" w:space="0" w:color="auto"/>
            <w:bottom w:val="none" w:sz="0" w:space="0" w:color="auto"/>
            <w:right w:val="none" w:sz="0" w:space="0" w:color="auto"/>
          </w:divBdr>
        </w:div>
        <w:div w:id="594559740">
          <w:marLeft w:val="640"/>
          <w:marRight w:val="0"/>
          <w:marTop w:val="0"/>
          <w:marBottom w:val="0"/>
          <w:divBdr>
            <w:top w:val="none" w:sz="0" w:space="0" w:color="auto"/>
            <w:left w:val="none" w:sz="0" w:space="0" w:color="auto"/>
            <w:bottom w:val="none" w:sz="0" w:space="0" w:color="auto"/>
            <w:right w:val="none" w:sz="0" w:space="0" w:color="auto"/>
          </w:divBdr>
        </w:div>
        <w:div w:id="1783651754">
          <w:marLeft w:val="640"/>
          <w:marRight w:val="0"/>
          <w:marTop w:val="0"/>
          <w:marBottom w:val="0"/>
          <w:divBdr>
            <w:top w:val="none" w:sz="0" w:space="0" w:color="auto"/>
            <w:left w:val="none" w:sz="0" w:space="0" w:color="auto"/>
            <w:bottom w:val="none" w:sz="0" w:space="0" w:color="auto"/>
            <w:right w:val="none" w:sz="0" w:space="0" w:color="auto"/>
          </w:divBdr>
        </w:div>
        <w:div w:id="1692800967">
          <w:marLeft w:val="640"/>
          <w:marRight w:val="0"/>
          <w:marTop w:val="0"/>
          <w:marBottom w:val="0"/>
          <w:divBdr>
            <w:top w:val="none" w:sz="0" w:space="0" w:color="auto"/>
            <w:left w:val="none" w:sz="0" w:space="0" w:color="auto"/>
            <w:bottom w:val="none" w:sz="0" w:space="0" w:color="auto"/>
            <w:right w:val="none" w:sz="0" w:space="0" w:color="auto"/>
          </w:divBdr>
        </w:div>
        <w:div w:id="872038941">
          <w:marLeft w:val="640"/>
          <w:marRight w:val="0"/>
          <w:marTop w:val="0"/>
          <w:marBottom w:val="0"/>
          <w:divBdr>
            <w:top w:val="none" w:sz="0" w:space="0" w:color="auto"/>
            <w:left w:val="none" w:sz="0" w:space="0" w:color="auto"/>
            <w:bottom w:val="none" w:sz="0" w:space="0" w:color="auto"/>
            <w:right w:val="none" w:sz="0" w:space="0" w:color="auto"/>
          </w:divBdr>
        </w:div>
        <w:div w:id="1579096847">
          <w:marLeft w:val="640"/>
          <w:marRight w:val="0"/>
          <w:marTop w:val="0"/>
          <w:marBottom w:val="0"/>
          <w:divBdr>
            <w:top w:val="none" w:sz="0" w:space="0" w:color="auto"/>
            <w:left w:val="none" w:sz="0" w:space="0" w:color="auto"/>
            <w:bottom w:val="none" w:sz="0" w:space="0" w:color="auto"/>
            <w:right w:val="none" w:sz="0" w:space="0" w:color="auto"/>
          </w:divBdr>
        </w:div>
        <w:div w:id="506559149">
          <w:marLeft w:val="640"/>
          <w:marRight w:val="0"/>
          <w:marTop w:val="0"/>
          <w:marBottom w:val="0"/>
          <w:divBdr>
            <w:top w:val="none" w:sz="0" w:space="0" w:color="auto"/>
            <w:left w:val="none" w:sz="0" w:space="0" w:color="auto"/>
            <w:bottom w:val="none" w:sz="0" w:space="0" w:color="auto"/>
            <w:right w:val="none" w:sz="0" w:space="0" w:color="auto"/>
          </w:divBdr>
        </w:div>
      </w:divsChild>
    </w:div>
    <w:div w:id="2057389023">
      <w:bodyDiv w:val="1"/>
      <w:marLeft w:val="0"/>
      <w:marRight w:val="0"/>
      <w:marTop w:val="0"/>
      <w:marBottom w:val="0"/>
      <w:divBdr>
        <w:top w:val="none" w:sz="0" w:space="0" w:color="auto"/>
        <w:left w:val="none" w:sz="0" w:space="0" w:color="auto"/>
        <w:bottom w:val="none" w:sz="0" w:space="0" w:color="auto"/>
        <w:right w:val="none" w:sz="0" w:space="0" w:color="auto"/>
      </w:divBdr>
      <w:divsChild>
        <w:div w:id="356932160">
          <w:marLeft w:val="640"/>
          <w:marRight w:val="0"/>
          <w:marTop w:val="0"/>
          <w:marBottom w:val="0"/>
          <w:divBdr>
            <w:top w:val="none" w:sz="0" w:space="0" w:color="auto"/>
            <w:left w:val="none" w:sz="0" w:space="0" w:color="auto"/>
            <w:bottom w:val="none" w:sz="0" w:space="0" w:color="auto"/>
            <w:right w:val="none" w:sz="0" w:space="0" w:color="auto"/>
          </w:divBdr>
        </w:div>
        <w:div w:id="1718356202">
          <w:marLeft w:val="640"/>
          <w:marRight w:val="0"/>
          <w:marTop w:val="0"/>
          <w:marBottom w:val="0"/>
          <w:divBdr>
            <w:top w:val="none" w:sz="0" w:space="0" w:color="auto"/>
            <w:left w:val="none" w:sz="0" w:space="0" w:color="auto"/>
            <w:bottom w:val="none" w:sz="0" w:space="0" w:color="auto"/>
            <w:right w:val="none" w:sz="0" w:space="0" w:color="auto"/>
          </w:divBdr>
        </w:div>
        <w:div w:id="2136172526">
          <w:marLeft w:val="640"/>
          <w:marRight w:val="0"/>
          <w:marTop w:val="0"/>
          <w:marBottom w:val="0"/>
          <w:divBdr>
            <w:top w:val="none" w:sz="0" w:space="0" w:color="auto"/>
            <w:left w:val="none" w:sz="0" w:space="0" w:color="auto"/>
            <w:bottom w:val="none" w:sz="0" w:space="0" w:color="auto"/>
            <w:right w:val="none" w:sz="0" w:space="0" w:color="auto"/>
          </w:divBdr>
        </w:div>
        <w:div w:id="1199203802">
          <w:marLeft w:val="640"/>
          <w:marRight w:val="0"/>
          <w:marTop w:val="0"/>
          <w:marBottom w:val="0"/>
          <w:divBdr>
            <w:top w:val="none" w:sz="0" w:space="0" w:color="auto"/>
            <w:left w:val="none" w:sz="0" w:space="0" w:color="auto"/>
            <w:bottom w:val="none" w:sz="0" w:space="0" w:color="auto"/>
            <w:right w:val="none" w:sz="0" w:space="0" w:color="auto"/>
          </w:divBdr>
        </w:div>
        <w:div w:id="168642057">
          <w:marLeft w:val="640"/>
          <w:marRight w:val="0"/>
          <w:marTop w:val="0"/>
          <w:marBottom w:val="0"/>
          <w:divBdr>
            <w:top w:val="none" w:sz="0" w:space="0" w:color="auto"/>
            <w:left w:val="none" w:sz="0" w:space="0" w:color="auto"/>
            <w:bottom w:val="none" w:sz="0" w:space="0" w:color="auto"/>
            <w:right w:val="none" w:sz="0" w:space="0" w:color="auto"/>
          </w:divBdr>
        </w:div>
        <w:div w:id="1597904333">
          <w:marLeft w:val="640"/>
          <w:marRight w:val="0"/>
          <w:marTop w:val="0"/>
          <w:marBottom w:val="0"/>
          <w:divBdr>
            <w:top w:val="none" w:sz="0" w:space="0" w:color="auto"/>
            <w:left w:val="none" w:sz="0" w:space="0" w:color="auto"/>
            <w:bottom w:val="none" w:sz="0" w:space="0" w:color="auto"/>
            <w:right w:val="none" w:sz="0" w:space="0" w:color="auto"/>
          </w:divBdr>
        </w:div>
        <w:div w:id="1737627371">
          <w:marLeft w:val="640"/>
          <w:marRight w:val="0"/>
          <w:marTop w:val="0"/>
          <w:marBottom w:val="0"/>
          <w:divBdr>
            <w:top w:val="none" w:sz="0" w:space="0" w:color="auto"/>
            <w:left w:val="none" w:sz="0" w:space="0" w:color="auto"/>
            <w:bottom w:val="none" w:sz="0" w:space="0" w:color="auto"/>
            <w:right w:val="none" w:sz="0" w:space="0" w:color="auto"/>
          </w:divBdr>
        </w:div>
        <w:div w:id="1099250764">
          <w:marLeft w:val="640"/>
          <w:marRight w:val="0"/>
          <w:marTop w:val="0"/>
          <w:marBottom w:val="0"/>
          <w:divBdr>
            <w:top w:val="none" w:sz="0" w:space="0" w:color="auto"/>
            <w:left w:val="none" w:sz="0" w:space="0" w:color="auto"/>
            <w:bottom w:val="none" w:sz="0" w:space="0" w:color="auto"/>
            <w:right w:val="none" w:sz="0" w:space="0" w:color="auto"/>
          </w:divBdr>
        </w:div>
        <w:div w:id="1122772609">
          <w:marLeft w:val="640"/>
          <w:marRight w:val="0"/>
          <w:marTop w:val="0"/>
          <w:marBottom w:val="0"/>
          <w:divBdr>
            <w:top w:val="none" w:sz="0" w:space="0" w:color="auto"/>
            <w:left w:val="none" w:sz="0" w:space="0" w:color="auto"/>
            <w:bottom w:val="none" w:sz="0" w:space="0" w:color="auto"/>
            <w:right w:val="none" w:sz="0" w:space="0" w:color="auto"/>
          </w:divBdr>
        </w:div>
        <w:div w:id="866718471">
          <w:marLeft w:val="640"/>
          <w:marRight w:val="0"/>
          <w:marTop w:val="0"/>
          <w:marBottom w:val="0"/>
          <w:divBdr>
            <w:top w:val="none" w:sz="0" w:space="0" w:color="auto"/>
            <w:left w:val="none" w:sz="0" w:space="0" w:color="auto"/>
            <w:bottom w:val="none" w:sz="0" w:space="0" w:color="auto"/>
            <w:right w:val="none" w:sz="0" w:space="0" w:color="auto"/>
          </w:divBdr>
        </w:div>
        <w:div w:id="257519012">
          <w:marLeft w:val="640"/>
          <w:marRight w:val="0"/>
          <w:marTop w:val="0"/>
          <w:marBottom w:val="0"/>
          <w:divBdr>
            <w:top w:val="none" w:sz="0" w:space="0" w:color="auto"/>
            <w:left w:val="none" w:sz="0" w:space="0" w:color="auto"/>
            <w:bottom w:val="none" w:sz="0" w:space="0" w:color="auto"/>
            <w:right w:val="none" w:sz="0" w:space="0" w:color="auto"/>
          </w:divBdr>
        </w:div>
        <w:div w:id="1735347389">
          <w:marLeft w:val="640"/>
          <w:marRight w:val="0"/>
          <w:marTop w:val="0"/>
          <w:marBottom w:val="0"/>
          <w:divBdr>
            <w:top w:val="none" w:sz="0" w:space="0" w:color="auto"/>
            <w:left w:val="none" w:sz="0" w:space="0" w:color="auto"/>
            <w:bottom w:val="none" w:sz="0" w:space="0" w:color="auto"/>
            <w:right w:val="none" w:sz="0" w:space="0" w:color="auto"/>
          </w:divBdr>
        </w:div>
        <w:div w:id="435292845">
          <w:marLeft w:val="640"/>
          <w:marRight w:val="0"/>
          <w:marTop w:val="0"/>
          <w:marBottom w:val="0"/>
          <w:divBdr>
            <w:top w:val="none" w:sz="0" w:space="0" w:color="auto"/>
            <w:left w:val="none" w:sz="0" w:space="0" w:color="auto"/>
            <w:bottom w:val="none" w:sz="0" w:space="0" w:color="auto"/>
            <w:right w:val="none" w:sz="0" w:space="0" w:color="auto"/>
          </w:divBdr>
        </w:div>
        <w:div w:id="689793609">
          <w:marLeft w:val="640"/>
          <w:marRight w:val="0"/>
          <w:marTop w:val="0"/>
          <w:marBottom w:val="0"/>
          <w:divBdr>
            <w:top w:val="none" w:sz="0" w:space="0" w:color="auto"/>
            <w:left w:val="none" w:sz="0" w:space="0" w:color="auto"/>
            <w:bottom w:val="none" w:sz="0" w:space="0" w:color="auto"/>
            <w:right w:val="none" w:sz="0" w:space="0" w:color="auto"/>
          </w:divBdr>
        </w:div>
        <w:div w:id="302734188">
          <w:marLeft w:val="640"/>
          <w:marRight w:val="0"/>
          <w:marTop w:val="0"/>
          <w:marBottom w:val="0"/>
          <w:divBdr>
            <w:top w:val="none" w:sz="0" w:space="0" w:color="auto"/>
            <w:left w:val="none" w:sz="0" w:space="0" w:color="auto"/>
            <w:bottom w:val="none" w:sz="0" w:space="0" w:color="auto"/>
            <w:right w:val="none" w:sz="0" w:space="0" w:color="auto"/>
          </w:divBdr>
        </w:div>
        <w:div w:id="1328361641">
          <w:marLeft w:val="640"/>
          <w:marRight w:val="0"/>
          <w:marTop w:val="0"/>
          <w:marBottom w:val="0"/>
          <w:divBdr>
            <w:top w:val="none" w:sz="0" w:space="0" w:color="auto"/>
            <w:left w:val="none" w:sz="0" w:space="0" w:color="auto"/>
            <w:bottom w:val="none" w:sz="0" w:space="0" w:color="auto"/>
            <w:right w:val="none" w:sz="0" w:space="0" w:color="auto"/>
          </w:divBdr>
        </w:div>
        <w:div w:id="1412265658">
          <w:marLeft w:val="640"/>
          <w:marRight w:val="0"/>
          <w:marTop w:val="0"/>
          <w:marBottom w:val="0"/>
          <w:divBdr>
            <w:top w:val="none" w:sz="0" w:space="0" w:color="auto"/>
            <w:left w:val="none" w:sz="0" w:space="0" w:color="auto"/>
            <w:bottom w:val="none" w:sz="0" w:space="0" w:color="auto"/>
            <w:right w:val="none" w:sz="0" w:space="0" w:color="auto"/>
          </w:divBdr>
        </w:div>
        <w:div w:id="1962958464">
          <w:marLeft w:val="640"/>
          <w:marRight w:val="0"/>
          <w:marTop w:val="0"/>
          <w:marBottom w:val="0"/>
          <w:divBdr>
            <w:top w:val="none" w:sz="0" w:space="0" w:color="auto"/>
            <w:left w:val="none" w:sz="0" w:space="0" w:color="auto"/>
            <w:bottom w:val="none" w:sz="0" w:space="0" w:color="auto"/>
            <w:right w:val="none" w:sz="0" w:space="0" w:color="auto"/>
          </w:divBdr>
        </w:div>
        <w:div w:id="137377860">
          <w:marLeft w:val="640"/>
          <w:marRight w:val="0"/>
          <w:marTop w:val="0"/>
          <w:marBottom w:val="0"/>
          <w:divBdr>
            <w:top w:val="none" w:sz="0" w:space="0" w:color="auto"/>
            <w:left w:val="none" w:sz="0" w:space="0" w:color="auto"/>
            <w:bottom w:val="none" w:sz="0" w:space="0" w:color="auto"/>
            <w:right w:val="none" w:sz="0" w:space="0" w:color="auto"/>
          </w:divBdr>
        </w:div>
        <w:div w:id="336275417">
          <w:marLeft w:val="640"/>
          <w:marRight w:val="0"/>
          <w:marTop w:val="0"/>
          <w:marBottom w:val="0"/>
          <w:divBdr>
            <w:top w:val="none" w:sz="0" w:space="0" w:color="auto"/>
            <w:left w:val="none" w:sz="0" w:space="0" w:color="auto"/>
            <w:bottom w:val="none" w:sz="0" w:space="0" w:color="auto"/>
            <w:right w:val="none" w:sz="0" w:space="0" w:color="auto"/>
          </w:divBdr>
        </w:div>
        <w:div w:id="1095662741">
          <w:marLeft w:val="640"/>
          <w:marRight w:val="0"/>
          <w:marTop w:val="0"/>
          <w:marBottom w:val="0"/>
          <w:divBdr>
            <w:top w:val="none" w:sz="0" w:space="0" w:color="auto"/>
            <w:left w:val="none" w:sz="0" w:space="0" w:color="auto"/>
            <w:bottom w:val="none" w:sz="0" w:space="0" w:color="auto"/>
            <w:right w:val="none" w:sz="0" w:space="0" w:color="auto"/>
          </w:divBdr>
        </w:div>
        <w:div w:id="140971809">
          <w:marLeft w:val="640"/>
          <w:marRight w:val="0"/>
          <w:marTop w:val="0"/>
          <w:marBottom w:val="0"/>
          <w:divBdr>
            <w:top w:val="none" w:sz="0" w:space="0" w:color="auto"/>
            <w:left w:val="none" w:sz="0" w:space="0" w:color="auto"/>
            <w:bottom w:val="none" w:sz="0" w:space="0" w:color="auto"/>
            <w:right w:val="none" w:sz="0" w:space="0" w:color="auto"/>
          </w:divBdr>
        </w:div>
        <w:div w:id="51854168">
          <w:marLeft w:val="640"/>
          <w:marRight w:val="0"/>
          <w:marTop w:val="0"/>
          <w:marBottom w:val="0"/>
          <w:divBdr>
            <w:top w:val="none" w:sz="0" w:space="0" w:color="auto"/>
            <w:left w:val="none" w:sz="0" w:space="0" w:color="auto"/>
            <w:bottom w:val="none" w:sz="0" w:space="0" w:color="auto"/>
            <w:right w:val="none" w:sz="0" w:space="0" w:color="auto"/>
          </w:divBdr>
        </w:div>
        <w:div w:id="943463657">
          <w:marLeft w:val="640"/>
          <w:marRight w:val="0"/>
          <w:marTop w:val="0"/>
          <w:marBottom w:val="0"/>
          <w:divBdr>
            <w:top w:val="none" w:sz="0" w:space="0" w:color="auto"/>
            <w:left w:val="none" w:sz="0" w:space="0" w:color="auto"/>
            <w:bottom w:val="none" w:sz="0" w:space="0" w:color="auto"/>
            <w:right w:val="none" w:sz="0" w:space="0" w:color="auto"/>
          </w:divBdr>
        </w:div>
        <w:div w:id="592517195">
          <w:marLeft w:val="640"/>
          <w:marRight w:val="0"/>
          <w:marTop w:val="0"/>
          <w:marBottom w:val="0"/>
          <w:divBdr>
            <w:top w:val="none" w:sz="0" w:space="0" w:color="auto"/>
            <w:left w:val="none" w:sz="0" w:space="0" w:color="auto"/>
            <w:bottom w:val="none" w:sz="0" w:space="0" w:color="auto"/>
            <w:right w:val="none" w:sz="0" w:space="0" w:color="auto"/>
          </w:divBdr>
        </w:div>
      </w:divsChild>
    </w:div>
    <w:div w:id="2059939438">
      <w:bodyDiv w:val="1"/>
      <w:marLeft w:val="0"/>
      <w:marRight w:val="0"/>
      <w:marTop w:val="0"/>
      <w:marBottom w:val="0"/>
      <w:divBdr>
        <w:top w:val="none" w:sz="0" w:space="0" w:color="auto"/>
        <w:left w:val="none" w:sz="0" w:space="0" w:color="auto"/>
        <w:bottom w:val="none" w:sz="0" w:space="0" w:color="auto"/>
        <w:right w:val="none" w:sz="0" w:space="0" w:color="auto"/>
      </w:divBdr>
      <w:divsChild>
        <w:div w:id="1550796752">
          <w:marLeft w:val="640"/>
          <w:marRight w:val="0"/>
          <w:marTop w:val="0"/>
          <w:marBottom w:val="0"/>
          <w:divBdr>
            <w:top w:val="none" w:sz="0" w:space="0" w:color="auto"/>
            <w:left w:val="none" w:sz="0" w:space="0" w:color="auto"/>
            <w:bottom w:val="none" w:sz="0" w:space="0" w:color="auto"/>
            <w:right w:val="none" w:sz="0" w:space="0" w:color="auto"/>
          </w:divBdr>
        </w:div>
        <w:div w:id="520358764">
          <w:marLeft w:val="640"/>
          <w:marRight w:val="0"/>
          <w:marTop w:val="0"/>
          <w:marBottom w:val="0"/>
          <w:divBdr>
            <w:top w:val="none" w:sz="0" w:space="0" w:color="auto"/>
            <w:left w:val="none" w:sz="0" w:space="0" w:color="auto"/>
            <w:bottom w:val="none" w:sz="0" w:space="0" w:color="auto"/>
            <w:right w:val="none" w:sz="0" w:space="0" w:color="auto"/>
          </w:divBdr>
        </w:div>
        <w:div w:id="1198469739">
          <w:marLeft w:val="640"/>
          <w:marRight w:val="0"/>
          <w:marTop w:val="0"/>
          <w:marBottom w:val="0"/>
          <w:divBdr>
            <w:top w:val="none" w:sz="0" w:space="0" w:color="auto"/>
            <w:left w:val="none" w:sz="0" w:space="0" w:color="auto"/>
            <w:bottom w:val="none" w:sz="0" w:space="0" w:color="auto"/>
            <w:right w:val="none" w:sz="0" w:space="0" w:color="auto"/>
          </w:divBdr>
        </w:div>
        <w:div w:id="1125854297">
          <w:marLeft w:val="640"/>
          <w:marRight w:val="0"/>
          <w:marTop w:val="0"/>
          <w:marBottom w:val="0"/>
          <w:divBdr>
            <w:top w:val="none" w:sz="0" w:space="0" w:color="auto"/>
            <w:left w:val="none" w:sz="0" w:space="0" w:color="auto"/>
            <w:bottom w:val="none" w:sz="0" w:space="0" w:color="auto"/>
            <w:right w:val="none" w:sz="0" w:space="0" w:color="auto"/>
          </w:divBdr>
        </w:div>
        <w:div w:id="1466583474">
          <w:marLeft w:val="640"/>
          <w:marRight w:val="0"/>
          <w:marTop w:val="0"/>
          <w:marBottom w:val="0"/>
          <w:divBdr>
            <w:top w:val="none" w:sz="0" w:space="0" w:color="auto"/>
            <w:left w:val="none" w:sz="0" w:space="0" w:color="auto"/>
            <w:bottom w:val="none" w:sz="0" w:space="0" w:color="auto"/>
            <w:right w:val="none" w:sz="0" w:space="0" w:color="auto"/>
          </w:divBdr>
        </w:div>
        <w:div w:id="1142117947">
          <w:marLeft w:val="640"/>
          <w:marRight w:val="0"/>
          <w:marTop w:val="0"/>
          <w:marBottom w:val="0"/>
          <w:divBdr>
            <w:top w:val="none" w:sz="0" w:space="0" w:color="auto"/>
            <w:left w:val="none" w:sz="0" w:space="0" w:color="auto"/>
            <w:bottom w:val="none" w:sz="0" w:space="0" w:color="auto"/>
            <w:right w:val="none" w:sz="0" w:space="0" w:color="auto"/>
          </w:divBdr>
        </w:div>
        <w:div w:id="1172140548">
          <w:marLeft w:val="640"/>
          <w:marRight w:val="0"/>
          <w:marTop w:val="0"/>
          <w:marBottom w:val="0"/>
          <w:divBdr>
            <w:top w:val="none" w:sz="0" w:space="0" w:color="auto"/>
            <w:left w:val="none" w:sz="0" w:space="0" w:color="auto"/>
            <w:bottom w:val="none" w:sz="0" w:space="0" w:color="auto"/>
            <w:right w:val="none" w:sz="0" w:space="0" w:color="auto"/>
          </w:divBdr>
        </w:div>
        <w:div w:id="724328629">
          <w:marLeft w:val="640"/>
          <w:marRight w:val="0"/>
          <w:marTop w:val="0"/>
          <w:marBottom w:val="0"/>
          <w:divBdr>
            <w:top w:val="none" w:sz="0" w:space="0" w:color="auto"/>
            <w:left w:val="none" w:sz="0" w:space="0" w:color="auto"/>
            <w:bottom w:val="none" w:sz="0" w:space="0" w:color="auto"/>
            <w:right w:val="none" w:sz="0" w:space="0" w:color="auto"/>
          </w:divBdr>
        </w:div>
        <w:div w:id="562644247">
          <w:marLeft w:val="640"/>
          <w:marRight w:val="0"/>
          <w:marTop w:val="0"/>
          <w:marBottom w:val="0"/>
          <w:divBdr>
            <w:top w:val="none" w:sz="0" w:space="0" w:color="auto"/>
            <w:left w:val="none" w:sz="0" w:space="0" w:color="auto"/>
            <w:bottom w:val="none" w:sz="0" w:space="0" w:color="auto"/>
            <w:right w:val="none" w:sz="0" w:space="0" w:color="auto"/>
          </w:divBdr>
        </w:div>
        <w:div w:id="620263835">
          <w:marLeft w:val="640"/>
          <w:marRight w:val="0"/>
          <w:marTop w:val="0"/>
          <w:marBottom w:val="0"/>
          <w:divBdr>
            <w:top w:val="none" w:sz="0" w:space="0" w:color="auto"/>
            <w:left w:val="none" w:sz="0" w:space="0" w:color="auto"/>
            <w:bottom w:val="none" w:sz="0" w:space="0" w:color="auto"/>
            <w:right w:val="none" w:sz="0" w:space="0" w:color="auto"/>
          </w:divBdr>
        </w:div>
        <w:div w:id="1476140837">
          <w:marLeft w:val="640"/>
          <w:marRight w:val="0"/>
          <w:marTop w:val="0"/>
          <w:marBottom w:val="0"/>
          <w:divBdr>
            <w:top w:val="none" w:sz="0" w:space="0" w:color="auto"/>
            <w:left w:val="none" w:sz="0" w:space="0" w:color="auto"/>
            <w:bottom w:val="none" w:sz="0" w:space="0" w:color="auto"/>
            <w:right w:val="none" w:sz="0" w:space="0" w:color="auto"/>
          </w:divBdr>
        </w:div>
        <w:div w:id="1304891459">
          <w:marLeft w:val="640"/>
          <w:marRight w:val="0"/>
          <w:marTop w:val="0"/>
          <w:marBottom w:val="0"/>
          <w:divBdr>
            <w:top w:val="none" w:sz="0" w:space="0" w:color="auto"/>
            <w:left w:val="none" w:sz="0" w:space="0" w:color="auto"/>
            <w:bottom w:val="none" w:sz="0" w:space="0" w:color="auto"/>
            <w:right w:val="none" w:sz="0" w:space="0" w:color="auto"/>
          </w:divBdr>
        </w:div>
        <w:div w:id="1833450113">
          <w:marLeft w:val="640"/>
          <w:marRight w:val="0"/>
          <w:marTop w:val="0"/>
          <w:marBottom w:val="0"/>
          <w:divBdr>
            <w:top w:val="none" w:sz="0" w:space="0" w:color="auto"/>
            <w:left w:val="none" w:sz="0" w:space="0" w:color="auto"/>
            <w:bottom w:val="none" w:sz="0" w:space="0" w:color="auto"/>
            <w:right w:val="none" w:sz="0" w:space="0" w:color="auto"/>
          </w:divBdr>
        </w:div>
        <w:div w:id="2141798765">
          <w:marLeft w:val="640"/>
          <w:marRight w:val="0"/>
          <w:marTop w:val="0"/>
          <w:marBottom w:val="0"/>
          <w:divBdr>
            <w:top w:val="none" w:sz="0" w:space="0" w:color="auto"/>
            <w:left w:val="none" w:sz="0" w:space="0" w:color="auto"/>
            <w:bottom w:val="none" w:sz="0" w:space="0" w:color="auto"/>
            <w:right w:val="none" w:sz="0" w:space="0" w:color="auto"/>
          </w:divBdr>
        </w:div>
        <w:div w:id="134686275">
          <w:marLeft w:val="640"/>
          <w:marRight w:val="0"/>
          <w:marTop w:val="0"/>
          <w:marBottom w:val="0"/>
          <w:divBdr>
            <w:top w:val="none" w:sz="0" w:space="0" w:color="auto"/>
            <w:left w:val="none" w:sz="0" w:space="0" w:color="auto"/>
            <w:bottom w:val="none" w:sz="0" w:space="0" w:color="auto"/>
            <w:right w:val="none" w:sz="0" w:space="0" w:color="auto"/>
          </w:divBdr>
        </w:div>
        <w:div w:id="1485588287">
          <w:marLeft w:val="640"/>
          <w:marRight w:val="0"/>
          <w:marTop w:val="0"/>
          <w:marBottom w:val="0"/>
          <w:divBdr>
            <w:top w:val="none" w:sz="0" w:space="0" w:color="auto"/>
            <w:left w:val="none" w:sz="0" w:space="0" w:color="auto"/>
            <w:bottom w:val="none" w:sz="0" w:space="0" w:color="auto"/>
            <w:right w:val="none" w:sz="0" w:space="0" w:color="auto"/>
          </w:divBdr>
        </w:div>
        <w:div w:id="1344669787">
          <w:marLeft w:val="640"/>
          <w:marRight w:val="0"/>
          <w:marTop w:val="0"/>
          <w:marBottom w:val="0"/>
          <w:divBdr>
            <w:top w:val="none" w:sz="0" w:space="0" w:color="auto"/>
            <w:left w:val="none" w:sz="0" w:space="0" w:color="auto"/>
            <w:bottom w:val="none" w:sz="0" w:space="0" w:color="auto"/>
            <w:right w:val="none" w:sz="0" w:space="0" w:color="auto"/>
          </w:divBdr>
        </w:div>
        <w:div w:id="597912566">
          <w:marLeft w:val="640"/>
          <w:marRight w:val="0"/>
          <w:marTop w:val="0"/>
          <w:marBottom w:val="0"/>
          <w:divBdr>
            <w:top w:val="none" w:sz="0" w:space="0" w:color="auto"/>
            <w:left w:val="none" w:sz="0" w:space="0" w:color="auto"/>
            <w:bottom w:val="none" w:sz="0" w:space="0" w:color="auto"/>
            <w:right w:val="none" w:sz="0" w:space="0" w:color="auto"/>
          </w:divBdr>
        </w:div>
        <w:div w:id="1728526061">
          <w:marLeft w:val="640"/>
          <w:marRight w:val="0"/>
          <w:marTop w:val="0"/>
          <w:marBottom w:val="0"/>
          <w:divBdr>
            <w:top w:val="none" w:sz="0" w:space="0" w:color="auto"/>
            <w:left w:val="none" w:sz="0" w:space="0" w:color="auto"/>
            <w:bottom w:val="none" w:sz="0" w:space="0" w:color="auto"/>
            <w:right w:val="none" w:sz="0" w:space="0" w:color="auto"/>
          </w:divBdr>
        </w:div>
        <w:div w:id="962345010">
          <w:marLeft w:val="640"/>
          <w:marRight w:val="0"/>
          <w:marTop w:val="0"/>
          <w:marBottom w:val="0"/>
          <w:divBdr>
            <w:top w:val="none" w:sz="0" w:space="0" w:color="auto"/>
            <w:left w:val="none" w:sz="0" w:space="0" w:color="auto"/>
            <w:bottom w:val="none" w:sz="0" w:space="0" w:color="auto"/>
            <w:right w:val="none" w:sz="0" w:space="0" w:color="auto"/>
          </w:divBdr>
        </w:div>
        <w:div w:id="1623346386">
          <w:marLeft w:val="640"/>
          <w:marRight w:val="0"/>
          <w:marTop w:val="0"/>
          <w:marBottom w:val="0"/>
          <w:divBdr>
            <w:top w:val="none" w:sz="0" w:space="0" w:color="auto"/>
            <w:left w:val="none" w:sz="0" w:space="0" w:color="auto"/>
            <w:bottom w:val="none" w:sz="0" w:space="0" w:color="auto"/>
            <w:right w:val="none" w:sz="0" w:space="0" w:color="auto"/>
          </w:divBdr>
        </w:div>
        <w:div w:id="960573141">
          <w:marLeft w:val="640"/>
          <w:marRight w:val="0"/>
          <w:marTop w:val="0"/>
          <w:marBottom w:val="0"/>
          <w:divBdr>
            <w:top w:val="none" w:sz="0" w:space="0" w:color="auto"/>
            <w:left w:val="none" w:sz="0" w:space="0" w:color="auto"/>
            <w:bottom w:val="none" w:sz="0" w:space="0" w:color="auto"/>
            <w:right w:val="none" w:sz="0" w:space="0" w:color="auto"/>
          </w:divBdr>
        </w:div>
        <w:div w:id="1122916409">
          <w:marLeft w:val="640"/>
          <w:marRight w:val="0"/>
          <w:marTop w:val="0"/>
          <w:marBottom w:val="0"/>
          <w:divBdr>
            <w:top w:val="none" w:sz="0" w:space="0" w:color="auto"/>
            <w:left w:val="none" w:sz="0" w:space="0" w:color="auto"/>
            <w:bottom w:val="none" w:sz="0" w:space="0" w:color="auto"/>
            <w:right w:val="none" w:sz="0" w:space="0" w:color="auto"/>
          </w:divBdr>
        </w:div>
        <w:div w:id="383335348">
          <w:marLeft w:val="640"/>
          <w:marRight w:val="0"/>
          <w:marTop w:val="0"/>
          <w:marBottom w:val="0"/>
          <w:divBdr>
            <w:top w:val="none" w:sz="0" w:space="0" w:color="auto"/>
            <w:left w:val="none" w:sz="0" w:space="0" w:color="auto"/>
            <w:bottom w:val="none" w:sz="0" w:space="0" w:color="auto"/>
            <w:right w:val="none" w:sz="0" w:space="0" w:color="auto"/>
          </w:divBdr>
        </w:div>
        <w:div w:id="2000496345">
          <w:marLeft w:val="640"/>
          <w:marRight w:val="0"/>
          <w:marTop w:val="0"/>
          <w:marBottom w:val="0"/>
          <w:divBdr>
            <w:top w:val="none" w:sz="0" w:space="0" w:color="auto"/>
            <w:left w:val="none" w:sz="0" w:space="0" w:color="auto"/>
            <w:bottom w:val="none" w:sz="0" w:space="0" w:color="auto"/>
            <w:right w:val="none" w:sz="0" w:space="0" w:color="auto"/>
          </w:divBdr>
        </w:div>
        <w:div w:id="1514613804">
          <w:marLeft w:val="640"/>
          <w:marRight w:val="0"/>
          <w:marTop w:val="0"/>
          <w:marBottom w:val="0"/>
          <w:divBdr>
            <w:top w:val="none" w:sz="0" w:space="0" w:color="auto"/>
            <w:left w:val="none" w:sz="0" w:space="0" w:color="auto"/>
            <w:bottom w:val="none" w:sz="0" w:space="0" w:color="auto"/>
            <w:right w:val="none" w:sz="0" w:space="0" w:color="auto"/>
          </w:divBdr>
        </w:div>
        <w:div w:id="926886768">
          <w:marLeft w:val="640"/>
          <w:marRight w:val="0"/>
          <w:marTop w:val="0"/>
          <w:marBottom w:val="0"/>
          <w:divBdr>
            <w:top w:val="none" w:sz="0" w:space="0" w:color="auto"/>
            <w:left w:val="none" w:sz="0" w:space="0" w:color="auto"/>
            <w:bottom w:val="none" w:sz="0" w:space="0" w:color="auto"/>
            <w:right w:val="none" w:sz="0" w:space="0" w:color="auto"/>
          </w:divBdr>
        </w:div>
        <w:div w:id="160853232">
          <w:marLeft w:val="640"/>
          <w:marRight w:val="0"/>
          <w:marTop w:val="0"/>
          <w:marBottom w:val="0"/>
          <w:divBdr>
            <w:top w:val="none" w:sz="0" w:space="0" w:color="auto"/>
            <w:left w:val="none" w:sz="0" w:space="0" w:color="auto"/>
            <w:bottom w:val="none" w:sz="0" w:space="0" w:color="auto"/>
            <w:right w:val="none" w:sz="0" w:space="0" w:color="auto"/>
          </w:divBdr>
        </w:div>
        <w:div w:id="1386877364">
          <w:marLeft w:val="640"/>
          <w:marRight w:val="0"/>
          <w:marTop w:val="0"/>
          <w:marBottom w:val="0"/>
          <w:divBdr>
            <w:top w:val="none" w:sz="0" w:space="0" w:color="auto"/>
            <w:left w:val="none" w:sz="0" w:space="0" w:color="auto"/>
            <w:bottom w:val="none" w:sz="0" w:space="0" w:color="auto"/>
            <w:right w:val="none" w:sz="0" w:space="0" w:color="auto"/>
          </w:divBdr>
        </w:div>
        <w:div w:id="789471712">
          <w:marLeft w:val="640"/>
          <w:marRight w:val="0"/>
          <w:marTop w:val="0"/>
          <w:marBottom w:val="0"/>
          <w:divBdr>
            <w:top w:val="none" w:sz="0" w:space="0" w:color="auto"/>
            <w:left w:val="none" w:sz="0" w:space="0" w:color="auto"/>
            <w:bottom w:val="none" w:sz="0" w:space="0" w:color="auto"/>
            <w:right w:val="none" w:sz="0" w:space="0" w:color="auto"/>
          </w:divBdr>
        </w:div>
        <w:div w:id="2119326261">
          <w:marLeft w:val="640"/>
          <w:marRight w:val="0"/>
          <w:marTop w:val="0"/>
          <w:marBottom w:val="0"/>
          <w:divBdr>
            <w:top w:val="none" w:sz="0" w:space="0" w:color="auto"/>
            <w:left w:val="none" w:sz="0" w:space="0" w:color="auto"/>
            <w:bottom w:val="none" w:sz="0" w:space="0" w:color="auto"/>
            <w:right w:val="none" w:sz="0" w:space="0" w:color="auto"/>
          </w:divBdr>
        </w:div>
        <w:div w:id="889389923">
          <w:marLeft w:val="640"/>
          <w:marRight w:val="0"/>
          <w:marTop w:val="0"/>
          <w:marBottom w:val="0"/>
          <w:divBdr>
            <w:top w:val="none" w:sz="0" w:space="0" w:color="auto"/>
            <w:left w:val="none" w:sz="0" w:space="0" w:color="auto"/>
            <w:bottom w:val="none" w:sz="0" w:space="0" w:color="auto"/>
            <w:right w:val="none" w:sz="0" w:space="0" w:color="auto"/>
          </w:divBdr>
        </w:div>
      </w:divsChild>
    </w:div>
    <w:div w:id="2060981131">
      <w:bodyDiv w:val="1"/>
      <w:marLeft w:val="0"/>
      <w:marRight w:val="0"/>
      <w:marTop w:val="0"/>
      <w:marBottom w:val="0"/>
      <w:divBdr>
        <w:top w:val="none" w:sz="0" w:space="0" w:color="auto"/>
        <w:left w:val="none" w:sz="0" w:space="0" w:color="auto"/>
        <w:bottom w:val="none" w:sz="0" w:space="0" w:color="auto"/>
        <w:right w:val="none" w:sz="0" w:space="0" w:color="auto"/>
      </w:divBdr>
      <w:divsChild>
        <w:div w:id="66343534">
          <w:marLeft w:val="640"/>
          <w:marRight w:val="0"/>
          <w:marTop w:val="0"/>
          <w:marBottom w:val="0"/>
          <w:divBdr>
            <w:top w:val="none" w:sz="0" w:space="0" w:color="auto"/>
            <w:left w:val="none" w:sz="0" w:space="0" w:color="auto"/>
            <w:bottom w:val="none" w:sz="0" w:space="0" w:color="auto"/>
            <w:right w:val="none" w:sz="0" w:space="0" w:color="auto"/>
          </w:divBdr>
        </w:div>
        <w:div w:id="1568148046">
          <w:marLeft w:val="640"/>
          <w:marRight w:val="0"/>
          <w:marTop w:val="0"/>
          <w:marBottom w:val="0"/>
          <w:divBdr>
            <w:top w:val="none" w:sz="0" w:space="0" w:color="auto"/>
            <w:left w:val="none" w:sz="0" w:space="0" w:color="auto"/>
            <w:bottom w:val="none" w:sz="0" w:space="0" w:color="auto"/>
            <w:right w:val="none" w:sz="0" w:space="0" w:color="auto"/>
          </w:divBdr>
        </w:div>
        <w:div w:id="1623615639">
          <w:marLeft w:val="640"/>
          <w:marRight w:val="0"/>
          <w:marTop w:val="0"/>
          <w:marBottom w:val="0"/>
          <w:divBdr>
            <w:top w:val="none" w:sz="0" w:space="0" w:color="auto"/>
            <w:left w:val="none" w:sz="0" w:space="0" w:color="auto"/>
            <w:bottom w:val="none" w:sz="0" w:space="0" w:color="auto"/>
            <w:right w:val="none" w:sz="0" w:space="0" w:color="auto"/>
          </w:divBdr>
        </w:div>
        <w:div w:id="162012386">
          <w:marLeft w:val="640"/>
          <w:marRight w:val="0"/>
          <w:marTop w:val="0"/>
          <w:marBottom w:val="0"/>
          <w:divBdr>
            <w:top w:val="none" w:sz="0" w:space="0" w:color="auto"/>
            <w:left w:val="none" w:sz="0" w:space="0" w:color="auto"/>
            <w:bottom w:val="none" w:sz="0" w:space="0" w:color="auto"/>
            <w:right w:val="none" w:sz="0" w:space="0" w:color="auto"/>
          </w:divBdr>
        </w:div>
        <w:div w:id="132186230">
          <w:marLeft w:val="640"/>
          <w:marRight w:val="0"/>
          <w:marTop w:val="0"/>
          <w:marBottom w:val="0"/>
          <w:divBdr>
            <w:top w:val="none" w:sz="0" w:space="0" w:color="auto"/>
            <w:left w:val="none" w:sz="0" w:space="0" w:color="auto"/>
            <w:bottom w:val="none" w:sz="0" w:space="0" w:color="auto"/>
            <w:right w:val="none" w:sz="0" w:space="0" w:color="auto"/>
          </w:divBdr>
        </w:div>
        <w:div w:id="861629976">
          <w:marLeft w:val="640"/>
          <w:marRight w:val="0"/>
          <w:marTop w:val="0"/>
          <w:marBottom w:val="0"/>
          <w:divBdr>
            <w:top w:val="none" w:sz="0" w:space="0" w:color="auto"/>
            <w:left w:val="none" w:sz="0" w:space="0" w:color="auto"/>
            <w:bottom w:val="none" w:sz="0" w:space="0" w:color="auto"/>
            <w:right w:val="none" w:sz="0" w:space="0" w:color="auto"/>
          </w:divBdr>
        </w:div>
        <w:div w:id="1098402214">
          <w:marLeft w:val="640"/>
          <w:marRight w:val="0"/>
          <w:marTop w:val="0"/>
          <w:marBottom w:val="0"/>
          <w:divBdr>
            <w:top w:val="none" w:sz="0" w:space="0" w:color="auto"/>
            <w:left w:val="none" w:sz="0" w:space="0" w:color="auto"/>
            <w:bottom w:val="none" w:sz="0" w:space="0" w:color="auto"/>
            <w:right w:val="none" w:sz="0" w:space="0" w:color="auto"/>
          </w:divBdr>
        </w:div>
        <w:div w:id="374232722">
          <w:marLeft w:val="640"/>
          <w:marRight w:val="0"/>
          <w:marTop w:val="0"/>
          <w:marBottom w:val="0"/>
          <w:divBdr>
            <w:top w:val="none" w:sz="0" w:space="0" w:color="auto"/>
            <w:left w:val="none" w:sz="0" w:space="0" w:color="auto"/>
            <w:bottom w:val="none" w:sz="0" w:space="0" w:color="auto"/>
            <w:right w:val="none" w:sz="0" w:space="0" w:color="auto"/>
          </w:divBdr>
        </w:div>
        <w:div w:id="1313682275">
          <w:marLeft w:val="640"/>
          <w:marRight w:val="0"/>
          <w:marTop w:val="0"/>
          <w:marBottom w:val="0"/>
          <w:divBdr>
            <w:top w:val="none" w:sz="0" w:space="0" w:color="auto"/>
            <w:left w:val="none" w:sz="0" w:space="0" w:color="auto"/>
            <w:bottom w:val="none" w:sz="0" w:space="0" w:color="auto"/>
            <w:right w:val="none" w:sz="0" w:space="0" w:color="auto"/>
          </w:divBdr>
        </w:div>
        <w:div w:id="1628850870">
          <w:marLeft w:val="640"/>
          <w:marRight w:val="0"/>
          <w:marTop w:val="0"/>
          <w:marBottom w:val="0"/>
          <w:divBdr>
            <w:top w:val="none" w:sz="0" w:space="0" w:color="auto"/>
            <w:left w:val="none" w:sz="0" w:space="0" w:color="auto"/>
            <w:bottom w:val="none" w:sz="0" w:space="0" w:color="auto"/>
            <w:right w:val="none" w:sz="0" w:space="0" w:color="auto"/>
          </w:divBdr>
        </w:div>
        <w:div w:id="1024358988">
          <w:marLeft w:val="640"/>
          <w:marRight w:val="0"/>
          <w:marTop w:val="0"/>
          <w:marBottom w:val="0"/>
          <w:divBdr>
            <w:top w:val="none" w:sz="0" w:space="0" w:color="auto"/>
            <w:left w:val="none" w:sz="0" w:space="0" w:color="auto"/>
            <w:bottom w:val="none" w:sz="0" w:space="0" w:color="auto"/>
            <w:right w:val="none" w:sz="0" w:space="0" w:color="auto"/>
          </w:divBdr>
        </w:div>
        <w:div w:id="1744835404">
          <w:marLeft w:val="640"/>
          <w:marRight w:val="0"/>
          <w:marTop w:val="0"/>
          <w:marBottom w:val="0"/>
          <w:divBdr>
            <w:top w:val="none" w:sz="0" w:space="0" w:color="auto"/>
            <w:left w:val="none" w:sz="0" w:space="0" w:color="auto"/>
            <w:bottom w:val="none" w:sz="0" w:space="0" w:color="auto"/>
            <w:right w:val="none" w:sz="0" w:space="0" w:color="auto"/>
          </w:divBdr>
        </w:div>
        <w:div w:id="1380738078">
          <w:marLeft w:val="640"/>
          <w:marRight w:val="0"/>
          <w:marTop w:val="0"/>
          <w:marBottom w:val="0"/>
          <w:divBdr>
            <w:top w:val="none" w:sz="0" w:space="0" w:color="auto"/>
            <w:left w:val="none" w:sz="0" w:space="0" w:color="auto"/>
            <w:bottom w:val="none" w:sz="0" w:space="0" w:color="auto"/>
            <w:right w:val="none" w:sz="0" w:space="0" w:color="auto"/>
          </w:divBdr>
        </w:div>
        <w:div w:id="187069258">
          <w:marLeft w:val="640"/>
          <w:marRight w:val="0"/>
          <w:marTop w:val="0"/>
          <w:marBottom w:val="0"/>
          <w:divBdr>
            <w:top w:val="none" w:sz="0" w:space="0" w:color="auto"/>
            <w:left w:val="none" w:sz="0" w:space="0" w:color="auto"/>
            <w:bottom w:val="none" w:sz="0" w:space="0" w:color="auto"/>
            <w:right w:val="none" w:sz="0" w:space="0" w:color="auto"/>
          </w:divBdr>
        </w:div>
        <w:div w:id="138037090">
          <w:marLeft w:val="640"/>
          <w:marRight w:val="0"/>
          <w:marTop w:val="0"/>
          <w:marBottom w:val="0"/>
          <w:divBdr>
            <w:top w:val="none" w:sz="0" w:space="0" w:color="auto"/>
            <w:left w:val="none" w:sz="0" w:space="0" w:color="auto"/>
            <w:bottom w:val="none" w:sz="0" w:space="0" w:color="auto"/>
            <w:right w:val="none" w:sz="0" w:space="0" w:color="auto"/>
          </w:divBdr>
        </w:div>
        <w:div w:id="106003605">
          <w:marLeft w:val="640"/>
          <w:marRight w:val="0"/>
          <w:marTop w:val="0"/>
          <w:marBottom w:val="0"/>
          <w:divBdr>
            <w:top w:val="none" w:sz="0" w:space="0" w:color="auto"/>
            <w:left w:val="none" w:sz="0" w:space="0" w:color="auto"/>
            <w:bottom w:val="none" w:sz="0" w:space="0" w:color="auto"/>
            <w:right w:val="none" w:sz="0" w:space="0" w:color="auto"/>
          </w:divBdr>
        </w:div>
        <w:div w:id="415174492">
          <w:marLeft w:val="640"/>
          <w:marRight w:val="0"/>
          <w:marTop w:val="0"/>
          <w:marBottom w:val="0"/>
          <w:divBdr>
            <w:top w:val="none" w:sz="0" w:space="0" w:color="auto"/>
            <w:left w:val="none" w:sz="0" w:space="0" w:color="auto"/>
            <w:bottom w:val="none" w:sz="0" w:space="0" w:color="auto"/>
            <w:right w:val="none" w:sz="0" w:space="0" w:color="auto"/>
          </w:divBdr>
        </w:div>
        <w:div w:id="1228153836">
          <w:marLeft w:val="640"/>
          <w:marRight w:val="0"/>
          <w:marTop w:val="0"/>
          <w:marBottom w:val="0"/>
          <w:divBdr>
            <w:top w:val="none" w:sz="0" w:space="0" w:color="auto"/>
            <w:left w:val="none" w:sz="0" w:space="0" w:color="auto"/>
            <w:bottom w:val="none" w:sz="0" w:space="0" w:color="auto"/>
            <w:right w:val="none" w:sz="0" w:space="0" w:color="auto"/>
          </w:divBdr>
        </w:div>
        <w:div w:id="952983507">
          <w:marLeft w:val="640"/>
          <w:marRight w:val="0"/>
          <w:marTop w:val="0"/>
          <w:marBottom w:val="0"/>
          <w:divBdr>
            <w:top w:val="none" w:sz="0" w:space="0" w:color="auto"/>
            <w:left w:val="none" w:sz="0" w:space="0" w:color="auto"/>
            <w:bottom w:val="none" w:sz="0" w:space="0" w:color="auto"/>
            <w:right w:val="none" w:sz="0" w:space="0" w:color="auto"/>
          </w:divBdr>
        </w:div>
        <w:div w:id="1364329731">
          <w:marLeft w:val="640"/>
          <w:marRight w:val="0"/>
          <w:marTop w:val="0"/>
          <w:marBottom w:val="0"/>
          <w:divBdr>
            <w:top w:val="none" w:sz="0" w:space="0" w:color="auto"/>
            <w:left w:val="none" w:sz="0" w:space="0" w:color="auto"/>
            <w:bottom w:val="none" w:sz="0" w:space="0" w:color="auto"/>
            <w:right w:val="none" w:sz="0" w:space="0" w:color="auto"/>
          </w:divBdr>
        </w:div>
        <w:div w:id="1037781071">
          <w:marLeft w:val="640"/>
          <w:marRight w:val="0"/>
          <w:marTop w:val="0"/>
          <w:marBottom w:val="0"/>
          <w:divBdr>
            <w:top w:val="none" w:sz="0" w:space="0" w:color="auto"/>
            <w:left w:val="none" w:sz="0" w:space="0" w:color="auto"/>
            <w:bottom w:val="none" w:sz="0" w:space="0" w:color="auto"/>
            <w:right w:val="none" w:sz="0" w:space="0" w:color="auto"/>
          </w:divBdr>
        </w:div>
        <w:div w:id="376007438">
          <w:marLeft w:val="640"/>
          <w:marRight w:val="0"/>
          <w:marTop w:val="0"/>
          <w:marBottom w:val="0"/>
          <w:divBdr>
            <w:top w:val="none" w:sz="0" w:space="0" w:color="auto"/>
            <w:left w:val="none" w:sz="0" w:space="0" w:color="auto"/>
            <w:bottom w:val="none" w:sz="0" w:space="0" w:color="auto"/>
            <w:right w:val="none" w:sz="0" w:space="0" w:color="auto"/>
          </w:divBdr>
        </w:div>
        <w:div w:id="630206036">
          <w:marLeft w:val="640"/>
          <w:marRight w:val="0"/>
          <w:marTop w:val="0"/>
          <w:marBottom w:val="0"/>
          <w:divBdr>
            <w:top w:val="none" w:sz="0" w:space="0" w:color="auto"/>
            <w:left w:val="none" w:sz="0" w:space="0" w:color="auto"/>
            <w:bottom w:val="none" w:sz="0" w:space="0" w:color="auto"/>
            <w:right w:val="none" w:sz="0" w:space="0" w:color="auto"/>
          </w:divBdr>
        </w:div>
        <w:div w:id="1956060425">
          <w:marLeft w:val="640"/>
          <w:marRight w:val="0"/>
          <w:marTop w:val="0"/>
          <w:marBottom w:val="0"/>
          <w:divBdr>
            <w:top w:val="none" w:sz="0" w:space="0" w:color="auto"/>
            <w:left w:val="none" w:sz="0" w:space="0" w:color="auto"/>
            <w:bottom w:val="none" w:sz="0" w:space="0" w:color="auto"/>
            <w:right w:val="none" w:sz="0" w:space="0" w:color="auto"/>
          </w:divBdr>
        </w:div>
        <w:div w:id="2114857291">
          <w:marLeft w:val="640"/>
          <w:marRight w:val="0"/>
          <w:marTop w:val="0"/>
          <w:marBottom w:val="0"/>
          <w:divBdr>
            <w:top w:val="none" w:sz="0" w:space="0" w:color="auto"/>
            <w:left w:val="none" w:sz="0" w:space="0" w:color="auto"/>
            <w:bottom w:val="none" w:sz="0" w:space="0" w:color="auto"/>
            <w:right w:val="none" w:sz="0" w:space="0" w:color="auto"/>
          </w:divBdr>
        </w:div>
        <w:div w:id="1191914505">
          <w:marLeft w:val="640"/>
          <w:marRight w:val="0"/>
          <w:marTop w:val="0"/>
          <w:marBottom w:val="0"/>
          <w:divBdr>
            <w:top w:val="none" w:sz="0" w:space="0" w:color="auto"/>
            <w:left w:val="none" w:sz="0" w:space="0" w:color="auto"/>
            <w:bottom w:val="none" w:sz="0" w:space="0" w:color="auto"/>
            <w:right w:val="none" w:sz="0" w:space="0" w:color="auto"/>
          </w:divBdr>
        </w:div>
        <w:div w:id="1765569234">
          <w:marLeft w:val="640"/>
          <w:marRight w:val="0"/>
          <w:marTop w:val="0"/>
          <w:marBottom w:val="0"/>
          <w:divBdr>
            <w:top w:val="none" w:sz="0" w:space="0" w:color="auto"/>
            <w:left w:val="none" w:sz="0" w:space="0" w:color="auto"/>
            <w:bottom w:val="none" w:sz="0" w:space="0" w:color="auto"/>
            <w:right w:val="none" w:sz="0" w:space="0" w:color="auto"/>
          </w:divBdr>
        </w:div>
      </w:divsChild>
    </w:div>
    <w:div w:id="2083286844">
      <w:bodyDiv w:val="1"/>
      <w:marLeft w:val="0"/>
      <w:marRight w:val="0"/>
      <w:marTop w:val="0"/>
      <w:marBottom w:val="0"/>
      <w:divBdr>
        <w:top w:val="none" w:sz="0" w:space="0" w:color="auto"/>
        <w:left w:val="none" w:sz="0" w:space="0" w:color="auto"/>
        <w:bottom w:val="none" w:sz="0" w:space="0" w:color="auto"/>
        <w:right w:val="none" w:sz="0" w:space="0" w:color="auto"/>
      </w:divBdr>
      <w:divsChild>
        <w:div w:id="1288510333">
          <w:marLeft w:val="640"/>
          <w:marRight w:val="0"/>
          <w:marTop w:val="0"/>
          <w:marBottom w:val="0"/>
          <w:divBdr>
            <w:top w:val="none" w:sz="0" w:space="0" w:color="auto"/>
            <w:left w:val="none" w:sz="0" w:space="0" w:color="auto"/>
            <w:bottom w:val="none" w:sz="0" w:space="0" w:color="auto"/>
            <w:right w:val="none" w:sz="0" w:space="0" w:color="auto"/>
          </w:divBdr>
        </w:div>
        <w:div w:id="174198365">
          <w:marLeft w:val="640"/>
          <w:marRight w:val="0"/>
          <w:marTop w:val="0"/>
          <w:marBottom w:val="0"/>
          <w:divBdr>
            <w:top w:val="none" w:sz="0" w:space="0" w:color="auto"/>
            <w:left w:val="none" w:sz="0" w:space="0" w:color="auto"/>
            <w:bottom w:val="none" w:sz="0" w:space="0" w:color="auto"/>
            <w:right w:val="none" w:sz="0" w:space="0" w:color="auto"/>
          </w:divBdr>
        </w:div>
        <w:div w:id="515995250">
          <w:marLeft w:val="640"/>
          <w:marRight w:val="0"/>
          <w:marTop w:val="0"/>
          <w:marBottom w:val="0"/>
          <w:divBdr>
            <w:top w:val="none" w:sz="0" w:space="0" w:color="auto"/>
            <w:left w:val="none" w:sz="0" w:space="0" w:color="auto"/>
            <w:bottom w:val="none" w:sz="0" w:space="0" w:color="auto"/>
            <w:right w:val="none" w:sz="0" w:space="0" w:color="auto"/>
          </w:divBdr>
        </w:div>
        <w:div w:id="339703498">
          <w:marLeft w:val="640"/>
          <w:marRight w:val="0"/>
          <w:marTop w:val="0"/>
          <w:marBottom w:val="0"/>
          <w:divBdr>
            <w:top w:val="none" w:sz="0" w:space="0" w:color="auto"/>
            <w:left w:val="none" w:sz="0" w:space="0" w:color="auto"/>
            <w:bottom w:val="none" w:sz="0" w:space="0" w:color="auto"/>
            <w:right w:val="none" w:sz="0" w:space="0" w:color="auto"/>
          </w:divBdr>
        </w:div>
        <w:div w:id="1138913653">
          <w:marLeft w:val="640"/>
          <w:marRight w:val="0"/>
          <w:marTop w:val="0"/>
          <w:marBottom w:val="0"/>
          <w:divBdr>
            <w:top w:val="none" w:sz="0" w:space="0" w:color="auto"/>
            <w:left w:val="none" w:sz="0" w:space="0" w:color="auto"/>
            <w:bottom w:val="none" w:sz="0" w:space="0" w:color="auto"/>
            <w:right w:val="none" w:sz="0" w:space="0" w:color="auto"/>
          </w:divBdr>
        </w:div>
        <w:div w:id="959998360">
          <w:marLeft w:val="640"/>
          <w:marRight w:val="0"/>
          <w:marTop w:val="0"/>
          <w:marBottom w:val="0"/>
          <w:divBdr>
            <w:top w:val="none" w:sz="0" w:space="0" w:color="auto"/>
            <w:left w:val="none" w:sz="0" w:space="0" w:color="auto"/>
            <w:bottom w:val="none" w:sz="0" w:space="0" w:color="auto"/>
            <w:right w:val="none" w:sz="0" w:space="0" w:color="auto"/>
          </w:divBdr>
        </w:div>
        <w:div w:id="499930025">
          <w:marLeft w:val="640"/>
          <w:marRight w:val="0"/>
          <w:marTop w:val="0"/>
          <w:marBottom w:val="0"/>
          <w:divBdr>
            <w:top w:val="none" w:sz="0" w:space="0" w:color="auto"/>
            <w:left w:val="none" w:sz="0" w:space="0" w:color="auto"/>
            <w:bottom w:val="none" w:sz="0" w:space="0" w:color="auto"/>
            <w:right w:val="none" w:sz="0" w:space="0" w:color="auto"/>
          </w:divBdr>
        </w:div>
        <w:div w:id="743069910">
          <w:marLeft w:val="640"/>
          <w:marRight w:val="0"/>
          <w:marTop w:val="0"/>
          <w:marBottom w:val="0"/>
          <w:divBdr>
            <w:top w:val="none" w:sz="0" w:space="0" w:color="auto"/>
            <w:left w:val="none" w:sz="0" w:space="0" w:color="auto"/>
            <w:bottom w:val="none" w:sz="0" w:space="0" w:color="auto"/>
            <w:right w:val="none" w:sz="0" w:space="0" w:color="auto"/>
          </w:divBdr>
        </w:div>
        <w:div w:id="576717491">
          <w:marLeft w:val="640"/>
          <w:marRight w:val="0"/>
          <w:marTop w:val="0"/>
          <w:marBottom w:val="0"/>
          <w:divBdr>
            <w:top w:val="none" w:sz="0" w:space="0" w:color="auto"/>
            <w:left w:val="none" w:sz="0" w:space="0" w:color="auto"/>
            <w:bottom w:val="none" w:sz="0" w:space="0" w:color="auto"/>
            <w:right w:val="none" w:sz="0" w:space="0" w:color="auto"/>
          </w:divBdr>
        </w:div>
        <w:div w:id="482242311">
          <w:marLeft w:val="640"/>
          <w:marRight w:val="0"/>
          <w:marTop w:val="0"/>
          <w:marBottom w:val="0"/>
          <w:divBdr>
            <w:top w:val="none" w:sz="0" w:space="0" w:color="auto"/>
            <w:left w:val="none" w:sz="0" w:space="0" w:color="auto"/>
            <w:bottom w:val="none" w:sz="0" w:space="0" w:color="auto"/>
            <w:right w:val="none" w:sz="0" w:space="0" w:color="auto"/>
          </w:divBdr>
        </w:div>
        <w:div w:id="368648183">
          <w:marLeft w:val="640"/>
          <w:marRight w:val="0"/>
          <w:marTop w:val="0"/>
          <w:marBottom w:val="0"/>
          <w:divBdr>
            <w:top w:val="none" w:sz="0" w:space="0" w:color="auto"/>
            <w:left w:val="none" w:sz="0" w:space="0" w:color="auto"/>
            <w:bottom w:val="none" w:sz="0" w:space="0" w:color="auto"/>
            <w:right w:val="none" w:sz="0" w:space="0" w:color="auto"/>
          </w:divBdr>
        </w:div>
        <w:div w:id="1631790012">
          <w:marLeft w:val="640"/>
          <w:marRight w:val="0"/>
          <w:marTop w:val="0"/>
          <w:marBottom w:val="0"/>
          <w:divBdr>
            <w:top w:val="none" w:sz="0" w:space="0" w:color="auto"/>
            <w:left w:val="none" w:sz="0" w:space="0" w:color="auto"/>
            <w:bottom w:val="none" w:sz="0" w:space="0" w:color="auto"/>
            <w:right w:val="none" w:sz="0" w:space="0" w:color="auto"/>
          </w:divBdr>
        </w:div>
        <w:div w:id="40063146">
          <w:marLeft w:val="640"/>
          <w:marRight w:val="0"/>
          <w:marTop w:val="0"/>
          <w:marBottom w:val="0"/>
          <w:divBdr>
            <w:top w:val="none" w:sz="0" w:space="0" w:color="auto"/>
            <w:left w:val="none" w:sz="0" w:space="0" w:color="auto"/>
            <w:bottom w:val="none" w:sz="0" w:space="0" w:color="auto"/>
            <w:right w:val="none" w:sz="0" w:space="0" w:color="auto"/>
          </w:divBdr>
        </w:div>
        <w:div w:id="530606479">
          <w:marLeft w:val="640"/>
          <w:marRight w:val="0"/>
          <w:marTop w:val="0"/>
          <w:marBottom w:val="0"/>
          <w:divBdr>
            <w:top w:val="none" w:sz="0" w:space="0" w:color="auto"/>
            <w:left w:val="none" w:sz="0" w:space="0" w:color="auto"/>
            <w:bottom w:val="none" w:sz="0" w:space="0" w:color="auto"/>
            <w:right w:val="none" w:sz="0" w:space="0" w:color="auto"/>
          </w:divBdr>
        </w:div>
        <w:div w:id="1216696977">
          <w:marLeft w:val="640"/>
          <w:marRight w:val="0"/>
          <w:marTop w:val="0"/>
          <w:marBottom w:val="0"/>
          <w:divBdr>
            <w:top w:val="none" w:sz="0" w:space="0" w:color="auto"/>
            <w:left w:val="none" w:sz="0" w:space="0" w:color="auto"/>
            <w:bottom w:val="none" w:sz="0" w:space="0" w:color="auto"/>
            <w:right w:val="none" w:sz="0" w:space="0" w:color="auto"/>
          </w:divBdr>
        </w:div>
        <w:div w:id="909970639">
          <w:marLeft w:val="640"/>
          <w:marRight w:val="0"/>
          <w:marTop w:val="0"/>
          <w:marBottom w:val="0"/>
          <w:divBdr>
            <w:top w:val="none" w:sz="0" w:space="0" w:color="auto"/>
            <w:left w:val="none" w:sz="0" w:space="0" w:color="auto"/>
            <w:bottom w:val="none" w:sz="0" w:space="0" w:color="auto"/>
            <w:right w:val="none" w:sz="0" w:space="0" w:color="auto"/>
          </w:divBdr>
        </w:div>
        <w:div w:id="1801612426">
          <w:marLeft w:val="640"/>
          <w:marRight w:val="0"/>
          <w:marTop w:val="0"/>
          <w:marBottom w:val="0"/>
          <w:divBdr>
            <w:top w:val="none" w:sz="0" w:space="0" w:color="auto"/>
            <w:left w:val="none" w:sz="0" w:space="0" w:color="auto"/>
            <w:bottom w:val="none" w:sz="0" w:space="0" w:color="auto"/>
            <w:right w:val="none" w:sz="0" w:space="0" w:color="auto"/>
          </w:divBdr>
        </w:div>
        <w:div w:id="216550283">
          <w:marLeft w:val="640"/>
          <w:marRight w:val="0"/>
          <w:marTop w:val="0"/>
          <w:marBottom w:val="0"/>
          <w:divBdr>
            <w:top w:val="none" w:sz="0" w:space="0" w:color="auto"/>
            <w:left w:val="none" w:sz="0" w:space="0" w:color="auto"/>
            <w:bottom w:val="none" w:sz="0" w:space="0" w:color="auto"/>
            <w:right w:val="none" w:sz="0" w:space="0" w:color="auto"/>
          </w:divBdr>
        </w:div>
        <w:div w:id="839539391">
          <w:marLeft w:val="640"/>
          <w:marRight w:val="0"/>
          <w:marTop w:val="0"/>
          <w:marBottom w:val="0"/>
          <w:divBdr>
            <w:top w:val="none" w:sz="0" w:space="0" w:color="auto"/>
            <w:left w:val="none" w:sz="0" w:space="0" w:color="auto"/>
            <w:bottom w:val="none" w:sz="0" w:space="0" w:color="auto"/>
            <w:right w:val="none" w:sz="0" w:space="0" w:color="auto"/>
          </w:divBdr>
        </w:div>
        <w:div w:id="1951430908">
          <w:marLeft w:val="640"/>
          <w:marRight w:val="0"/>
          <w:marTop w:val="0"/>
          <w:marBottom w:val="0"/>
          <w:divBdr>
            <w:top w:val="none" w:sz="0" w:space="0" w:color="auto"/>
            <w:left w:val="none" w:sz="0" w:space="0" w:color="auto"/>
            <w:bottom w:val="none" w:sz="0" w:space="0" w:color="auto"/>
            <w:right w:val="none" w:sz="0" w:space="0" w:color="auto"/>
          </w:divBdr>
        </w:div>
        <w:div w:id="255794780">
          <w:marLeft w:val="640"/>
          <w:marRight w:val="0"/>
          <w:marTop w:val="0"/>
          <w:marBottom w:val="0"/>
          <w:divBdr>
            <w:top w:val="none" w:sz="0" w:space="0" w:color="auto"/>
            <w:left w:val="none" w:sz="0" w:space="0" w:color="auto"/>
            <w:bottom w:val="none" w:sz="0" w:space="0" w:color="auto"/>
            <w:right w:val="none" w:sz="0" w:space="0" w:color="auto"/>
          </w:divBdr>
        </w:div>
        <w:div w:id="1358192329">
          <w:marLeft w:val="640"/>
          <w:marRight w:val="0"/>
          <w:marTop w:val="0"/>
          <w:marBottom w:val="0"/>
          <w:divBdr>
            <w:top w:val="none" w:sz="0" w:space="0" w:color="auto"/>
            <w:left w:val="none" w:sz="0" w:space="0" w:color="auto"/>
            <w:bottom w:val="none" w:sz="0" w:space="0" w:color="auto"/>
            <w:right w:val="none" w:sz="0" w:space="0" w:color="auto"/>
          </w:divBdr>
        </w:div>
      </w:divsChild>
    </w:div>
    <w:div w:id="2121025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322">
          <w:marLeft w:val="640"/>
          <w:marRight w:val="0"/>
          <w:marTop w:val="0"/>
          <w:marBottom w:val="0"/>
          <w:divBdr>
            <w:top w:val="none" w:sz="0" w:space="0" w:color="auto"/>
            <w:left w:val="none" w:sz="0" w:space="0" w:color="auto"/>
            <w:bottom w:val="none" w:sz="0" w:space="0" w:color="auto"/>
            <w:right w:val="none" w:sz="0" w:space="0" w:color="auto"/>
          </w:divBdr>
        </w:div>
        <w:div w:id="214898324">
          <w:marLeft w:val="640"/>
          <w:marRight w:val="0"/>
          <w:marTop w:val="0"/>
          <w:marBottom w:val="0"/>
          <w:divBdr>
            <w:top w:val="none" w:sz="0" w:space="0" w:color="auto"/>
            <w:left w:val="none" w:sz="0" w:space="0" w:color="auto"/>
            <w:bottom w:val="none" w:sz="0" w:space="0" w:color="auto"/>
            <w:right w:val="none" w:sz="0" w:space="0" w:color="auto"/>
          </w:divBdr>
        </w:div>
        <w:div w:id="967929377">
          <w:marLeft w:val="640"/>
          <w:marRight w:val="0"/>
          <w:marTop w:val="0"/>
          <w:marBottom w:val="0"/>
          <w:divBdr>
            <w:top w:val="none" w:sz="0" w:space="0" w:color="auto"/>
            <w:left w:val="none" w:sz="0" w:space="0" w:color="auto"/>
            <w:bottom w:val="none" w:sz="0" w:space="0" w:color="auto"/>
            <w:right w:val="none" w:sz="0" w:space="0" w:color="auto"/>
          </w:divBdr>
        </w:div>
        <w:div w:id="461118475">
          <w:marLeft w:val="640"/>
          <w:marRight w:val="0"/>
          <w:marTop w:val="0"/>
          <w:marBottom w:val="0"/>
          <w:divBdr>
            <w:top w:val="none" w:sz="0" w:space="0" w:color="auto"/>
            <w:left w:val="none" w:sz="0" w:space="0" w:color="auto"/>
            <w:bottom w:val="none" w:sz="0" w:space="0" w:color="auto"/>
            <w:right w:val="none" w:sz="0" w:space="0" w:color="auto"/>
          </w:divBdr>
        </w:div>
        <w:div w:id="1528442365">
          <w:marLeft w:val="640"/>
          <w:marRight w:val="0"/>
          <w:marTop w:val="0"/>
          <w:marBottom w:val="0"/>
          <w:divBdr>
            <w:top w:val="none" w:sz="0" w:space="0" w:color="auto"/>
            <w:left w:val="none" w:sz="0" w:space="0" w:color="auto"/>
            <w:bottom w:val="none" w:sz="0" w:space="0" w:color="auto"/>
            <w:right w:val="none" w:sz="0" w:space="0" w:color="auto"/>
          </w:divBdr>
        </w:div>
        <w:div w:id="1633320598">
          <w:marLeft w:val="640"/>
          <w:marRight w:val="0"/>
          <w:marTop w:val="0"/>
          <w:marBottom w:val="0"/>
          <w:divBdr>
            <w:top w:val="none" w:sz="0" w:space="0" w:color="auto"/>
            <w:left w:val="none" w:sz="0" w:space="0" w:color="auto"/>
            <w:bottom w:val="none" w:sz="0" w:space="0" w:color="auto"/>
            <w:right w:val="none" w:sz="0" w:space="0" w:color="auto"/>
          </w:divBdr>
        </w:div>
        <w:div w:id="2141681816">
          <w:marLeft w:val="640"/>
          <w:marRight w:val="0"/>
          <w:marTop w:val="0"/>
          <w:marBottom w:val="0"/>
          <w:divBdr>
            <w:top w:val="none" w:sz="0" w:space="0" w:color="auto"/>
            <w:left w:val="none" w:sz="0" w:space="0" w:color="auto"/>
            <w:bottom w:val="none" w:sz="0" w:space="0" w:color="auto"/>
            <w:right w:val="none" w:sz="0" w:space="0" w:color="auto"/>
          </w:divBdr>
        </w:div>
        <w:div w:id="99380019">
          <w:marLeft w:val="640"/>
          <w:marRight w:val="0"/>
          <w:marTop w:val="0"/>
          <w:marBottom w:val="0"/>
          <w:divBdr>
            <w:top w:val="none" w:sz="0" w:space="0" w:color="auto"/>
            <w:left w:val="none" w:sz="0" w:space="0" w:color="auto"/>
            <w:bottom w:val="none" w:sz="0" w:space="0" w:color="auto"/>
            <w:right w:val="none" w:sz="0" w:space="0" w:color="auto"/>
          </w:divBdr>
        </w:div>
        <w:div w:id="491022397">
          <w:marLeft w:val="640"/>
          <w:marRight w:val="0"/>
          <w:marTop w:val="0"/>
          <w:marBottom w:val="0"/>
          <w:divBdr>
            <w:top w:val="none" w:sz="0" w:space="0" w:color="auto"/>
            <w:left w:val="none" w:sz="0" w:space="0" w:color="auto"/>
            <w:bottom w:val="none" w:sz="0" w:space="0" w:color="auto"/>
            <w:right w:val="none" w:sz="0" w:space="0" w:color="auto"/>
          </w:divBdr>
        </w:div>
        <w:div w:id="311638369">
          <w:marLeft w:val="640"/>
          <w:marRight w:val="0"/>
          <w:marTop w:val="0"/>
          <w:marBottom w:val="0"/>
          <w:divBdr>
            <w:top w:val="none" w:sz="0" w:space="0" w:color="auto"/>
            <w:left w:val="none" w:sz="0" w:space="0" w:color="auto"/>
            <w:bottom w:val="none" w:sz="0" w:space="0" w:color="auto"/>
            <w:right w:val="none" w:sz="0" w:space="0" w:color="auto"/>
          </w:divBdr>
        </w:div>
        <w:div w:id="1649820651">
          <w:marLeft w:val="640"/>
          <w:marRight w:val="0"/>
          <w:marTop w:val="0"/>
          <w:marBottom w:val="0"/>
          <w:divBdr>
            <w:top w:val="none" w:sz="0" w:space="0" w:color="auto"/>
            <w:left w:val="none" w:sz="0" w:space="0" w:color="auto"/>
            <w:bottom w:val="none" w:sz="0" w:space="0" w:color="auto"/>
            <w:right w:val="none" w:sz="0" w:space="0" w:color="auto"/>
          </w:divBdr>
        </w:div>
        <w:div w:id="772164104">
          <w:marLeft w:val="640"/>
          <w:marRight w:val="0"/>
          <w:marTop w:val="0"/>
          <w:marBottom w:val="0"/>
          <w:divBdr>
            <w:top w:val="none" w:sz="0" w:space="0" w:color="auto"/>
            <w:left w:val="none" w:sz="0" w:space="0" w:color="auto"/>
            <w:bottom w:val="none" w:sz="0" w:space="0" w:color="auto"/>
            <w:right w:val="none" w:sz="0" w:space="0" w:color="auto"/>
          </w:divBdr>
        </w:div>
        <w:div w:id="913662553">
          <w:marLeft w:val="640"/>
          <w:marRight w:val="0"/>
          <w:marTop w:val="0"/>
          <w:marBottom w:val="0"/>
          <w:divBdr>
            <w:top w:val="none" w:sz="0" w:space="0" w:color="auto"/>
            <w:left w:val="none" w:sz="0" w:space="0" w:color="auto"/>
            <w:bottom w:val="none" w:sz="0" w:space="0" w:color="auto"/>
            <w:right w:val="none" w:sz="0" w:space="0" w:color="auto"/>
          </w:divBdr>
        </w:div>
        <w:div w:id="484588536">
          <w:marLeft w:val="640"/>
          <w:marRight w:val="0"/>
          <w:marTop w:val="0"/>
          <w:marBottom w:val="0"/>
          <w:divBdr>
            <w:top w:val="none" w:sz="0" w:space="0" w:color="auto"/>
            <w:left w:val="none" w:sz="0" w:space="0" w:color="auto"/>
            <w:bottom w:val="none" w:sz="0" w:space="0" w:color="auto"/>
            <w:right w:val="none" w:sz="0" w:space="0" w:color="auto"/>
          </w:divBdr>
        </w:div>
        <w:div w:id="1037196911">
          <w:marLeft w:val="640"/>
          <w:marRight w:val="0"/>
          <w:marTop w:val="0"/>
          <w:marBottom w:val="0"/>
          <w:divBdr>
            <w:top w:val="none" w:sz="0" w:space="0" w:color="auto"/>
            <w:left w:val="none" w:sz="0" w:space="0" w:color="auto"/>
            <w:bottom w:val="none" w:sz="0" w:space="0" w:color="auto"/>
            <w:right w:val="none" w:sz="0" w:space="0" w:color="auto"/>
          </w:divBdr>
        </w:div>
        <w:div w:id="2094230354">
          <w:marLeft w:val="640"/>
          <w:marRight w:val="0"/>
          <w:marTop w:val="0"/>
          <w:marBottom w:val="0"/>
          <w:divBdr>
            <w:top w:val="none" w:sz="0" w:space="0" w:color="auto"/>
            <w:left w:val="none" w:sz="0" w:space="0" w:color="auto"/>
            <w:bottom w:val="none" w:sz="0" w:space="0" w:color="auto"/>
            <w:right w:val="none" w:sz="0" w:space="0" w:color="auto"/>
          </w:divBdr>
        </w:div>
        <w:div w:id="1579553601">
          <w:marLeft w:val="640"/>
          <w:marRight w:val="0"/>
          <w:marTop w:val="0"/>
          <w:marBottom w:val="0"/>
          <w:divBdr>
            <w:top w:val="none" w:sz="0" w:space="0" w:color="auto"/>
            <w:left w:val="none" w:sz="0" w:space="0" w:color="auto"/>
            <w:bottom w:val="none" w:sz="0" w:space="0" w:color="auto"/>
            <w:right w:val="none" w:sz="0" w:space="0" w:color="auto"/>
          </w:divBdr>
        </w:div>
        <w:div w:id="956763337">
          <w:marLeft w:val="640"/>
          <w:marRight w:val="0"/>
          <w:marTop w:val="0"/>
          <w:marBottom w:val="0"/>
          <w:divBdr>
            <w:top w:val="none" w:sz="0" w:space="0" w:color="auto"/>
            <w:left w:val="none" w:sz="0" w:space="0" w:color="auto"/>
            <w:bottom w:val="none" w:sz="0" w:space="0" w:color="auto"/>
            <w:right w:val="none" w:sz="0" w:space="0" w:color="auto"/>
          </w:divBdr>
        </w:div>
        <w:div w:id="2058047480">
          <w:marLeft w:val="640"/>
          <w:marRight w:val="0"/>
          <w:marTop w:val="0"/>
          <w:marBottom w:val="0"/>
          <w:divBdr>
            <w:top w:val="none" w:sz="0" w:space="0" w:color="auto"/>
            <w:left w:val="none" w:sz="0" w:space="0" w:color="auto"/>
            <w:bottom w:val="none" w:sz="0" w:space="0" w:color="auto"/>
            <w:right w:val="none" w:sz="0" w:space="0" w:color="auto"/>
          </w:divBdr>
        </w:div>
        <w:div w:id="247733438">
          <w:marLeft w:val="640"/>
          <w:marRight w:val="0"/>
          <w:marTop w:val="0"/>
          <w:marBottom w:val="0"/>
          <w:divBdr>
            <w:top w:val="none" w:sz="0" w:space="0" w:color="auto"/>
            <w:left w:val="none" w:sz="0" w:space="0" w:color="auto"/>
            <w:bottom w:val="none" w:sz="0" w:space="0" w:color="auto"/>
            <w:right w:val="none" w:sz="0" w:space="0" w:color="auto"/>
          </w:divBdr>
        </w:div>
        <w:div w:id="793210392">
          <w:marLeft w:val="640"/>
          <w:marRight w:val="0"/>
          <w:marTop w:val="0"/>
          <w:marBottom w:val="0"/>
          <w:divBdr>
            <w:top w:val="none" w:sz="0" w:space="0" w:color="auto"/>
            <w:left w:val="none" w:sz="0" w:space="0" w:color="auto"/>
            <w:bottom w:val="none" w:sz="0" w:space="0" w:color="auto"/>
            <w:right w:val="none" w:sz="0" w:space="0" w:color="auto"/>
          </w:divBdr>
        </w:div>
        <w:div w:id="1100836783">
          <w:marLeft w:val="640"/>
          <w:marRight w:val="0"/>
          <w:marTop w:val="0"/>
          <w:marBottom w:val="0"/>
          <w:divBdr>
            <w:top w:val="none" w:sz="0" w:space="0" w:color="auto"/>
            <w:left w:val="none" w:sz="0" w:space="0" w:color="auto"/>
            <w:bottom w:val="none" w:sz="0" w:space="0" w:color="auto"/>
            <w:right w:val="none" w:sz="0" w:space="0" w:color="auto"/>
          </w:divBdr>
        </w:div>
        <w:div w:id="794296536">
          <w:marLeft w:val="640"/>
          <w:marRight w:val="0"/>
          <w:marTop w:val="0"/>
          <w:marBottom w:val="0"/>
          <w:divBdr>
            <w:top w:val="none" w:sz="0" w:space="0" w:color="auto"/>
            <w:left w:val="none" w:sz="0" w:space="0" w:color="auto"/>
            <w:bottom w:val="none" w:sz="0" w:space="0" w:color="auto"/>
            <w:right w:val="none" w:sz="0" w:space="0" w:color="auto"/>
          </w:divBdr>
        </w:div>
        <w:div w:id="1944991571">
          <w:marLeft w:val="640"/>
          <w:marRight w:val="0"/>
          <w:marTop w:val="0"/>
          <w:marBottom w:val="0"/>
          <w:divBdr>
            <w:top w:val="none" w:sz="0" w:space="0" w:color="auto"/>
            <w:left w:val="none" w:sz="0" w:space="0" w:color="auto"/>
            <w:bottom w:val="none" w:sz="0" w:space="0" w:color="auto"/>
            <w:right w:val="none" w:sz="0" w:space="0" w:color="auto"/>
          </w:divBdr>
        </w:div>
        <w:div w:id="2065521680">
          <w:marLeft w:val="640"/>
          <w:marRight w:val="0"/>
          <w:marTop w:val="0"/>
          <w:marBottom w:val="0"/>
          <w:divBdr>
            <w:top w:val="none" w:sz="0" w:space="0" w:color="auto"/>
            <w:left w:val="none" w:sz="0" w:space="0" w:color="auto"/>
            <w:bottom w:val="none" w:sz="0" w:space="0" w:color="auto"/>
            <w:right w:val="none" w:sz="0" w:space="0" w:color="auto"/>
          </w:divBdr>
        </w:div>
        <w:div w:id="82842639">
          <w:marLeft w:val="640"/>
          <w:marRight w:val="0"/>
          <w:marTop w:val="0"/>
          <w:marBottom w:val="0"/>
          <w:divBdr>
            <w:top w:val="none" w:sz="0" w:space="0" w:color="auto"/>
            <w:left w:val="none" w:sz="0" w:space="0" w:color="auto"/>
            <w:bottom w:val="none" w:sz="0" w:space="0" w:color="auto"/>
            <w:right w:val="none" w:sz="0" w:space="0" w:color="auto"/>
          </w:divBdr>
        </w:div>
        <w:div w:id="307050312">
          <w:marLeft w:val="640"/>
          <w:marRight w:val="0"/>
          <w:marTop w:val="0"/>
          <w:marBottom w:val="0"/>
          <w:divBdr>
            <w:top w:val="none" w:sz="0" w:space="0" w:color="auto"/>
            <w:left w:val="none" w:sz="0" w:space="0" w:color="auto"/>
            <w:bottom w:val="none" w:sz="0" w:space="0" w:color="auto"/>
            <w:right w:val="none" w:sz="0" w:space="0" w:color="auto"/>
          </w:divBdr>
        </w:div>
        <w:div w:id="179078431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F378950-D9C5-4224-A72C-99530D7CBFD2}"/>
      </w:docPartPr>
      <w:docPartBody>
        <w:p w:rsidR="00A03863" w:rsidRDefault="00AD48A8">
          <w:r w:rsidRPr="004249F9">
            <w:rPr>
              <w:rStyle w:val="PlaceholderText"/>
            </w:rPr>
            <w:t>Click or tap here to enter text.</w:t>
          </w:r>
        </w:p>
      </w:docPartBody>
    </w:docPart>
    <w:docPart>
      <w:docPartPr>
        <w:name w:val="23A755A7CCAA4FA6BFC6472F6CDDA8ED"/>
        <w:category>
          <w:name w:val="General"/>
          <w:gallery w:val="placeholder"/>
        </w:category>
        <w:types>
          <w:type w:val="bbPlcHdr"/>
        </w:types>
        <w:behaviors>
          <w:behavior w:val="content"/>
        </w:behaviors>
        <w:guid w:val="{B59D4EE2-BB6A-4645-A868-01E61809FF3F}"/>
      </w:docPartPr>
      <w:docPartBody>
        <w:p w:rsidR="00934985" w:rsidRDefault="000A10E3" w:rsidP="000A10E3">
          <w:pPr>
            <w:pStyle w:val="23A755A7CCAA4FA6BFC6472F6CDDA8ED"/>
          </w:pPr>
          <w:r w:rsidRPr="004249F9">
            <w:rPr>
              <w:rStyle w:val="PlaceholderText"/>
            </w:rPr>
            <w:t>Click or tap here to enter text.</w:t>
          </w:r>
        </w:p>
      </w:docPartBody>
    </w:docPart>
    <w:docPart>
      <w:docPartPr>
        <w:name w:val="19D30782B4CA484F8D071B74777412B6"/>
        <w:category>
          <w:name w:val="General"/>
          <w:gallery w:val="placeholder"/>
        </w:category>
        <w:types>
          <w:type w:val="bbPlcHdr"/>
        </w:types>
        <w:behaviors>
          <w:behavior w:val="content"/>
        </w:behaviors>
        <w:guid w:val="{691C23A3-74E6-4C36-A8A7-398C5EF2AE45}"/>
      </w:docPartPr>
      <w:docPartBody>
        <w:p w:rsidR="00286048" w:rsidRDefault="003541BE" w:rsidP="003541BE">
          <w:pPr>
            <w:pStyle w:val="19D30782B4CA484F8D071B74777412B6"/>
          </w:pPr>
          <w:r w:rsidRPr="004249F9">
            <w:rPr>
              <w:rStyle w:val="PlaceholderText"/>
            </w:rPr>
            <w:t>Click or tap here to enter text.</w:t>
          </w:r>
        </w:p>
      </w:docPartBody>
    </w:docPart>
    <w:docPart>
      <w:docPartPr>
        <w:name w:val="55C90124BBB94F50BF204E63609D230D"/>
        <w:category>
          <w:name w:val="General"/>
          <w:gallery w:val="placeholder"/>
        </w:category>
        <w:types>
          <w:type w:val="bbPlcHdr"/>
        </w:types>
        <w:behaviors>
          <w:behavior w:val="content"/>
        </w:behaviors>
        <w:guid w:val="{FA338C53-5F24-41B0-BCA5-699A7F418A7B}"/>
      </w:docPartPr>
      <w:docPartBody>
        <w:p w:rsidR="00A7637E" w:rsidRDefault="00BF1023" w:rsidP="00BF1023">
          <w:pPr>
            <w:pStyle w:val="55C90124BBB94F50BF204E63609D230D"/>
          </w:pPr>
          <w:r w:rsidRPr="004249F9">
            <w:rPr>
              <w:rStyle w:val="PlaceholderText"/>
            </w:rPr>
            <w:t>Click or tap here to enter text.</w:t>
          </w:r>
        </w:p>
      </w:docPartBody>
    </w:docPart>
    <w:docPart>
      <w:docPartPr>
        <w:name w:val="3065416360BB46579EFDEA599F6598B1"/>
        <w:category>
          <w:name w:val="General"/>
          <w:gallery w:val="placeholder"/>
        </w:category>
        <w:types>
          <w:type w:val="bbPlcHdr"/>
        </w:types>
        <w:behaviors>
          <w:behavior w:val="content"/>
        </w:behaviors>
        <w:guid w:val="{83726346-8CEF-494F-B3D4-BF3C08381079}"/>
      </w:docPartPr>
      <w:docPartBody>
        <w:p w:rsidR="00A7637E" w:rsidRDefault="00BF1023" w:rsidP="00BF1023">
          <w:pPr>
            <w:pStyle w:val="3065416360BB46579EFDEA599F6598B1"/>
          </w:pPr>
          <w:r w:rsidRPr="004249F9">
            <w:rPr>
              <w:rStyle w:val="PlaceholderText"/>
            </w:rPr>
            <w:t>Click or tap here to enter text.</w:t>
          </w:r>
        </w:p>
      </w:docPartBody>
    </w:docPart>
    <w:docPart>
      <w:docPartPr>
        <w:name w:val="D2E7EF1474EC405DB68A8D6AF98E25D2"/>
        <w:category>
          <w:name w:val="General"/>
          <w:gallery w:val="placeholder"/>
        </w:category>
        <w:types>
          <w:type w:val="bbPlcHdr"/>
        </w:types>
        <w:behaviors>
          <w:behavior w:val="content"/>
        </w:behaviors>
        <w:guid w:val="{3A9544FD-01C5-4CDF-8229-37BD95F94A0E}"/>
      </w:docPartPr>
      <w:docPartBody>
        <w:p w:rsidR="00A7637E" w:rsidRDefault="00BF1023" w:rsidP="00BF1023">
          <w:pPr>
            <w:pStyle w:val="D2E7EF1474EC405DB68A8D6AF98E25D2"/>
          </w:pPr>
          <w:r w:rsidRPr="004249F9">
            <w:rPr>
              <w:rStyle w:val="PlaceholderText"/>
            </w:rPr>
            <w:t>Click or tap here to enter text.</w:t>
          </w:r>
        </w:p>
      </w:docPartBody>
    </w:docPart>
    <w:docPart>
      <w:docPartPr>
        <w:name w:val="6AF7C9B01D5A4324BF32B7741EF8DD8A"/>
        <w:category>
          <w:name w:val="General"/>
          <w:gallery w:val="placeholder"/>
        </w:category>
        <w:types>
          <w:type w:val="bbPlcHdr"/>
        </w:types>
        <w:behaviors>
          <w:behavior w:val="content"/>
        </w:behaviors>
        <w:guid w:val="{BD0C4647-9718-4FA7-BD38-31B824D20939}"/>
      </w:docPartPr>
      <w:docPartBody>
        <w:p w:rsidR="004D0877" w:rsidRDefault="007E52D2" w:rsidP="007E52D2">
          <w:pPr>
            <w:pStyle w:val="6AF7C9B01D5A4324BF32B7741EF8DD8A"/>
          </w:pPr>
          <w:r w:rsidRPr="004249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8A8"/>
    <w:rsid w:val="00046B54"/>
    <w:rsid w:val="00065B0F"/>
    <w:rsid w:val="000849CB"/>
    <w:rsid w:val="00094156"/>
    <w:rsid w:val="000A10E3"/>
    <w:rsid w:val="000A1A3C"/>
    <w:rsid w:val="001F2EB8"/>
    <w:rsid w:val="001F5B8F"/>
    <w:rsid w:val="00214AF1"/>
    <w:rsid w:val="00286048"/>
    <w:rsid w:val="003230A5"/>
    <w:rsid w:val="003432E3"/>
    <w:rsid w:val="003541BE"/>
    <w:rsid w:val="004D0877"/>
    <w:rsid w:val="004E4B10"/>
    <w:rsid w:val="005712BB"/>
    <w:rsid w:val="00630CE6"/>
    <w:rsid w:val="006717A1"/>
    <w:rsid w:val="00720593"/>
    <w:rsid w:val="007746CB"/>
    <w:rsid w:val="007E52D2"/>
    <w:rsid w:val="00934985"/>
    <w:rsid w:val="00954712"/>
    <w:rsid w:val="00A03863"/>
    <w:rsid w:val="00A461DE"/>
    <w:rsid w:val="00A7637E"/>
    <w:rsid w:val="00AD48A8"/>
    <w:rsid w:val="00B70B48"/>
    <w:rsid w:val="00BF1023"/>
    <w:rsid w:val="00CA3233"/>
    <w:rsid w:val="00E14680"/>
    <w:rsid w:val="00EF47BC"/>
    <w:rsid w:val="00F55B6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2D2"/>
    <w:rPr>
      <w:color w:val="808080"/>
    </w:rPr>
  </w:style>
  <w:style w:type="paragraph" w:customStyle="1" w:styleId="23A755A7CCAA4FA6BFC6472F6CDDA8ED">
    <w:name w:val="23A755A7CCAA4FA6BFC6472F6CDDA8ED"/>
    <w:rsid w:val="000A10E3"/>
  </w:style>
  <w:style w:type="paragraph" w:customStyle="1" w:styleId="19D30782B4CA484F8D071B74777412B6">
    <w:name w:val="19D30782B4CA484F8D071B74777412B6"/>
    <w:rsid w:val="003541BE"/>
  </w:style>
  <w:style w:type="paragraph" w:customStyle="1" w:styleId="55C90124BBB94F50BF204E63609D230D">
    <w:name w:val="55C90124BBB94F50BF204E63609D230D"/>
    <w:rsid w:val="00BF1023"/>
  </w:style>
  <w:style w:type="paragraph" w:customStyle="1" w:styleId="3065416360BB46579EFDEA599F6598B1">
    <w:name w:val="3065416360BB46579EFDEA599F6598B1"/>
    <w:rsid w:val="00BF1023"/>
  </w:style>
  <w:style w:type="paragraph" w:customStyle="1" w:styleId="D2E7EF1474EC405DB68A8D6AF98E25D2">
    <w:name w:val="D2E7EF1474EC405DB68A8D6AF98E25D2"/>
    <w:rsid w:val="00BF1023"/>
  </w:style>
  <w:style w:type="paragraph" w:customStyle="1" w:styleId="6AF7C9B01D5A4324BF32B7741EF8DD8A">
    <w:name w:val="6AF7C9B01D5A4324BF32B7741EF8DD8A"/>
    <w:rsid w:val="007E5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41E553-4C0E-4A8E-9A1F-B0937ED98E99}">
  <we:reference id="wa104382081" version="1.35.0.0" store="en-US" storeType="OMEX"/>
  <we:alternateReferences>
    <we:reference id="wa104382081" version="1.35.0.0" store="en-US" storeType="OMEX"/>
  </we:alternateReferences>
  <we:properties>
    <we:property name="MENDELEY_CITATIONS" value="[{&quot;citationID&quot;:&quot;MENDELEY_CITATION_9ed843d2-c44b-467e-aa62-938de39ed220&quot;,&quot;citationItems&quot;:[{&quot;id&quot;:&quot;eedc2824-c7b9-3249-87cc-d99990570f47&quot;,&quot;itemData&quot;:{&quot;type&quot;:&quot;article-journal&quot;,&quot;id&quot;:&quot;eedc2824-c7b9-3249-87cc-d99990570f47&quot;,&quot;title&quot;:&quot;Global and regional diabetes prevalence estimates for 2019 and projections for 2030 and 2045: Results from the International Diabetes Federation Diabetes Atlas, 9th edition&quot;,&quot;author&quot;:[{&quot;family&quot;:&quot;Saeedi&quot;,&quot;given&quot;:&quot;Pouya&quot;,&quot;parse-names&quot;:false,&quot;dropping-particle&quot;:&quot;&quot;,&quot;non-dropping-particle&quot;:&quot;&quot;},{&quot;family&quot;:&quot;Petersohn&quot;,&quot;given&quot;:&quot;Inga&quot;,&quot;parse-names&quot;:false,&quot;dropping-particle&quot;:&quot;&quot;,&quot;non-dropping-particle&quot;:&quot;&quot;},{&quot;family&quot;:&quot;Salpea&quot;,&quot;given&quot;:&quot;Paraskevi&quot;,&quot;parse-names&quot;:false,&quot;dropping-particle&quot;:&quot;&quot;,&quot;non-dropping-particle&quot;:&quot;&quot;},{&quot;family&quot;:&quot;Malanda&quot;,&quot;given&quot;:&quot;Belma&quot;,&quot;parse-names&quot;:false,&quot;dropping-particle&quot;:&quot;&quot;,&quot;non-dropping-particle&quot;:&quot;&quot;},{&quot;family&quot;:&quot;Karuranga&quot;,&quot;given&quot;:&quot;Suvi&quot;,&quot;parse-names&quot;:false,&quot;dropping-particle&quot;:&quot;&quot;,&quot;non-dropping-particle&quot;:&quot;&quot;},{&quot;family&quot;:&quot;Unwin&quot;,&quot;given&quot;:&quot;Nigel&quot;,&quot;parse-names&quot;:false,&quot;dropping-particle&quot;:&quot;&quot;,&quot;non-dropping-particle&quot;:&quot;&quot;},{&quot;family&quot;:&quot;Colagiuri&quot;,&quot;given&quot;:&quot;Stephen&quot;,&quot;parse-names&quot;:false,&quot;dropping-particle&quot;:&quot;&quot;,&quot;non-dropping-particle&quot;:&quot;&quot;},{&quot;family&quot;:&quot;Guariguata&quot;,&quot;given&quot;:&quot;Leonor&quot;,&quot;parse-names&quot;:false,&quot;dropping-particle&quot;:&quot;&quot;,&quot;non-dropping-particle&quot;:&quot;&quot;},{&quot;family&quot;:&quot;Motala&quot;,&quot;given&quot;:&quot;Ayesha A.&quot;,&quot;parse-names&quot;:false,&quot;dropping-particle&quot;:&quot;&quot;,&quot;non-dropping-particle&quot;:&quot;&quot;},{&quot;family&quot;:&quot;Ogurtsova&quot;,&quot;given&quot;:&quot;Katherine&quot;,&quot;parse-names&quot;:false,&quot;dropping-particle&quot;:&quot;&quot;,&quot;non-dropping-particle&quot;:&quot;&quot;},{&quot;family&quot;:&quot;Shaw&quot;,&quot;given&quot;:&quot;Jonathan E.&quot;,&quot;parse-names&quot;:false,&quot;dropping-particle&quot;:&quot;&quot;,&quot;non-dropping-particle&quot;:&quot;&quot;},{&quot;family&quot;:&quot;Bright&quot;,&quot;given&quot;:&quot;Dominic&quot;,&quot;parse-names&quot;:false,&quot;dropping-particle&quot;:&quot;&quot;,&quot;non-dropping-particle&quot;:&quot;&quot;},{&quot;family&quot;:&quot;Williams&quot;,&quot;given&quot;:&quot;Rhys&quot;,&quot;parse-names&quot;:false,&quot;dropping-particle&quot;:&quot;&quot;,&quot;non-dropping-particle&quot;:&quot;&quot;}],&quot;container-title&quot;:&quot;Diabetes Research and Clinical Practice&quot;,&quot;DOI&quot;:&quot;10.1016/j.diabres.2019.107843&quot;,&quot;ISSN&quot;:&quot;18728227&quot;,&quot;PMID&quot;:&quot;31518657&quot;,&quot;issued&quot;:{&quot;date-parts&quot;:[[2019,11,1]]},&quot;abstract&quot;:&quot;Aims: To provide global estimates of diabetes prevalence for 2019 and projections for 2030 and 2045. Methods: A total of 255 high-quality data sources, published between 1990 and 2018 and representing 138 countries were identified. For countries without high quality in-country data, estimates were extrapolated from similar countries matched by economy, ethnicity, geography and language. Logistic regression was used to generate smoothed age-specific diabetes prevalence estimates (including previously undiagnosed diabetes) in adults aged 20–79 years. Results: The global diabetes prevalence in 2019 is estimated to be 9.3% (463 million people), rising to 10.2% (578 million) by 2030 and 10.9% (700 million) by 2045. The prevalence is higher in urban (10.8%) than rural (7.2%) areas, and in high-income (10.4%) than low-income countries (4.0%). One in two (50.1%) people living with diabetes do not know that they have diabetes. The global prevalence of impaired glucose tolerance is estimated to be 7.5% (374 million) in 2019 and projected to reach 8.0% (454 million) by 2030 and 8.6% (548 million) by 2045. Conclusions: Just under half a billion people are living with diabetes worldwide and the number is projected to increase by 25% in 2030 and 51% in 2045.&quot;,&quot;publisher&quot;:&quot;Elsevier Ireland Ltd&quot;,&quot;volume&quot;:&quot;157&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&quot;},{&quot;citationID&quot;:&quot;MENDELEY_CITATION_8fd811a3-c3a2-415e-af02-5be3ca102829&quot;,&quot;citationItems&quot;:[{&quot;id&quot;:&quot;247c1002-9755-39d6-982d-ec76652234ba&quot;,&quot;itemData&quot;:{&quot;type&quot;:&quot;article-journal&quot;,&quot;id&quot;:&quot;247c1002-9755-39d6-982d-ec76652234ba&quot;,&quot;title&quot;:&quot;Important Causes of Visual Impairment in the World Today&quot;,&quot;author&quot;:[{&quot;family&quot;:&quot;Congdon&quot;,&quot;given&quot;:&quot;Nathan G&quot;,&quot;parse-names&quot;:false,&quot;dropping-particle&quot;:&quot;&quot;,&quot;non-dropping-particle&quot;:&quot;&quot;},{&quot;family&quot;:&quot;Friedman&quot;,&quot;given&quot;:&quot;David S&quot;,&quot;parse-names&quot;:false,&quot;dropping-particle&quot;:&quot;&quot;,&quot;non-dropping-particle&quot;:&quot;&quot;},{&quot;family&quot;:&quot;Lietman&quot;,&quot;given&quot;:&quot;Thomas&quot;,&quot;parse-names&quot;:false,&quot;dropping-particle&quot;:&quot;&quot;,&quot;non-dropping-particle&quot;:&quot;&quot;}],&quot;container-title&quot;:&quot;JAMA&quot;,&quot;DOI&quot;:&quot;10.1001/jama.290.15.2057&quot;,&quot;ISSN&quot;:&quot;0098-7484&quot;,&quot;URL&quot;:&quot;https://doi.org/10.1001/jama.290.15.2057&quot;,&quot;issued&quot;:{&quot;date-parts&quot;:[[2003,10,15]]},&quot;page&quot;:&quot;2057-2060&quot;,&quot;abstract&quot;:&quot;Visual impairment, which may be defined as blindness (best vision of\n≤20/200 in the better eye in the United States and &amp;lt;20/400 by the World\nHealth Organization [WHO] definition) or low vision (&amp;lt;20/40 in the United\nStates and &amp;lt;20/60 according to WHO), is one of the most common disabilities:\nan estimated 40 million people worldwide were blind nearly a decade ago, the\ntime of the last accurate assessment, and 110 million people had low vision. Among persons older than 40 years in the United States,\n937 000 people were blind and 2.4 million people had low vision in 2002.\nFigures for the developing world, where approximately 90% of world blindness\nexists, and the developed world are expected to increase significantly during\nthe next decades as the world's population ages.&quot;,&quot;issue&quot;:&quot;15&quot;,&quot;volume&quot;:&quot;290&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&quot;},{&quot;citationID&quot;:&quot;MENDELEY_CITATION_07305947-e0b2-4ec6-9e83-7f0b44aa964b&quot;,&quot;citationItems&quot;:[{&quot;id&quot;:&quot;d0d66484-e1b2-310f-a38d-6d28f7b76cbf&quot;,&quot;itemData&quot;:{&quot;type&quot;:&quot;article-journal&quot;,&quot;id&quot;:&quot;d0d66484-e1b2-310f-a38d-6d28f7b76cbf&quot;,&quot;title&quot;:&quot;Diabetes and Decline in Heart Disease Mortality in US Adults&quot;,&quot;author&quot;:[{&quot;family&quot;:&quot;Gu&quot;,&quot;given&quot;:&quot;Ken&quot;,&quot;parse-names&quot;:false,&quot;dropping-particle&quot;:&quot;&quot;,&quot;non-dropping-particle&quot;:&quot;&quot;},{&quot;family&quot;:&quot;Cowie&quot;,&quot;given&quot;:&quot;Catherine C&quot;,&quot;parse-names&quot;:false,&quot;dropping-particle&quot;:&quot;&quot;,&quot;non-dropping-particle&quot;:&quot;&quot;},{&quot;family&quot;:&quot;Harris&quot;,&quot;given&quot;:&quot;Maureen I&quot;,&quot;parse-names&quot;:false,&quot;dropping-particle&quot;:&quot;&quot;,&quot;non-dropping-particle&quot;:&quot;&quot;}],&quot;container-title&quot;:&quot;JAMA&quot;,&quot;DOI&quot;:&quot;10.1001/jama.281.14.1291&quot;,&quot;ISSN&quot;:&quot;0098-7484&quot;,&quot;URL&quot;:&quot;https://doi.org/10.1001/jama.281.14.1291&quot;,&quot;issued&quot;:{&quot;date-parts&quot;:[[1999,4,14]]},&quot;page&quot;:&quot;1291-1297&quot;,&quot;abstract&quot;:&quot;ContextMortality from coronary heart disease has declined\nsubstantially in the United States during the past 30 years. However,\nit is unknown whether patients with diabetes have also experienced a\ndecline in heart disease mortality.ObjectiveTo compare adults with diabetes with those without\ndiabetes for time trends in mortality from all causes, heart disease,\nand ischemic heart disease.Design, Setting, and ParticipantsRepresentative cohorts of\nsubjects with and without diabetes were derived from the First National\nHealth and Nutrition Examination Survey (NHANES I) conducted between\n1971 and 1975 (n=9639) and the NHANES I Epidemiologic\nFollow-up Survey conducted between 1982 and 1984\n(n=8463). The cohorts were followed up prospectively\nfor mortality for an average of 8 to 9 years.Main Outcome MeasureChanges in mortality rates per 1000\nperson-years for all causes, heart disease, and ischemic heart disease\nfor the 1982-1984 cohort compared with the 1971-1975 cohort.ResultsFor the 2 periods, nondiabetic men experienced a 36.4%\ndecline in age-adjusted heart disease mortality compared with a 13.1%\ndecline for diabetic men. Age-adjusted heart disease mortality declined\n27% in nondiabetic women but increased 23% in diabetic women. These\npatterns were also found for all-cause mortality and ischemic heart\ndisease mortality.ConclusionsThe decline in heart disease mortality in the general\nUS population has been attributed to reduction in cardiovascular risk\nfactors and improvement in treatment of heart disease. The smaller\ndeclines in mortality for diabetic subjects in the present study\nindicate that these changes may have been less effective for people\nwith diabetes, particularly women.&quot;,&quot;issue&quot;:&quot;14&quot;,&quot;volume&quot;:&quot;28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&quot;},{&quot;citationID&quot;:&quot;MENDELEY_CITATION_d077c16e-f0ef-4062-afa5-dfa98c074e4d&quot;,&quot;citationItems&quot;:[{&quot;id&quot;:&quot;f7b9fe92-250c-31e9-a31f-b80cb4893e54&quot;,&quot;itemData&quot;:{&quot;type&quot;:&quot;article&quot;,&quot;id&quot;:&quot;f7b9fe92-250c-31e9-a31f-b80cb4893e54&quot;,&quot;title&quot;:&quot;A systematic review of waist-to-height ratio as a screening tool for the prediction of cardiovascular disease and diabetes: 05 could be a suitable global boundary value&quot;,&quot;author&quot;:[{&quot;family&quot;:&quot;Browning&quot;,&quot;given&quot;:&quot;Lucy M.&quot;,&quot;parse-names&quot;:false,&quot;dropping-particle&quot;:&quot;&quot;,&quot;non-dropping-particle&quot;:&quot;&quot;},{&quot;family&quot;:&quot;Hsieh&quot;,&quot;given&quot;:&quot;Shiun Dong&quot;,&quot;parse-names&quot;:false,&quot;dropping-particle&quot;:&quot;&quot;,&quot;non-dropping-particle&quot;:&quot;&quot;},{&quot;family&quot;:&quot;Ashwell&quot;,&quot;given&quot;:&quot;Margaret&quot;,&quot;parse-names&quot;:false,&quot;dropping-particle&quot;:&quot;&quot;,&quot;non-dropping-particle&quot;:&quot;&quot;}],&quot;container-title&quot;:&quot;Nutrition Research Reviews&quot;,&quot;DOI&quot;:&quot;10.1017/S0954422410000144&quot;,&quot;ISSN&quot;:&quot;09544224&quot;,&quot;PMID&quot;:&quot;20819243&quot;,&quot;issued&quot;:{&quot;date-parts&quot;:[[2010,12]]},&quot;page&quot;:&quot;247-269&quot;,&quot;abstract&quot;:&quot;This systematic review collated seventy-eight studies exploring waist-to-height ratio (WHtR) and waist circumference (WC) or BMI as predictors of diabetes and CVD, published in English between 1950 and 2008. Twenty-two prospective analyses showed that WHtR and WC were significant predictors of these cardiometabolic outcomes more often than BMI, with similar OR, sometimes being significant predictors after adjustment for BMI. Observations from cross-sectional analyses, forty-four in adults, thirteen in children, supported these predictions. Receiver operator characteristic (ROC) analysis revealed mean area under ROC (AUROC) values of 0704, 0693 and 0671 for WHtR, WC and BMI, respectively. Mean boundary values for WHtR, covering all cardiometabolic outcomes, from studies in fourteen different countries and including Caucasian, Asian and Central American subjects, were 050 for men and 050 for women. WHtR and WC are therefore similar predictors of diabetes and CVD, both being stronger than, and independent of, BMI. To make firmer statistical comparison, a meta-analysis is required. The AUROC analyses indicate that WHtR may be a more useful global clinical screening tool than WC, with a weighted mean boundary value of 05, supporting the simple public health message keep your waist circumference to less than half your height. © 2010 The Authors.&quot;,&quot;issue&quot;:&quot;2&quot;,&quot;volume&quot;:&quot;23&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&quot;},{&quot;citationID&quot;:&quot;MENDELEY_CITATION_46646a4c-2462-4920-b921-ade36bd432d1&quot;,&quot;citationItems&quot;:[{&quot;id&quot;:&quot;85bdacd8-46bf-3056-89d0-22b7ad9e49fb&quot;,&quot;itemData&quot;:{&quot;type&quot;:&quot;article-journal&quot;,&quot;id&quot;:&quot;85bdacd8-46bf-3056-89d0-22b7ad9e49fb&quot;,&quot;title&quot;:&quot;Role of Adiposity and Lifestyle in the Relationship Between Family History of Diabetes and 20-Year Incidence of Type 2 Diabetes in U.S. Women&quot;,&quot;author&quot;:[{&quot;family&quot;:&quot;'t Riet&quot;,&quot;given&quot;:&quot;Esther&quot;,&quot;parse-names&quot;:false,&quot;dropping-particle&quot;:&quot;&quot;,&quot;non-dropping-particle&quot;:&quot;van&quot;},{&quot;family&quot;:&quot;Dekker&quot;,&quot;given&quot;:&quot;Jacqueline M&quot;,&quot;parse-names&quot;:false,&quot;dropping-particle&quot;:&quot;&quot;,&quot;non-dropping-particle&quot;:&quot;&quot;},{&quot;family&quot;:&quot;Sun&quot;,&quot;given&quot;:&quot;Qi&quot;,&quot;parse-names&quot;:false,&quot;dropping-particle&quot;:&quot;&quot;,&quot;non-dropping-particle&quot;:&quot;&quot;},{&quot;family&quot;:&quot;Nijpels&quot;,&quot;given&quot;:&quot;Giel&quot;,&quot;parse-names&quot;:false,&quot;dropping-particle&quot;:&quot;&quot;,&quot;non-dropping-particle&quot;:&quot;&quot;},{&quot;family&quot;:&quot;Hu&quot;,&quot;given&quot;:&quot;Frank B&quot;,&quot;parse-names&quot;:false,&quot;dropping-particle&quot;:&quot;&quot;,&quot;non-dropping-particle&quot;:&quot;&quot;},{&quot;family&quot;:&quot;Dam&quot;,&quot;given&quot;:&quot;Rob M&quot;,&quot;parse-names&quot;:false,&quot;dropping-particle&quot;:&quot;&quot;,&quot;non-dropping-particle&quot;:&quot;van&quot;}],&quot;container-title&quot;:&quot;Diabetes Care&quot;,&quot;DOI&quot;:&quot;10.2337/dc09-1586&quot;,&quot;URL&quot;:&quot;http://care.diabetesjournals.org/content/33/4/763.abstract&quot;,&quot;issued&quot;:{&quot;date-parts&quot;:[[2010,4,1]]},&quot;page&quot;:&quot;763&quot;,&quot;abstract&quot;:&quot;OBJECTIVE To evaluate to what extent the association between family history of diabetes and risk of type 2 diabetes can be explained by excess adiposity and lifestyle risk factors. RESEARCH DESIGN AND METHODS We analyzed data from 73,227 women who participated in the Nurses&amp;#039; Health Study cohort. A family history of diabetes was defined as having at least one first-degree family member with diabetes. Lifestyle factors, weight, and height were assessed by using validated questionnaires, and BMI was calculated. The relative risk of type 2 diabetes was estimated using Cox proportional hazards analysis. RESULTS We documented 5,101 cases of type 2 diabetes during 20 years of follow-up. The age-adjusted relative risk of type 2 diabetes in participants with a family history was 2.27 (95% CI 2.14–2.40) compared with the risk in those without a family history of diabetes. Participants with a family history of diabetes had a higher BMI and were more likely to have a parental history of obesity. BMI explained 21.1% (19.4–22.9) of the association between family history of diabetes and risk of type 2 diabetes. Intakes of red meat, alcohol, and sugar-sweetened beverages explained 1.1% (0.8–1.3), 4.8% (4.3–5.3), and 2.8% (2.4–3.2) of this association, respectively. CONCLUSIONS These results suggest that excess adiposity and, to a lesser extent, specific dietary habits can explain a substantial part of the association between having a family history of diabetes and risk of type 2 diabetes. © 2010 by the American Diabetes Association.&quot;,&quot;issue&quot;:&quot;4&quot;,&quot;volume&quot;:&quot;33&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&quot;},{&quot;citationID&quot;:&quot;MENDELEY_CITATION_51d5c1c2-2693-4901-90cd-07811082b707&quot;,&quot;citationItems&quot;:[{&quot;id&quot;:&quot;8473c49b-846e-3553-b7fc-3135a415cf81&quot;,&quot;itemData&quot;:{&quot;type&quot;:&quot;article-journal&quot;,&quot;id&quot;:&quot;8473c49b-846e-3553-b7fc-3135a415cf81&quot;,&quot;title&quot;:&quot;A simple screening score for diabetes for the Korean population: Development, validation, and comparison with other scores&quot;,&quot;author&quot;:[{&quot;family&quot;:&quot;Lee&quot;,&quot;given&quot;:&quot;Yong Ho&quot;,&quot;parse-names&quot;:false,&quot;dropping-particle&quot;:&quot;&quot;,&quot;non-dropping-particle&quot;:&quot;&quot;},{&quot;family&quot;:&quot;Bang&quot;,&quot;given&quot;:&quot;Heejung&quot;,&quot;parse-names&quot;:false,&quot;dropping-particle&quot;:&quot;&quot;,&quot;non-dropping-particle&quot;:&quot;&quot;},{&quot;family&quot;:&quot;Kim&quot;,&quot;given&quot;:&quot;Hyeon Chang&quot;,&quot;parse-names&quot;:false,&quot;dropping-particle&quot;:&quot;&quot;,&quot;non-dropping-particle&quot;:&quot;&quot;},{&quot;family&quot;:&quot;Kim&quot;,&quot;given&quot;:&quot;Hee Man&quot;,&quot;parse-names&quot;:false,&quot;dropping-particle&quot;:&quot;&quot;,&quot;non-dropping-particle&quot;:&quot;&quot;},{&quot;family&quot;:&quot;Park&quot;,&quot;given&quot;:&quot;Seok Won&quot;,&quot;parse-names&quot;:false,&quot;dropping-particle&quot;:&quot;&quot;,&quot;non-dropping-particle&quot;:&quot;&quot;},{&quot;family&quot;:&quot;Kim&quot;,&quot;given&quot;:&quot;Dae Jung&quot;,&quot;parse-names&quot;:false,&quot;dropping-particle&quot;:&quot;&quot;,&quot;non-dropping-particle&quot;:&quot;&quot;}],&quot;container-title&quot;:&quot;Diabetes Care&quot;,&quot;DOI&quot;:&quot;10.2337/dc11-2347&quot;,&quot;ISSN&quot;:&quot;01495992&quot;,&quot;PMID&quot;:&quot;22688547&quot;,&quot;issued&quot;:{&quot;date-parts&quot;:[[2012,8]]},&quot;page&quot;:&quot;1723-1730&quot;,&quot;abstract&quot;:&quot;OBJECTIVE - We developed and validated a self-assessment score for diabetes risk in Korean adults and compared it with other established screening models. RESEARCH DESIGN AND METHODS - The Korea National Health and Nutrition Examination Survey (KNHANES) 2001 and 2005 data were used to develop a diabetes screening score. After excluding patients with known diabetes, 9,602 participants aged ≥20 years were selected. Undiagnosed diabetes was defined as a fasting plasma glucose ≥126 mg/dL and/or nonfasting plasma glucose ≥200 mg/dL. The SAS Survey Logistic Regression analysiswas used to determine predictors of undiagnosed diabetes (n = 341). We validated our model and compared it with other existing methods using the KNHANES 2007-2008 data (n = 8,391). RESULTS - Age, family history of diabetes, hypertension, waist circumference, smoking, and alcohol intake were independently associated with undiagnosed diabetes. We calculated a diabetes screening score (range 0-11), and a cut point of ≥5 defined 47% of adults as being at high risk for diabetes and yielded a sensitivity of 81%, specificity of 54%, positive predictive value of 6%, and positive likelihood ratio of 1.8 (area under the curve [AUC] = 0.73). Comparable results were obtained in validation datasets (sensitivity 80%, specificity 53%, and AUC = 0.73), showing better performance than other non-Asian models from the U.S. or European population. CONCLUSIONS - This self-assessment score may be useful for identifying Korean adults at high risk for diabetes. Additional studies are needed to evaluate the utility and feasibility of this score in various settings. © 2012 by the American Diabetes Association.&quot;,&quot;issue&quot;:&quot;8&quot;,&quot;volume&quot;:&quot;35&quot;},&quot;isTemporary&quot;:false},{&quot;id&quot;:&quot;5373111d-76a7-318b-8ceb-3a39789b1536&quot;,&quot;itemData&quot;:{&quot;type&quot;:&quot;article-journal&quot;,&quot;id&quot;:&quot;5373111d-76a7-318b-8ceb-3a39789b1536&quot;,&quot;title&quot;:&quot;Development and validation of an undiagnosed diabetes screening tool: Based on the korean national health and nutrition examination survey (2010–2016)&quot;,&quot;author&quot;:[{&quot;family&quot;:&quot;Cho&quot;,&quot;given&quot;:&quot;Eunhee&quot;,&quot;parse-names&quot;:false,&quot;dropping-particle&quot;:&quot;&quot;,&quot;non-dropping-particle&quot;:&quot;&quot;},{&quot;family&quot;:&quot;Min&quot;,&quot;given&quot;:&quot;Deulle&quot;,&quot;parse-names&quot;:false,&quot;dropping-particle&quot;:&quot;&quot;,&quot;non-dropping-particle&quot;:&quot;&quot;},{&quot;family&quot;:&quot;Lee&quot;,&quot;given&quot;:&quot;Hye Sun&quot;,&quot;parse-names&quot;:false,&quot;dropping-particle&quot;:&quot;&quot;,&quot;non-dropping-particle&quot;:&quot;&quot;}],&quot;container-title&quot;:&quot;Healthcare&quot;,&quot;DOI&quot;:&quot;10.3390/healthcare9091138&quot;,&quot;ISSN&quot;:&quot;22279032&quot;,&quot;issued&quot;:{&quot;date-parts&quot;:[[2021,9,1]]},&quot;abstract&quot;:&quot;Approximately half of the population worldwide suffers from under/undiagnosed diabetes. In South Korea, 27.7% of people aged over 30 years have type 2 diabetes and are unaware of their condition because they have not been diagnosed. Optimal tools for identifying risk factors of undiagnosed diabetes, which is associated with multiple complications, are currently lacking. Secondary data analysis was conducted using the 2010–2016 Korean National Health and Nutrition Examination Survey. This study aimed to identify the risk factors in individuals not diagnosed with type 2 diabetes, using glycated hemoglobin as the diagnostic standard. Furthermore, we aimed to develop an accurate screening tool for diabetes using HbA1c values by analyzing the data of 12,843 adults (aged ≥ 20 years) not diagnosed with type 2 diabetes. Age, gender, family history of diabetes, hypertension diagnosis, waist‐to‐height ratio, smoking, and health check‐ups were identified as significant risk factors for undiagnosed type 2 diabetes. A screening tool with total and cutoff scores of 13 and 7 points was developed, and it had a sensitivity of 82.7% and specificity of 58.2%. The developed screening tool appears to be a simple and cost‐effective method for detecting undiagnosed type 2 diabetes.&quot;,&quot;publisher&quot;:&quot;MDPI&quot;,&quot;volume&quot;:&quot;9&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&quot;},{&quot;citationID&quot;:&quot;MENDELEY_CITATION_eb447ee9-81b9-4c25-90bd-74f22ec8e95b&quot;,&quot;citationItems&quot;:[{&quot;id&quot;:&quot;f3e38752-a06c-3f67-8327-e822731f8af0&quot;,&quot;itemData&quot;:{&quot;type&quot;:&quot;article-journal&quot;,&quot;id&quot;:&quot;f3e38752-a06c-3f67-8327-e822731f8af0&quot;,&quot;title&quot;:&quot;Relationship of Retinal Vascular Caliber With Diabetes and Retinopathy The Multi-Ethnic Study of Atherosclerosis (MESA)&quot;,&quot;author&quot;:[{&quot;family&quot;:&quot;Nguyen&quot;,&quot;given&quot;:&quot;Thanh Tan&quot;,&quot;parse-names&quot;:false,&quot;dropping-particle&quot;:&quot;&quot;,&quot;non-dropping-particle&quot;:&quot;&quot;},{&quot;family&quot;:&quot;Wang&quot;,&quot;given&quot;:&quot;Jie Jin&quot;,&quot;parse-names&quot;:false,&quot;dropping-particle&quot;:&quot;&quot;,&quot;non-dropping-particle&quot;:&quot;&quot;},{&quot;family&quot;:&quot;Richey Sharrett&quot;,&quot;given&quot;:&quot;A&quot;,&quot;parse-names&quot;:false,&quot;dropping-particle&quot;:&quot;&quot;,&quot;non-dropping-particle&quot;:&quot;&quot;},{&quot;family&quot;:&quot;Amirul Islam&quot;,&quot;given&quot;:&quot;F M&quot;,&quot;parse-names&quot;:false,&quot;dropping-particle&quot;:&quot;&quot;,&quot;non-dropping-particle&quot;:&quot;&quot;},{&quot;family&quot;:&quot;Klein&quot;,&quot;given&quot;:&quot;Ronald&quot;,&quot;parse-names&quot;:false,&quot;dropping-particle&quot;:&quot;&quot;,&quot;non-dropping-particle&quot;:&quot;&quot;},{&quot;family&quot;:&quot;Klein&quot;,&quot;given&quot;:&quot;Barbara E K&quot;,&quot;parse-names&quot;:false,&quot;dropping-particle&quot;:&quot;&quot;,&quot;non-dropping-particle&quot;:&quot;&quot;},{&quot;family&quot;:&quot;Cotch&quot;,&quot;given&quot;:&quot;Mary Frances&quot;,&quot;parse-names&quot;:false,&quot;dropping-particle&quot;:&quot;&quot;,&quot;non-dropping-particle&quot;:&quot;&quot;},{&quot;family&quot;:&quot;Wong&quot;,&quot;given&quot;:&quot;Tien Yin&quot;,&quot;parse-names&quot;:false,&quot;dropping-particle&quot;:&quot;&quot;,&quot;non-dropping-particle&quot;:&quot;&quot;}],&quot;container-title&quot;:&quot;Diabetes Care&quot;,&quot;DOI&quot;:&quot;10.2337/dc07&quot;,&quot;ISBN&quot;:&quot;001181.736.4&quot;,&quot;URL&quot;:&quot;http://care.diabetesjournals.org&quot;,&quot;issued&quot;:{&quot;date-parts&quot;:[[2008]]},&quot;page&quot;:&quot;544-549&quot;,&quot;abstract&quot;:&quot;OBJECTIVE-To examine the relationship of retinal vascular caliber with diabetes, glyce-mia, and diabetic retinopathy. RESEARCH DESIGN AND METHODS-Population-based study using data from the Multi-Ethnic Study of Atherosclerosis (MESA), comprising 5,976 individuals (whites, blacks, Hispanics, and Chinese) residing in six U.S. communities who were free of clinical cardiovas-cular disease at baseline. Retinal vascular caliber was measured from digital retinal photographs. RESULTS-There were 4,585 individuals with normal fasting glucose (NFG), 499 with impaired fasting glucose (IFG), 165 with diabetes with retinopathy signs, and 727 with diabetes without retinopathy signs. After multivariate analysis, retinal arteriolar caliber increased from 143.8 m in subjects with NFG to 144.5 m in IFG and 146.1 m in diabetes (P 0.001 for trend). Retinal venular caliber increased from 214.4 m in NFG to 216.7 m in IFG and 218.0 m in diabetes (P 0.001 for trend). Retinal venular caliber was significantly larger with increasing levels of fasting glucose and A1C. In a subgroup analysis by ethnicity, the association between wider arteriolar caliber and diabetes was evident in whites only, whereas wider venular caliber and diabetes was evident in Hispanics and Chinese only. In people with diabetes, eyes with retinopathy had larger retinal venular but not arteriolar caliber. CONCLUSIONS-Retinal arteriolar and venular calibers are larger in individuals with diabetes, but the pattern of associations appears to vary by ethnicity. Retinal venular caliber is additionally associated with retinopathy signs. These findings add further to the concept that variations in retinal vascular caliber may reflect early diabetic microvascular damage.&quot;,&quot;volume&quot;:&quot;31&quot;},&quot;isTemporary&quot;:false},{&quot;id&quot;:&quot;dfdc17de-0e19-32ad-b3c8-7d256ad66e85&quot;,&quot;itemData&quot;:{&quot;type&quot;:&quot;article&quot;,&quot;id&quot;:&quot;dfdc17de-0e19-32ad-b3c8-7d256ad66e85&quot;,&quot;title&quot;:&quot;Retinal vascular changes in pre-diabetes and prehypertension: New findings and their research and clinical implications&quot;,&quot;author&quot;:[{&quot;family&quot;:&quot;Nguyen&quot;,&quot;given&quot;:&quot;Thanh Tan&quot;,&quot;parse-names&quot;:false,&quot;dropping-particle&quot;:&quot;&quot;,&quot;non-dropping-particle&quot;:&quot;&quot;},{&quot;family&quot;:&quot;Wang&quot;,&quot;given&quot;:&quot;Jie Jin&quot;,&quot;parse-names&quot;:false,&quot;dropping-particle&quot;:&quot;&quot;,&quot;non-dropping-particle&quot;:&quot;&quot;},{&quot;family&quot;:&quot;Wong&quot;,&quot;given&quot;:&quot;Tien Yin&quot;,&quot;parse-names&quot;:false,&quot;dropping-particle&quot;:&quot;&quot;,&quot;non-dropping-particle&quot;:&quot;&quot;}],&quot;container-title&quot;:&quot;Diabetes Care&quot;,&quot;DOI&quot;:&quot;10.2337/dc07-0732&quot;,&quot;ISSN&quot;:&quot;01495992&quot;,&quot;PMID&quot;:&quot;17595350&quot;,&quot;issued&quot;:{&quot;date-parts&quot;:[[2007,10]]},&quot;page&quot;:&quot;2708-2715&quot;,&quot;issue&quot;:&quot;10&quot;,&quot;volume&quot;:&quot;30&quot;},&quot;isTemporary&quot;:false},{&quot;id&quot;:&quot;a702e86f-087f-3f26-b8f1-9dea8f5c33b7&quot;,&quot;itemData&quot;:{&quot;type&quot;:&quot;article-journal&quot;,&quot;id&quot;:&quot;a702e86f-087f-3f26-b8f1-9dea8f5c33b7&quot;,&quot;title&quot;:&quot;Type 2 diabetes and HbA1c are independently associated with wider retinal arterioles: the Maastricht study&quot;,&quot;author&quot;:[{&quot;family&quot;:&quot;Li&quot;,&quot;given&quot;:&quot;Wenjie&quot;,&quot;parse-names&quot;:false,&quot;dropping-particle&quot;:&quot;&quot;,&quot;non-dropping-particle&quot;:&quot;&quot;},{&quot;family&quot;:&quot;Schram&quot;,&quot;given&quot;:&quot;Miranda T&quot;,&quot;parse-names&quot;:false,&quot;dropping-particle&quot;:&quot;&quot;,&quot;non-dropping-particle&quot;:&quot;&quot;},{&quot;family&quot;:&quot;Berendschot&quot;,&quot;given&quot;:&quot;Tos T J M&quot;,&quot;parse-names&quot;:false,&quot;dropping-particle&quot;:&quot;&quot;,&quot;non-dropping-particle&quot;:&quot;&quot;},{&quot;family&quot;:&quot;Webers&quot;,&quot;given&quot;:&quot;Carroll A B&quot;,&quot;parse-names&quot;:false,&quot;dropping-particle&quot;:&quot;&quot;,&quot;non-dropping-particle&quot;:&quot;&quot;},{&quot;family&quot;:&quot;Kroon&quot;,&quot;given&quot;:&quot;Abraham A&quot;,&quot;parse-names&quot;:false,&quot;dropping-particle&quot;:&quot;&quot;,&quot;non-dropping-particle&quot;:&quot;&quot;},{&quot;family&quot;:&quot;Kallen&quot;,&quot;given&quot;:&quot;Carla J H&quot;,&quot;parse-names&quot;:false,&quot;dropping-particle&quot;:&quot;&quot;,&quot;non-dropping-particle&quot;:&quot;van der&quot;},{&quot;family&quot;:&quot;Henry&quot;,&quot;given&quot;:&quot;Ronald M A&quot;,&quot;parse-names&quot;:false,&quot;dropping-particle&quot;:&quot;&quot;,&quot;non-dropping-particle&quot;:&quot;&quot;},{&quot;family&quot;:&quot;Schaper&quot;,&quot;given&quot;:&quot;Nicolaas C&quot;,&quot;parse-names&quot;:false,&quot;dropping-particle&quot;:&quot;&quot;,&quot;non-dropping-particle&quot;:&quot;&quot;},{&quot;family&quot;:&quot;Huang&quot;,&quot;given&quot;:&quot;Fan&quot;,&quot;parse-names&quot;:false,&quot;dropping-particle&quot;:&quot;&quot;,&quot;non-dropping-particle&quot;:&quot;&quot;},{&quot;family&quot;:&quot;Dashtbozorg&quot;,&quot;given&quot;:&quot;Behdad&quot;,&quot;parse-names&quot;:false,&quot;dropping-particle&quot;:&quot;&quot;,&quot;non-dropping-particle&quot;:&quot;&quot;},{&quot;family&quot;:&quot;Tan&quot;,&quot;given&quot;:&quot;Tao&quot;,&quot;parse-names&quot;:false,&quot;dropping-particle&quot;:&quot;&quot;,&quot;non-dropping-particle&quot;:&quot;&quot;},{&quot;family&quot;:&quot;Zhang&quot;,&quot;given&quot;:&quot;Jiong&quot;,&quot;parse-names&quot;:false,&quot;dropping-particle&quot;:&quot;&quot;,&quot;non-dropping-particle&quot;:&quot;&quot;},{&quot;family&quot;:&quot;Abbasi-Sureshjani&quot;,&quot;given&quot;:&quot;Samaneh&quot;,&quot;parse-names&quot;:false,&quot;dropping-particle&quot;:&quot;&quot;,&quot;non-dropping-particle&quot;:&quot;&quot;},{&quot;family&quot;:&quot;Haar Romeny&quot;,&quot;given&quot;:&quot;Bart M&quot;,&quot;parse-names&quot;:false,&quot;dropping-particle&quot;:&quot;&quot;,&quot;non-dropping-particle&quot;:&quot;ter&quot;},{&quot;family&quot;:&quot;Stehouwer&quot;,&quot;given&quot;:&quot;Coen D A&quot;,&quot;parse-names&quot;:false,&quot;dropping-particle&quot;:&quot;&quot;,&quot;non-dropping-particle&quot;:&quot;&quot;},{&quot;family&quot;:&quot;Houben&quot;,&quot;given&quot;:&quot;Alfons J H M&quot;,&quot;parse-names&quot;:false,&quot;dropping-particle&quot;:&quot;&quot;,&quot;non-dropping-particle&quot;:&quot;&quot;}],&quot;container-title&quot;:&quot;Diabetologia&quot;,&quot;DOI&quot;:&quot;10.1007/s00125-020-05146-z&quot;,&quot;ISSN&quot;:&quot;1432-0428&quot;,&quot;URL&quot;:&quot;https://doi.org/10.1007/s00125-020-05146-z&quot;,&quot;issued&quot;:{&quot;date-parts&quot;:[[2020]]},&quot;page&quot;:&quot;1408-1417&quot;,&quot;abstract&quot;:&quot;Retinal microvascular diameters are biomarkers of cardio-metabolic risk. However, the association of (pre)diabetes with retinal microvascular diameters remains unclear. We aimed to investigate the association of prediabetes (impaired fasting glucose or impaired glucose tolerance) and type 2 diabetes with retinal microvascular diameters in a predominantly white population.&quot;,&quot;issue&quot;:&quot;7&quot;,&quot;volume&quot;:&quot;63&quot;},&quot;isTemporary&quot;:false},{&quot;id&quot;:&quot;be59528d-712f-33b9-aeaf-ebd55afb082b&quot;,&quot;itemData&quot;:{&quot;type&quot;:&quot;article&quot;,&quot;id&quot;:&quot;be59528d-712f-33b9-aeaf-ebd55afb082b&quot;,&quot;title&quot;:&quot;Imaging the eye and its relevance to diabetes care&quot;,&quot;author&quot;:[{&quot;family&quot;:&quot;Quinn&quot;,&quot;given&quot;:&quot;Nicola&quot;,&quot;parse-names&quot;:false,&quot;dropping-particle&quot;:&quot;&quot;,&quot;non-dropping-particle&quot;:&quot;&quot;},{&quot;family&quot;:&quot;Jenkins&quot;,&quot;given&quot;:&quot;Alicia&quot;,&quot;parse-names&quot;:false,&quot;dropping-particle&quot;:&quot;&quot;,&quot;non-dropping-particle&quot;:&quot;&quot;},{&quot;family&quot;:&quot;Ryan&quot;,&quot;given&quot;:&quot;Chris&quot;,&quot;parse-names&quot;:false,&quot;dropping-particle&quot;:&quot;&quot;,&quot;non-dropping-particle&quot;:&quot;&quot;},{&quot;family&quot;:&quot;Januszewski&quot;,&quot;given&quot;:&quot;Andrzej&quot;,&quot;parse-names&quot;:false,&quot;dropping-particle&quot;:&quot;&quot;,&quot;non-dropping-particle&quot;:&quot;&quot;},{&quot;family&quot;:&quot;Peto&quot;,&quot;given&quot;:&quot;Tunde&quot;,&quot;parse-names&quot;:false,&quot;dropping-particle&quot;:&quot;&quot;,&quot;non-dropping-particle&quot;:&quot;&quot;},{&quot;family&quot;:&quot;Brazionis&quot;,&quot;given&quot;:&quot;Laima&quot;,&quot;parse-names&quot;:false,&quot;dropping-particle&quot;:&quot;&quot;,&quot;non-dropping-particle&quot;:&quot;&quot;}],&quot;container-title&quot;:&quot;Journal of Diabetes Investigation&quot;,&quot;DOI&quot;:&quot;10.1111/jdi.13462&quot;,&quot;ISSN&quot;:&quot;20401124&quot;,&quot;PMID&quot;:&quot;33190401&quot;,&quot;issued&quot;:{&quot;date-parts&quot;:[[2021,6,1]]},&quot;page&quot;:&quot;897-908&quot;,&quot;abstract&quot;:&quot;Diabetes is a major cause of vision loss globally, yet this devastating complication is largely preventable. Early detection and treatment of diabetic retinopathy necessitates screening. Ocular imaging is widely used clinically, both for the screening and management of diabetic retinopathy. Common eye conditions, such as glaucoma, cataracts and retinal vessel thrombosis, and signs of systemic conditions, such as hypertension, are frequently revealed. As well as imaging by a skilled clinician during an eye examination, non-ophthalmic clinicians, such as general practitioners, endocrinologists, nurses and trained health workers, can also can carry out diabetic eye screening. This process usually comprises local imaging with remote grading, mostly human grading. However, grading incorporating artificial intelligence is emerging. In a clinical research context, retinal vasculature analyses using semi-automated software in many populations have identified associations between retinal vessel geometry, such as vessel caliber, and the risk of diabetic retinopathy and other chronic complications of type 1 and type 2 diabetes. Similarly, evaluation of corneal nerves by corneal confocal microscopy is revealing diabetes-related abnormalities, and associations with and predictive power for other chronic diabetes complications. As yet, the value of retinal vessel geometry and corneal confocal microscopy measures at an individual level is uncertain. In this article, targeting non-ocular clinicians and researchers, we review existent and emerging ocular imaging and grading tools, including artificial intelligence, and their associations between ocular imaging findings and diabetes and its chronic complications.&quot;,&quot;publisher&quot;:&quot;Blackwell Publishing&quot;,&quot;issue&quot;:&quot;6&quot;,&quot;volume&quot;:&quot;12&quot;},&quot;isTemporary&quot;:false}],&quot;properties&quot;:{&quot;noteIndex&quot;:0},&quot;isEdited&quot;:false,&quot;manualOverride&quot;:{&quot;isManuallyOverridden&quot;:false,&quot;citeprocText&quot;:&quot;(8–11)&quot;,&quot;manualOverrideText&quot;:&quot;&quot;},&quot;citationTag&quot;:&quot;MENDELEY_CITATION_v3_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&quot;},{&quot;citationID&quot;:&quot;MENDELEY_CITATION_9727cb86-79d7-43a7-9f32-3ec9772f3e58&quot;,&quot;citationItems&quot;:[{&quot;id&quot;:&quot;3a31c184-f36a-3818-9e73-80743d64b84f&quot;,&quot;itemData&quot;:{&quot;type&quot;:&quot;article-journal&quot;,&quot;id&quot;:&quot;3a31c184-f36a-3818-9e73-80743d64b84f&quot;,&quot;title&quot;:&quot;Retinal vascular tortuosity in persons with diabetes and diabetic retinopathy&quot;,&quot;author&quot;:[{&quot;family&quot;:&quot;Sasongko&quot;,&quot;given&quot;:&quot;M. B.&quot;,&quot;parse-names&quot;:false,&quot;dropping-particle&quot;:&quot;&quot;,&quot;non-dropping-particle&quot;:&quot;&quot;},{&quot;family&quot;:&quot;Wong&quot;,&quot;given&quot;:&quot;T. Y.&quot;,&quot;parse-names&quot;:false,&quot;dropping-particle&quot;:&quot;&quot;,&quot;non-dropping-particle&quot;:&quot;&quot;},{&quot;family&quot;:&quot;Nguyen&quot;,&quot;given&quot;:&quot;T. T.&quot;,&quot;parse-names&quot;:false,&quot;dropping-particle&quot;:&quot;&quot;,&quot;non-dropping-particle&quot;:&quot;&quot;},{&quot;family&quot;:&quot;Cheung&quot;,&quot;given&quot;:&quot;C. Y.&quot;,&quot;parse-names&quot;:false,&quot;dropping-particle&quot;:&quot;&quot;,&quot;non-dropping-particle&quot;:&quot;&quot;},{&quot;family&quot;:&quot;Shaw&quot;,&quot;given&quot;:&quot;J. E.&quot;,&quot;parse-names&quot;:false,&quot;dropping-particle&quot;:&quot;&quot;,&quot;non-dropping-particle&quot;:&quot;&quot;},{&quot;family&quot;:&quot;Wang&quot;,&quot;given&quot;:&quot;J. J.&quot;,&quot;parse-names&quot;:false,&quot;dropping-particle&quot;:&quot;&quot;,&quot;non-dropping-particle&quot;:&quot;&quot;}],&quot;container-title&quot;:&quot;Diabetologia&quot;,&quot;DOI&quot;:&quot;10.1007/s00125-011-2200-y&quot;,&quot;ISSN&quot;:&quot;0012186X&quot;,&quot;PMID&quot;:&quot;21625945&quot;,&quot;issued&quot;:{&quot;date-parts&quot;:[[2011,9]]},&quot;page&quot;:&quot;2409-2416&quot;,&quot;abstract&quot;:&quot;Aim/hypothesis The aim of this hypothesis was to examine the association of retinal vessel tortuosity with diabetes and diabetic retinopathy (DR). Methods A clinic-based study of 327 participants (224 with diabetes and 103 non-diabetic controls) aged ≥18 years. DR was graded from fundus photographs according to the modified Airlie House Classification system and categorised into mild non-proliferative DR (NPDR), moderate NPDR and vision-threatening DR (VTDR). Retinal vessel tortuosity was measured from disc-centred retinal photographs. Measurements were taken, using a semiautomated computer program by a single grader, of arterioles and venules within 0.5 to 2 disc diameters away from the optic disc. Results There were 114 (44%) participants with DR. In the multivariate analysis, retinal arteriolar and venular tortuosity were increased in participants with diabetes without DR (mean difference 12.4×10 -5 and 13.3×10 -5, respectively; both p&lt;0.05) and in those with DR (mean difference 15.4×10 -5 and 15.0×10 -5, respectively; both p&lt;0.01) compared with non-diabetic participants. Among participants with diabetes, increased arteriolar tortuosity was significantly associated with mild NPDR (OR 1.53, 95% CI 1.03-2.05, per SD increase in arteriolar tortuosity) and moderate NPDR (OR 1.67, 95% CI 1.10-2.55) but not VTDR (OR 0.91, 95% CI 0.54-1.54). No association with DR was found for venular tortuosity. Conclusions/interpretation Persons with diabetes had more tortuous retinal vasculature than persons without diabetes. In persons with diabetes, increased arteriolar tortuosity was associated with mild and moderate stages of DR. This suggests that retinal vascular tortuosity might be an early indicator of microvascular damage in diabetes; thus, further investigation is indicated. © Springer-Verlag 2011.&quot;,&quot;issue&quot;:&quot;9&quot;,&quot;volume&quot;:&quot;54&quot;},&quot;isTemporary&quot;:false},{&quot;id&quot;:&quot;cefe68e1-899d-3c73-8bfb-f768301a86f5&quot;,&quot;itemData&quot;:{&quot;type&quot;:&quot;article-journal&quot;,&quot;id&quot;:&quot;cefe68e1-899d-3c73-8bfb-f768301a86f5&quot;,&quot;title&quot;:&quot;Retinal Vessel Tortuosity and Its Relation to Traditional and Novel Vascular Risk Markers in Persons with Diabetes&quot;,&quot;author&quot;:[{&quot;family&quot;:&quot;Sasongko&quot;,&quot;given&quot;:&quot;Muhammad Bayu&quot;,&quot;parse-names&quot;:false,&quot;dropping-particle&quot;:&quot;&quot;,&quot;non-dropping-particle&quot;:&quot;&quot;},{&quot;family&quot;:&quot;Wong&quot;,&quot;given&quot;:&quot;Tien Yin&quot;,&quot;parse-names&quot;:false,&quot;dropping-particle&quot;:&quot;&quot;,&quot;non-dropping-particle&quot;:&quot;&quot;},{&quot;family&quot;:&quot;Nguyen&quot;,&quot;given&quot;:&quot;Thanh T.&quot;,&quot;parse-names&quot;:false,&quot;dropping-particle&quot;:&quot;&quot;,&quot;non-dropping-particle&quot;:&quot;&quot;},{&quot;family&quot;:&quot;Cheung&quot;,&quot;given&quot;:&quot;Carol Y.&quot;,&quot;parse-names&quot;:false,&quot;dropping-particle&quot;:&quot;&quot;,&quot;non-dropping-particle&quot;:&quot;&quot;},{&quot;family&quot;:&quot;Shaw&quot;,&quot;given&quot;:&quot;Jonathan E.&quot;,&quot;parse-names&quot;:false,&quot;dropping-particle&quot;:&quot;&quot;,&quot;non-dropping-particle&quot;:&quot;&quot;},{&quot;family&quot;:&quot;Kawasaki&quot;,&quot;given&quot;:&quot;Ryo&quot;,&quot;parse-names&quot;:false,&quot;dropping-particle&quot;:&quot;&quot;,&quot;non-dropping-particle&quot;:&quot;&quot;},{&quot;family&quot;:&quot;Lamoureux&quot;,&quot;given&quot;:&quot;Ecosse L.&quot;,&quot;parse-names&quot;:false,&quot;dropping-particle&quot;:&quot;&quot;,&quot;non-dropping-particle&quot;:&quot;&quot;},{&quot;family&quot;:&quot;Wang&quot;,&quot;given&quot;:&quot;Jie Jin&quot;,&quot;parse-names&quot;:false,&quot;dropping-particle&quot;:&quot;&quot;,&quot;non-dropping-particle&quot;:&quot;&quot;}],&quot;container-title&quot;:&quot;Current Eye Research&quot;,&quot;DOI&quot;:&quot;10.3109/02713683.2015.1034371&quot;,&quot;ISSN&quot;:&quot;14602202&quot;,&quot;PMID&quot;:&quot;26086266&quot;,&quot;issued&quot;:{&quot;date-parts&quot;:[[2016,4,2]]},&quot;page&quot;:&quot;551-557&quot;,&quot;abstract&quot;:&quot;Purpose/Aim: To investigate the association between retinal vascular tortuosity and traditional- and vascular-related risk factors in persons with diabetes. Methods: We recruited 224 diabetic patients. Retinal vascular tortuosity was measured from fundus photographs. Association of tortuosity with the following factors was assessed after adjusting for significant co-factors: diabetes duration, HbA1c, systolic blood pressure (SBP), cholesterol and body mass index (BMI), flicker-light induced retinal vasodilatation, and markers of endothelial function and inflammation (skin microvacular responses to acetylcholine iontophoresis, soluble e-selectin, inter-cellular adhesion molecule-1, vascular cell adhesion molecule-1, endothelin-1, total nitrite, C-reactive protein). Results: Adjusting for age and gender, longer diabetes duration was associated with more tortuous retinal arterioles (mean difference in arteriolar tortuosity 5.85 × 10−5, 95% Confidence Interval 1.44–10.3 × 10−5; p = 0.016; ≤10 versus &gt;10 years duration). Reduced flicker-light induced retinal vasodilatation was associated with tortuous arterioles and venules (mean difference in arteriolar tortuosity 5.62 × 10−5, 4.50–6.72 × 10−5; p &lt; 0.001 and in venules 5.94 × 10−5, 3.33–8.55 × 10−5; p &lt; 0.001; comparing highest versus lowest tertile of flicker-light vasodilatation). These associations remained after adjusting for co-factors. Diabetes duration explained about 36% and flicker-light vasodilatation 25% of the variation in retinal arteriolar tortuosity. No associations were found between retinal arteriolar or venular tortuosity and HBA1c, SBP, cholesterol, BMI and serum markers of endothelial function. Conclusions: Increased retinal arteriolar tortuosity was related to longer diabetes duration and reduced flicker-light induced vasodilatory response, suggesting that retinal vascular tortuosity in adults with diabetes may be influenced by multiple diabetes-related physio-pathological changes.&quot;,&quot;publisher&quot;:&quot;Taylor and Francis Ltd&quot;,&quot;issue&quot;:&quot;4&quot;,&quot;volume&quot;:&quot;41&quot;},&quot;isTemporary&quot;:false}],&quot;properties&quot;:{&quot;noteIndex&quot;:0},&quot;isEdited&quot;:false,&quot;manualOverride&quot;:{&quot;isManuallyOverridden&quot;:false,&quot;citeprocText&quot;:&quot;(12,13)&quot;,&quot;manualOverrideText&quot;:&quot;&quot;},&quot;citationTag&quot;:&quot;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&quot;},{&quot;citationID&quot;:&quot;MENDELEY_CITATION_571f7957-4d3e-4f8f-b940-49577cacf44b&quot;,&quot;citationItems&quot;:[{&quot;id&quot;:&quot;42fa8568-48f5-3d42-babe-94425a85a1e5&quot;,&quot;itemData&quot;:{&quot;type&quot;:&quot;article-journal&quot;,&quot;id&quot;:&quot;42fa8568-48f5-3d42-babe-94425a85a1e5&quot;,&quot;title&quot;:&quot;Brain-inspired algorithms for retinal image analysis&quot;,&quot;author&quot;:[{&quot;family&quot;:&quot;Haar Romeny&quot;,&quot;given&quot;:&quot;Bart M.&quot;,&quot;parse-names&quot;:false,&quot;dropping-particle&quot;:&quot;&quot;,&quot;non-dropping-particle&quot;:&quot;ter&quot;},{&quot;family&quot;:&quot;Bekkers&quot;,&quot;given&quot;:&quot;Erik J.&quot;,&quot;parse-names&quot;:false,&quot;dropping-particle&quot;:&quot;&quot;,&quot;non-dropping-particle&quot;:&quot;&quot;},{&quot;family&quot;:&quot;Zhang&quot;,&quot;given&quot;:&quot;Jiong&quot;,&quot;parse-names&quot;:false,&quot;dropping-particle&quot;:&quot;&quot;,&quot;non-dropping-particle&quot;:&quot;&quot;},{&quot;family&quot;:&quot;Abbasi-Sureshjani&quot;,&quot;given&quot;:&quot;Samaneh&quot;,&quot;parse-names&quot;:false,&quot;dropping-particle&quot;:&quot;&quot;,&quot;non-dropping-particle&quot;:&quot;&quot;},{&quot;family&quot;:&quot;Huang&quot;,&quot;given&quot;:&quot;Fan&quot;,&quot;parse-names&quot;:false,&quot;dropping-particle&quot;:&quot;&quot;,&quot;non-dropping-particle&quot;:&quot;&quot;},{&quot;family&quot;:&quot;Duits&quot;,&quot;given&quot;:&quot;Remco&quot;,&quot;parse-names&quot;:false,&quot;dropping-particle&quot;:&quot;&quot;,&quot;non-dropping-particle&quot;:&quot;&quot;},{&quot;family&quot;:&quot;Dashtbozorg&quot;,&quot;given&quot;:&quot;Behdad&quot;,&quot;parse-names&quot;:false,&quot;dropping-particle&quot;:&quot;&quot;,&quot;non-dropping-particle&quot;:&quot;&quot;},{&quot;family&quot;:&quot;Berendschot&quot;,&quot;given&quot;:&quot;Tos T.J.M.&quot;,&quot;parse-names&quot;:false,&quot;dropping-particle&quot;:&quot;&quot;,&quot;non-dropping-particle&quot;:&quot;&quot;},{&quot;family&quot;:&quot;Smit-Ockeloen&quot;,&quot;given&quot;:&quot;Iris&quot;,&quot;parse-names&quot;:false,&quot;dropping-particle&quot;:&quot;&quot;,&quot;non-dropping-particle&quot;:&quot;&quot;},{&quot;family&quot;:&quot;Eppenhof&quot;,&quot;given&quot;:&quot;Koen A.J.&quot;,&quot;parse-names&quot;:false,&quot;dropping-particle&quot;:&quot;&quot;,&quot;non-dropping-particle&quot;:&quot;&quot;},{&quot;family&quot;:&quot;Feng&quot;,&quot;given&quot;:&quot;Jinghan&quot;,&quot;parse-names&quot;:false,&quot;dropping-particle&quot;:&quot;&quot;,&quot;non-dropping-particle&quot;:&quot;&quot;},{&quot;family&quot;:&quot;Hannink&quot;,&quot;given&quot;:&quot;Julius&quot;,&quot;parse-names&quot;:false,&quot;dropping-particle&quot;:&quot;&quot;,&quot;non-dropping-particle&quot;:&quot;&quot;},{&quot;family&quot;:&quot;Schouten&quot;,&quot;given&quot;:&quot;Jan&quot;,&quot;parse-names&quot;:false,&quot;dropping-particle&quot;:&quot;&quot;,&quot;non-dropping-particle&quot;:&quot;&quot;},{&quot;family&quot;:&quot;Tong&quot;,&quot;given&quot;:&quot;Mengmeng&quot;,&quot;parse-names&quot;:false,&quot;dropping-particle&quot;:&quot;&quot;,&quot;non-dropping-particle&quot;:&quot;&quot;},{&quot;family&quot;:&quot;Wu&quot;,&quot;given&quot;:&quot;Hanhui&quot;,&quot;parse-names&quot;:false,&quot;dropping-particle&quot;:&quot;&quot;,&quot;non-dropping-particle&quot;:&quot;&quot;},{&quot;family&quot;:&quot;Triest&quot;,&quot;given&quot;:&quot;Han W.&quot;,&quot;parse-names&quot;:false,&quot;dropping-particle&quot;:&quot;&quot;,&quot;non-dropping-particle&quot;:&quot;van&quot;},{&quot;family&quot;:&quot;Zhu&quot;,&quot;given&quot;:&quot;Shanshan&quot;,&quot;parse-names&quot;:false,&quot;dropping-particle&quot;:&quot;&quot;,&quot;non-dropping-particle&quot;:&quot;&quot;},{&quot;family&quot;:&quot;Chen&quot;,&quot;given&quot;:&quot;Dali&quot;,&quot;parse-names&quot;:false,&quot;dropping-particle&quot;:&quot;&quot;,&quot;non-dropping-particle&quot;:&quot;&quot;},{&quot;family&quot;:&quot;He&quot;,&quot;given&quot;:&quot;Wei&quot;,&quot;parse-names&quot;:false,&quot;dropping-particle&quot;:&quot;&quot;,&quot;non-dropping-particle&quot;:&quot;&quot;},{&quot;family&quot;:&quot;Xu&quot;,&quot;given&quot;:&quot;Ling&quot;,&quot;parse-names&quot;:false,&quot;dropping-particle&quot;:&quot;&quot;,&quot;non-dropping-particle&quot;:&quot;&quot;},{&quot;family&quot;:&quot;Han&quot;,&quot;given&quot;:&quot;Ping&quot;,&quot;parse-names&quot;:false,&quot;dropping-particle&quot;:&quot;&quot;,&quot;non-dropping-particle&quot;:&quot;&quot;},{&quot;family&quot;:&quot;Kang&quot;,&quot;given&quot;:&quot;Yan&quot;,&quot;parse-names&quot;:false,&quot;dropping-particle&quot;:&quot;&quot;,&quot;non-dropping-particle&quot;:&quot;&quot;}],&quot;container-title&quot;:&quot;Machine Vision and Applications&quot;,&quot;DOI&quot;:&quot;10.1007/s00138-016-0771-9&quot;,&quot;ISSN&quot;:&quot;14321769&quot;,&quot;issued&quot;:{&quot;date-parts&quot;:[[2016,11,1]]},&quot;page&quot;:&quot;1117-1135&quot;,&quot;abstract&quot;:&quot;Retinal image analysis is a challenging problem due to the precise quantification required and the huge numbers of images produced in screening programs. This paper describes a series of innovative brain-inspired algorithms for automated retinal image analysis, recently developed for the RetinaCheck project, a large-scale screening program for diabetic retinopathy and other retinal diseases in Northeast China. The paper discusses the theory of orientation scores, inspired by cortical multi-orientation pinwheel structures, and presents applications for automated quality assessment, optic nerve head detection, crossing-preserving enhancement and segmentation of retinal vasculature, arterio-venous ratio, fractal dimension, and vessel tortuosity and bifurcations. Many of these algorithms outperform state-of-the-art techniques. The methods are currently validated in collaborating hospitals, with a rich accompanying base of metadata, to phenotype and validate the quantitative algorithms for optimal classification power.&quot;,&quot;publisher&quot;:&quot;Springer Verlag&quot;,&quot;issue&quot;:&quot;8&quot;,&quot;volume&quot;:&quot;27&quot;},&quot;isTemporary&quot;:false},{&quot;id&quot;:&quot;0cff2168-6784-3254-a9d2-441a3f1c7413&quot;,&quot;itemData&quot;:{&quot;type&quot;:&quot;article-journal&quot;,&quot;id&quot;:&quot;0cff2168-6784-3254-a9d2-441a3f1c7413&quot;,&quot;title&quot;:&quot;Approximation of a Pipeline of Unsupervised Retina Image Analysis Methods with a CNN&quot;,&quot;author&quot;:[{&quot;family&quot;:&quot;Heslinga&quot;,&quot;given&quot;:&quot;Friso G&quot;,&quot;parse-names&quot;:false,&quot;dropping-particle&quot;:&quot;&quot;,&quot;non-dropping-particle&quot;:&quot;&quot;},{&quot;family&quot;:&quot;Pluim&quot;,&quot;given&quot;:&quot;Josien P W&quot;,&quot;parse-names&quot;:false,&quot;dropping-particle&quot;:&quot;&quot;,&quot;non-dropping-particle&quot;:&quot;&quot;},{&quot;family&quot;:&quot;Dashtbozorg&quot;,&quot;given&quot;:&quot;Behdad&quot;,&quot;parse-names&quot;:false,&quot;dropping-particle&quot;:&quot;&quot;,&quot;non-dropping-particle&quot;:&quot;&quot;},{&quot;family&quot;:&quot;Berendschot&quot;,&quot;given&quot;:&quot;T J M&quot;,&quot;parse-names&quot;:false,&quot;dropping-particle&quot;:&quot;&quot;,&quot;non-dropping-particle&quot;:&quot;&quot;},{&quot;family&quot;:&quot;Houben&quot;,&quot;given&quot;:&quot;A J H M&quot;,&quot;parse-names&quot;:false,&quot;dropping-particle&quot;:&quot;&quot;,&quot;non-dropping-particle&quot;:&quot;&quot;},{&quot;family&quot;:&quot;Henry&quot;,&quot;given&quot;:&quot;Ronald M A&quot;,&quot;parse-names&quot;:false,&quot;dropping-particle&quot;:&quot;&quot;,&quot;non-dropping-particle&quot;:&quot;&quot;},{&quot;family&quot;:&quot;Veta&quot;,&quot;given&quot;:&quot;Mitko&quot;,&quot;parse-names&quot;:false,&quot;dropping-particle&quot;:&quot;&quot;,&quot;non-dropping-particle&quot;:&quot;&quot;}],&quot;container-title&quot;:&quot;Proceedings of SPIE 10949, Medical Imaging 2019: Image Processing&quot;,&quot;URL&quot;:&quot;https://www.demaastrichtstudie.nl/&quot;,&quot;issued&quot;:{&quot;date-parts&quot;:[[2019]]},&quot;abstract&quot;:&quot;A pipeline of unsupervised image analysis methods for extraction of geometrical features from retinal fundus images has previously been developed. Features related to vessel caliber, tortuosity and bifurcations, have been identified as potential biomarkers for a variety of diseases, including diabetes and Alzheimer's. The current computationally expensive pipeline takes 24 minutes to process a single image, which impedes implementation in a screening setting. In this work, we approximate the pipeline with a convolutional neural network (CNN) that enables processing of a single image in a few seconds. As an additional benefit, the trained CNN is sensitive to key structures in the retina and can be used as a pretrained network for related disease classification tasks. Our model is based on the ResNet-50 architecture and outputs four biomarkers that describe global properties of the vascular tree in retinal fundus images. Intraclass correlation coefficients between the predictions of the CNN and the results of the pipeline showed strong agreement (0.86-0.91) for three of four biomarkers and moderate agreement (0.42) for one biomarker. Class activation maps were created to illustrate the attention of the network. The maps show qualitatively that the activations of the network overlap with the biomarkers of interest, and that the network is able to distinguish venules from arterioles. Moreover, local high and low tortuous regions are clearly identified, confirming that a CNN is sensitive to key structures in the retina.&quot;,&quot;issue&quot;:&quot;10949N&quot;},&quot;isTemporary&quot;:false}],&quot;properties&quot;:{&quot;noteIndex&quot;:0},&quot;isEdited&quot;:false,&quot;manualOverride&quot;:{&quot;isManuallyOverridden&quot;:false,&quot;citeprocText&quot;:&quot;(14,15)&quot;,&quot;manualOverrideText&quot;:&quot;&quot;},&quot;citationTag&quot;:&quot;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&quot;},{&quot;citationID&quot;:&quot;MENDELEY_CITATION_e79b0cf7-3e6d-4f4f-86d6-227c691e1cb4&quot;,&quot;citationItems&quot;:[{&quot;id&quot;:&quot;1d470554-87e1-3c94-a06f-bbdd6e813811&quot;,&quot;itemData&quot;:{&quot;type&quot;:&quot;article-journal&quot;,&quot;id&quot;:&quot;1d470554-87e1-3c94-a06f-bbdd6e813811&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DOI&quot;:&quot;10.1038/nature14539&quot;,&quot;ISSN&quot;:&quot;1476-4687&quot;,&quot;URL&quot;:&quot;https://doi.org/10.1038/nature14539&quot;,&quot;issued&quot;:{&quot;date-parts&quot;:[[2015]]},&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volume&quot;:&quot;521&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ZTc5YjBjZjctM2U2ZC00ZjRmLTg2ZDYtMjI3YzY5MWUxY2I0IiwiY2l0YXRpb25JdGVtcyI6W3siaWQiOiIxZDQ3MDU1NC04N2UxLTNjOTQtYTA2Zi1iYmRkNmU4MTM4MTEiLCJpdGVtRGF0YSI6eyJ0eXBlIjoiYXJ0aWNsZS1qb3VybmFsIiwiaWQiOiIxZDQ3MDU1NC04N2UxLTNjOTQtYTA2Zi1iYmRkNmU4MTM4MT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2b2x1bWUiOiI1MjEifSwiaXNUZW1wb3JhcnkiOmZhbHNlfV0sInByb3BlcnRpZXMiOnsibm90ZUluZGV4IjowfSwiaXNFZGl0ZWQiOmZhbHNlLCJtYW51YWxPdmVycmlkZSI6eyJpc01hbnVhbGx5T3ZlcnJpZGRlbiI6ZmFsc2UsImNpdGVwcm9jVGV4dCI6IigxNikiLCJtYW51YWxPdmVycmlkZVRleHQiOiIifX0=&quot;},{&quot;citationID&quot;:&quot;MENDELEY_CITATION_8ee68f42-4cef-4d9d-b631-c8be3bfd3210&quot;,&quot;citationItems&quot;:[{&quot;id&quot;:&quot;112de254-9cb1-3df5-877a-2cb51bb5c893&quot;,&quot;itemData&quot;:{&quot;type&quot;:&quot;article-journal&quot;,&quot;id&quot;:&quot;112de254-9cb1-3df5-877a-2cb51bb5c893&quot;,&quot;title&quot;:&quot;Development and validation of a deep learning algorithm for detection of diabetic retinopathy in retinal fundus photographs&quot;,&quot;author&quot;:[{&quot;family&quot;:&quot;Gulshan&quot;,&quot;given&quot;:&quot;Varun&quot;,&quot;parse-names&quot;:false,&quot;dropping-particle&quot;:&quot;&quot;,&quot;non-dropping-particle&quot;:&quot;&quot;},{&quot;family&quot;:&quot;Peng&quot;,&quot;given&quot;:&quot;Lily&quot;,&quot;parse-names&quot;:false,&quot;dropping-particle&quot;:&quot;&quot;,&quot;non-dropping-particle&quot;:&quot;&quot;},{&quot;family&quot;:&quot;Coram&quot;,&quot;given&quot;:&quot;Marc&quot;,&quot;parse-names&quot;:false,&quot;dropping-particle&quot;:&quot;&quot;,&quot;non-dropping-particle&quot;:&quot;&quot;},{&quot;family&quot;:&quot;Stumpe&quot;,&quot;given&quot;:&quot;Martin C.&quot;,&quot;parse-names&quot;:false,&quot;dropping-particle&quot;:&quot;&quot;,&quot;non-dropping-particle&quot;:&quot;&quot;},{&quot;family&quot;:&quot;Wu&quot;,&quot;given&quot;:&quot;Derek&quot;,&quot;parse-names&quot;:false,&quot;dropping-particle&quot;:&quot;&quot;,&quot;non-dropping-particle&quot;:&quot;&quot;},{&quot;family&quot;:&quot;Narayanaswamy&quot;,&quot;given&quot;:&quot;Arunachalam&quot;,&quot;parse-names&quot;:false,&quot;dropping-particle&quot;:&quot;&quot;,&quot;non-dropping-particle&quot;:&quot;&quot;},{&quot;family&quot;:&quot;Venugopalan&quot;,&quot;given&quot;:&quot;Subhashini&quot;,&quot;parse-names&quot;:false,&quot;dropping-particle&quot;:&quot;&quot;,&quot;non-dropping-particle&quot;:&quot;&quot;},{&quot;family&quot;:&quot;Widner&quot;,&quot;given&quot;:&quot;Kasumi&quot;,&quot;parse-names&quot;:false,&quot;dropping-particle&quot;:&quot;&quot;,&quot;non-dropping-particle&quot;:&quot;&quot;},{&quot;family&quot;:&quot;Madams&quot;,&quot;given&quot;:&quot;Tom&quot;,&quot;parse-names&quot;:false,&quot;dropping-particle&quot;:&quot;&quot;,&quot;non-dropping-particle&quot;:&quot;&quot;},{&quot;family&quot;:&quot;Cuadros&quot;,&quot;given&quot;:&quot;Jorge&quot;,&quot;parse-names&quot;:false,&quot;dropping-particle&quot;:&quot;&quot;,&quot;non-dropping-particle&quot;:&quot;&quot;},{&quot;family&quot;:&quot;Kim&quot;,&quot;given&quot;:&quot;Ramasamy&quot;,&quot;parse-names&quot;:false,&quot;dropping-particle&quot;:&quot;&quot;,&quot;non-dropping-particle&quot;:&quot;&quot;},{&quot;family&quot;:&quot;Raman&quot;,&quot;given&quot;:&quot;Rajiv&quot;,&quot;parse-names&quot;:false,&quot;dropping-particle&quot;:&quot;&quot;,&quot;non-dropping-particle&quot;:&quot;&quot;},{&quot;family&quot;:&quot;Nelson&quot;,&quot;given&quot;:&quot;Philip C.&quot;,&quot;parse-names&quot;:false,&quot;dropping-particle&quot;:&quot;&quot;,&quot;non-dropping-particle&quot;:&quot;&quot;},{&quot;family&quot;:&quot;Mega&quot;,&quot;given&quot;:&quot;Jessica L.&quot;,&quot;parse-names&quot;:false,&quot;dropping-particle&quot;:&quot;&quot;,&quot;non-dropping-particle&quot;:&quot;&quot;},{&quot;family&quot;:&quot;Webster&quot;,&quot;given&quot;:&quot;Dale R.&quot;,&quot;parse-names&quot;:false,&quot;dropping-particle&quot;:&quot;&quot;,&quot;non-dropping-particle&quot;:&quot;&quot;}],&quot;container-title&quot;:&quot;JAMA&quot;,&quot;DOI&quot;:&quot;10.1001/jama.2016.17216&quot;,&quot;ISSN&quot;:&quot;15383598&quot;,&quot;PMID&quot;:&quot;27898976&quot;,&quot;issued&quot;:{&quot;date-parts&quot;:[[2016,12,13]]},&quot;page&quot;:&quot;2402-2410&quot;,&quot;abstract&quot;:&quot;IMPORTANCE Deep learning is a family of computational methods that allow an algorithm to program itself by learning from a large set of examples that demonstrate the desired behavior, removing the need to specify rules explicitly. Application of these methods to medical imaging requires further assessment and validation. OBJECTIVE To apply deep learning to create an algorithm for automated detection of diabetic retinopathy and diabetic macular edema in retinal fundus photographs. DESIGN AND SETTING A specific type of neural network optimized for image classification called a deep convolutional neural network was trained using a retrospective development data set of 128 175 retinal images, which were graded 3 to 7 times for diabetic retinopathy, diabetic macular edema, and image gradability by a panel of 54 US licensed ophthalmologists and ophthalmology senior residents between May and December 2015. The resultant algorithm was validated in January and February 2016 using 2 separate data sets, both graded by at least 7 US board-certified ophthalmologists with high intragrader consistency. EXPOSURE Deep learning-trained algorithm. MAIN OUTCOMES AND MEASURES The sensitivity and specificity of the algorithm for detecting referable diabetic retinopathy (RDR), defined as moderate and worse diabetic retinopathy, referable diabetic macular edema, or both, were generated based on the reference standard of the majority decision of the ophthalmologist panel. The algorithm was evaluated at 2 operating points selected from the development set, one selected for high specificity and another for high sensitivity. RESULTS The EyePACS-1 data set consisted of 9963 images from 4997 patients (mean age, 54.4 years; 62.2%women; prevalence ofRDR, 683/8878 fully gradable images [7.8%]); the Messidor-2 data set had 1748 images from 874 patients (mean age, 57.6 years; 42.6%women; prevalence ofRDR, 254/1745 fully gradable images [14.6%]). For detectingRDR, the algorithm had an area under the receiver operating curve of0.991 (95%CI,0.988-0.993) for EyePACS-1 and 0.990(95%CI,0.986-0.995) forMessidor-2. Using the first operating cut point with high specificity, for EyePACS-1, the sensitivitywas90.3%(95%CI, 87.5%-92.7%) and the specificity was 98.1%(95%CI, 97.8%-98.5%). ForMessidor-2, the sensitivitywas 87.0%(95%CI, 81.1%-91.0%)and the specificitywas 98.5%(95%CI, 97.7%-99.1%). Using a second operating point with high sensitivity in the development set, for EyePACS-1 the sensitivitywas 97.5%and specificitywas 93.4%and forMessidor-2 the sensitivitywas 96.1%and specificitywas 93.9%. CONCLUSIONS AND RELEVANCE In this evaluation of retinal fundus photographs from adults with diabetes, an algorithm based on deep machine learning had high sensitivity and specificity for detecting referable diabetic retinopathy. Further research is necessary to determine the feasibility of applying this algorithm in the clinical setting and to determine whether use of the algorithm could lead to improved care and outcomes compared with current ophthalmologic assessment.&quot;,&quot;publisher&quot;:&quot;American Medical Association&quot;,&quot;issue&quot;:&quot;22&quot;,&quot;volume&quot;:&quot;316&quot;},&quot;isTemporary&quot;:false},{&quot;id&quot;:&quot;8b5f5778-bcfd-3a74-83aa-c8741e488865&quot;,&quot;itemData&quot;:{&quot;type&quot;:&quot;article-journal&quot;,&quot;id&quot;:&quot;8b5f5778-bcfd-3a74-83aa-c8741e488865&quot;,&quot;title&quot;:&quot;Improved automated detection of diabetic retinopathy on a publicly available dataset through integration of deep learning&quot;,&quot;author&quot;:[{&quot;family&quot;:&quot;Abràmoff&quot;,&quot;given&quot;:&quot;Michael David&quot;,&quot;parse-names&quot;:false,&quot;dropping-particle&quot;:&quot;&quot;,&quot;non-dropping-particle&quot;:&quot;&quot;},{&quot;family&quot;:&quot;Lou&quot;,&quot;given&quot;:&quot;Yiyue&quot;,&quot;parse-names&quot;:false,&quot;dropping-particle&quot;:&quot;&quot;,&quot;non-dropping-particle&quot;:&quot;&quot;},{&quot;family&quot;:&quot;Erginay&quot;,&quot;given&quot;:&quot;Ali&quot;,&quot;parse-names&quot;:false,&quot;dropping-particle&quot;:&quot;&quot;,&quot;non-dropping-particle&quot;:&quot;&quot;},{&quot;family&quot;:&quot;Clarida&quot;,&quot;given&quot;:&quot;Warren&quot;,&quot;parse-names&quot;:false,&quot;dropping-particle&quot;:&quot;&quot;,&quot;non-dropping-particle&quot;:&quot;&quot;},{&quot;family&quot;:&quot;Amelon&quot;,&quot;given&quot;:&quot;Ryan&quot;,&quot;parse-names&quot;:false,&quot;dropping-particle&quot;:&quot;&quot;,&quot;non-dropping-particle&quot;:&quot;&quot;},{&quot;family&quot;:&quot;Folk&quot;,&quot;given&quot;:&quot;James C.&quot;,&quot;parse-names&quot;:false,&quot;dropping-particle&quot;:&quot;&quot;,&quot;non-dropping-particle&quot;:&quot;&quot;},{&quot;family&quot;:&quot;Niemeijer&quot;,&quot;given&quot;:&quot;Meindert&quot;,&quot;parse-names&quot;:false,&quot;dropping-particle&quot;:&quot;&quot;,&quot;non-dropping-particle&quot;:&quot;&quot;}],&quot;container-title&quot;:&quot;Investigative Ophthalmology and Visual Science&quot;,&quot;DOI&quot;:&quot;10.1167/iovs.16-19964&quot;,&quot;ISSN&quot;:&quot;15525783&quot;,&quot;PMID&quot;:&quot;27701631&quot;,&quot;issued&quot;:{&quot;date-parts&quot;:[[2016,10,1]]},&quot;page&quot;:&quot;5200-5206&quot;,&quot;abstract&quot;:&quot;Purpose: To compare performance of a deep-learning enhanced algorithm for automated detection of diabetic retinopathy (DR), to the previously published performance of that algorithm, the Iowa Detection Program (IDP)-without deep learning components-on the same publicly available set of fundus images and previously reported consensus reference standard set, by three US Board certified retinal specialists. Methods: We used the previously reported consensus reference standard of referable DR (rDR), defined as International Clinical Classification of Diabetic Retinopathy moderate, severe nonproliferative (NPDR), proliferative DR, and/or macular edema (ME). Neither Messidor-2 images, nor the three retinal specialists setting the Messidor-2 reference standard were used for training IDx-DR version X2.1. Sensitivity, specificity, negative predictive value, area under the curve (AUC), and their confidence intervals (CIs) were calculated. Results: Sensitivity was 96.8% (95% CI: 93.3%-98.8%), specificity was 87.0% (95% CI: 84.2%-89.4%), with 6/874 false negatives, resulting in a negative predictive value of 99.0% (95% CI: 97.8%-99.6%). No cases of severe NPDR, PDR, or ME were missed. The AUC was 0.980 (95% CI: 0.968-0.992). Sensitivity was not statistically different from published IDP sensitivity, which had a CI of 94.4% to 99.3%, but specificity was significantly better than the published IDP specificity CI of 55.7% to 63.0%. Conclusions: A deep-learning enhanced algorithm for the automated detection of DR, achieves significantly better performance than a previously reported, otherwise essentially identical, algorithm that does not employ deep learning. Deep learning enhanced algorithms have the potential to improve the efficiency of DR screening, and thereby to prevent visual loss and blindness from this devastating disease.&quot;,&quot;publisher&quot;:&quot;Association for Research in Vision and Ophthalmology Inc.&quot;,&quot;issue&quot;:&quot;13&quot;,&quot;volume&quot;:&quot;57&quot;},&quot;isTemporary&quot;:false},{&quot;id&quot;:&quot;ea68b69f-d469-31e4-a823-44e57faf4ee3&quot;,&quot;itemData&quot;:{&quot;type&quot;:&quot;article-journal&quot;,&quot;id&quot;:&quot;ea68b69f-d469-31e4-a823-44e57faf4ee3&quot;,&quot;title&quot;:&quot;Development and validation of a deep learning system for diabetic retinopathy and related eye diseases using retinal images from multiethnic populations with diabetes&quot;,&quot;author&quot;:[{&quot;family&quot;:&quot;Ting&quot;,&quot;given&quot;:&quot;Daniel Shu Wei&quot;,&quot;parse-names&quot;:false,&quot;dropping-particle&quot;:&quot;&quot;,&quot;non-dropping-particle&quot;:&quot;&quot;},{&quot;family&quot;:&quot;Cheung&quot;,&quot;given&quot;:&quot;Carol Yim-Lui&quot;,&quot;parse-names&quot;:false,&quot;dropping-particle&quot;:&quot;&quot;,&quot;non-dropping-particle&quot;:&quot;&quot;},{&quot;family&quot;:&quot;Lim&quot;,&quot;given&quot;:&quot;Gilbert&quot;,&quot;parse-names&quot;:false,&quot;dropping-particle&quot;:&quot;&quot;,&quot;non-dropping-particle&quot;:&quot;&quot;},{&quot;family&quot;:&quot;Tan&quot;,&quot;given&quot;:&quot;Gavin Siew Wei&quot;,&quot;parse-names&quot;:false,&quot;dropping-particle&quot;:&quot;&quot;,&quot;non-dropping-particle&quot;:&quot;&quot;},{&quot;family&quot;:&quot;Quang&quot;,&quot;given&quot;:&quot;Nguyen D&quot;,&quot;parse-names&quot;:false,&quot;dropping-particle&quot;:&quot;&quot;,&quot;non-dropping-particle&quot;:&quot;&quot;},{&quot;family&quot;:&quot;Gan&quot;,&quot;given&quot;:&quot;Alfred&quot;,&quot;parse-names&quot;:false,&quot;dropping-particle&quot;:&quot;&quot;,&quot;non-dropping-particle&quot;:&quot;&quot;},{&quot;family&quot;:&quot;Hamzah&quot;,&quot;given&quot;:&quot;Haslina&quot;,&quot;parse-names&quot;:false,&quot;dropping-particle&quot;:&quot;&quot;,&quot;non-dropping-particle&quot;:&quot;&quot;},{&quot;family&quot;:&quot;Garcia-Franco&quot;,&quot;given&quot;:&quot;Renata&quot;,&quot;parse-names&quot;:false,&quot;dropping-particle&quot;:&quot;&quot;,&quot;non-dropping-particle&quot;:&quot;&quot;},{&quot;family&quot;:&quot;San Yeo&quot;,&quot;given&quot;:&quot;Ian Yew&quot;,&quot;parse-names&quot;:false,&quot;dropping-particle&quot;:&quot;&quot;,&quot;non-dropping-particle&quot;:&quot;&quot;},{&quot;family&quot;:&quot;Lee&quot;,&quot;given&quot;:&quot;Shu Yen&quot;,&quot;parse-names&quot;:false,&quot;dropping-particle&quot;:&quot;&quot;,&quot;non-dropping-particle&quot;:&quot;&quot;},{&quot;family&quot;:&quot;Wong&quot;,&quot;given&quot;:&quot;Edmund Yick Mun&quot;,&quot;parse-names&quot;:false,&quot;dropping-particle&quot;:&quot;&quot;,&quot;non-dropping-particle&quot;:&quot;&quot;},{&quot;family&quot;:&quot;Sabanayagam&quot;,&quot;given&quot;:&quot;Charumathi&quot;,&quot;parse-names&quot;:false,&quot;dropping-particle&quot;:&quot;&quot;,&quot;non-dropping-particle&quot;:&quot;&quot;},{&quot;family&quot;:&quot;Baskaran&quot;,&quot;given&quot;:&quot;Mani&quot;,&quot;parse-names&quot;:false,&quot;dropping-particle&quot;:&quot;&quot;,&quot;non-dropping-particle&quot;:&quot;&quot;},{&quot;family&quot;:&quot;Ibrahim&quot;,&quot;given&quot;:&quot;Farah&quot;,&quot;parse-names&quot;:false,&quot;dropping-particle&quot;:&quot;&quot;,&quot;non-dropping-particle&quot;:&quot;&quot;},{&quot;family&quot;:&quot;Tan&quot;,&quot;given&quot;:&quot;Ngiap Chuan&quot;,&quot;parse-names&quot;:false,&quot;dropping-particle&quot;:&quot;&quot;,&quot;non-dropping-particle&quot;:&quot;&quot;},{&quot;family&quot;:&quot;Finkelstein&quot;,&quot;given&quot;:&quot;Eric A&quot;,&quot;parse-names&quot;:false,&quot;dropping-particle&quot;:&quot;&quot;,&quot;non-dropping-particle&quot;:&quot;&quot;},{&quot;family&quot;:&quot;Lamoureux&quot;,&quot;given&quot;:&quot;Ecosse L&quot;,&quot;parse-names&quot;:false,&quot;dropping-particle&quot;:&quot;&quot;,&quot;non-dropping-particle&quot;:&quot;&quot;},{&quot;family&quot;:&quot;Wong&quot;,&quot;given&quot;:&quot;Ian Y&quot;,&quot;parse-names&quot;:false,&quot;dropping-particle&quot;:&quot;&quot;,&quot;non-dropping-particle&quot;:&quot;&quot;},{&quot;family&quot;:&quot;Bressler&quot;,&quot;given&quot;:&quot;Neil M&quot;,&quot;parse-names&quot;:false,&quot;dropping-particle&quot;:&quot;&quot;,&quot;non-dropping-particle&quot;:&quot;&quot;},{&quot;family&quot;:&quot;Sivaprasad&quot;,&quot;given&quot;:&quot;Sobha&quot;,&quot;parse-names&quot;:false,&quot;dropping-particle&quot;:&quot;&quot;,&quot;non-dropping-particle&quot;:&quot;&quot;},{&quot;family&quot;:&quot;Varma&quot;,&quot;given&quot;:&quot;Rohit&quot;,&quot;parse-names&quot;:false,&quot;dropping-particle&quot;:&quot;&quot;,&quot;non-dropping-particle&quot;:&quot;&quot;},{&quot;family&quot;:&quot;Jonas&quot;,&quot;given&quot;:&quot;Jost B&quot;,&quot;parse-names&quot;:false,&quot;dropping-particle&quot;:&quot;&quot;,&quot;non-dropping-particle&quot;:&quot;&quot;},{&quot;family&quot;:&quot;He&quot;,&quot;given&quot;:&quot;Ming Guang&quot;,&quot;parse-names&quot;:false,&quot;dropping-particle&quot;:&quot;&quot;,&quot;non-dropping-particle&quot;:&quot;&quot;},{&quot;family&quot;:&quot;Cheng&quot;,&quot;given&quot;:&quot;Ching-Yu&quot;,&quot;parse-names&quot;:false,&quot;dropping-particle&quot;:&quot;&quot;,&quot;non-dropping-particle&quot;:&quot;&quot;},{&quot;family&quot;:&quot;Cheung&quot;,&quot;given&quot;:&quot;Gemmy Chui Ming&quot;,&quot;parse-names&quot;:false,&quot;dropping-particle&quot;:&quot;&quot;,&quot;non-dropping-particle&quot;:&quot;&quot;},{&quot;family&quot;:&quot;Aung&quot;,&quot;given&quot;:&quot;Tin&quot;,&quot;parse-names&quot;:false,&quot;dropping-particle&quot;:&quot;&quot;,&quot;non-dropping-particle&quot;:&quot;&quot;},{&quot;family&quot;:&quot;Hsu&quot;,&quot;given&quot;:&quot;Wynne&quot;,&quot;parse-names&quot;:false,&quot;dropping-particle&quot;:&quot;&quot;,&quot;non-dropping-particle&quot;:&quot;&quot;},{&quot;family&quot;:&quot;Lee&quot;,&quot;given&quot;:&quot;Mong Li&quot;,&quot;parse-names&quot;:false,&quot;dropping-particle&quot;:&quot;&quot;,&quot;non-dropping-particle&quot;:&quot;&quot;},{&quot;family&quot;:&quot;Wong&quot;,&quot;given&quot;:&quot;Tien Yin&quot;,&quot;parse-names&quot;:false,&quot;dropping-particle&quot;:&quot;&quot;,&quot;non-dropping-particle&quot;:&quot;&quot;}],&quot;container-title&quot;:&quot;JAMA&quot;,&quot;DOI&quot;:&quot;10.1001/jama.2017.18152&quot;,&quot;ISSN&quot;:&quot;1538-3598&quot;,&quot;PMID&quot;:&quot;29234807&quot;,&quot;URL&quot;:&quot;https://pubmed.ncbi.nlm.nih.gov/29234807&quot;,&quot;issued&quot;:{&quot;date-parts&quot;:[[2017,12,12]]},&quot;page&quot;:&quot;2211-2223&quot;,&quot;language&quot;:&quot;eng&quot;,&quot;abstract&quot;:&quot;IMPORTANCE: A deep learning system (DLS) is a machine learning technology with potential for screening diabetic retinopathy and related eye diseases. OBJECTIVE: To evaluate the performance of a DLS in detecting referable diabetic retinopathy, vision-threatening diabetic retinopathy, possible glaucoma, and age-related macular degeneration (AMD) in community and clinic-based multiethnic populations with diabetes. DESIGN, SETTING, AND PARTICIPANTS: Diagnostic performance of a DLS for diabetic retinopathy and related eye diseases was evaluated using 494 661 retinal images. A DLS was trained for detecting diabetic retinopathy (using 76 370 images), possible glaucoma (125 189 images), and AMD (72 610 images), and performance of DLS was evaluated for detecting diabetic retinopathy (using 112 648 images), possible glaucoma (71 896 images), and AMD (35 948 images). Training of the DLS was completed in May 2016, and validation of the DLS was completed in May 2017 for detection of referable diabetic retinopathy (moderate nonproliferative diabetic retinopathy or worse) and vision-threatening diabetic retinopathy (severe nonproliferative diabetic retinopathy or worse) using a primary validation data set in the Singapore National Diabetic Retinopathy Screening Program and 10 multiethnic cohorts with diabetes. EXPOSURES: Use of a deep learning system. MAIN OUTCOMES AND MEASURES: Area under the receiver operating characteristic curve (AUC) and sensitivity and specificity of the DLS with professional graders (retinal specialists, general ophthalmologists, trained graders, or optometrists) as the reference standard. RESULTS: In the primary validation dataset (n = 14 880 patients; 71 896 images; mean [SD] age, 60.2 [2.2] years; 54.6% men), the prevalence of referable diabetic retinopathy was 3.0%; vision-threatening diabetic retinopathy, 0.6%; possible glaucoma, 0.1%; and AMD, 2.5%. The AUC of the DLS for referable diabetic retinopathy was 0.936 (95% CI, 0.925-0.943), sensitivity was 90.5% (95% CI, 87.3%-93.0%), and specificity was 91.6% (95% CI, 91.0%-92.2%). For vision-threatening diabetic retinopathy, AUC was 0.958 (95% CI, 0.956-0.961), sensitivity was 100% (95% CI, 94.1%-100.0%), and specificity was 91.1% (95% CI, 90.7%-91.4%). For possible glaucoma, AUC was 0.942 (95% CI, 0.929-0.954), sensitivity was 96.4% (95% CI, 81.7%-99.9%), and specificity was 87.2% (95% CI, 86.8%-87.5%). For AMD, AUC was 0.931 (95% CI, 0.928-0.935), sensitivity was 93.2% (95% CI, 91.1%-99.8%), and specificity was 88.7% (95% CI, 88.3%-89.0%). For referable diabetic retinopathy in the 10 additional datasets, AUC range was 0.889 to 0.983 (n = 40 752 images). CONCLUSIONS AND RELEVANCE: In this evaluation of retinal images from multiethnic cohorts of patients with diabetes, the DLS had high sensitivity and specificity for identifying diabetic retinopathy and related eye diseases. Further research is necessary to evaluate the applicability of the DLS in health care settings and the utility of the DLS to improve vision outcomes.&quot;,&quot;publisher&quot;:&quot;American Medical Association&quot;,&quot;issue&quot;:&quot;22&quot;,&quot;volume&quot;:&quot;3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&quot;},{&quot;citationID&quot;:&quot;MENDELEY_CITATION_92d5c0eb-d276-4f5f-bdc7-2a7f9081388c&quot;,&quot;citationItems&quot;:[{&quot;id&quot;:&quot;7bbc1eff-75dd-349a-88a0-64ef9df7f597&quot;,&quot;itemData&quot;:{&quot;type&quot;:&quot;article-journal&quot;,&quot;id&quot;:&quot;7bbc1eff-75dd-349a-88a0-64ef9df7f597&quot;,&quot;title&quot;:&quot;The Maastricht Study: An extensive phenotyping study on determinants of type 2 diabetes, its complications and its comorbidities&quot;,&quot;author&quot;:[{&quot;family&quot;:&quot;Schram&quot;,&quot;given&quot;:&quot;Miranda T.&quot;,&quot;parse-names&quot;:false,&quot;dropping-particle&quot;:&quot;&quot;,&quot;non-dropping-particle&quot;:&quot;&quot;},{&quot;family&quot;:&quot;Sep&quot;,&quot;given&quot;:&quot;Simone J.S.&quot;,&quot;parse-names&quot;:false,&quot;dropping-particle&quot;:&quot;&quot;,&quot;non-dropping-particle&quot;:&quot;&quot;},{&quot;family&quot;:&quot;Kallen&quot;,&quot;given&quot;:&quot;Carla J.&quot;,&quot;parse-names&quot;:false,&quot;dropping-particle&quot;:&quot;&quot;,&quot;non-dropping-particle&quot;:&quot;van der&quot;},{&quot;family&quot;:&quot;Dagnelie&quot;,&quot;given&quot;:&quot;Pieter C.&quot;,&quot;parse-names&quot;:false,&quot;dropping-particle&quot;:&quot;&quot;,&quot;non-dropping-particle&quot;:&quot;&quot;},{&quot;family&quot;:&quot;Koster&quot;,&quot;given&quot;:&quot;Annemarie&quot;,&quot;parse-names&quot;:false,&quot;dropping-particle&quot;:&quot;&quot;,&quot;non-dropping-particle&quot;:&quot;&quot;},{&quot;family&quot;:&quot;Schaper&quot;,&quot;given&quot;:&quot;Nicolaas&quot;,&quot;parse-names&quot;:false,&quot;dropping-particle&quot;:&quot;&quot;,&quot;non-dropping-particle&quot;:&quot;&quot;},{&quot;family&quot;:&quot;Henry&quot;,&quot;given&quot;:&quot;Ronald M.A.&quot;,&quot;parse-names&quot;:false,&quot;dropping-particle&quot;:&quot;&quot;,&quot;non-dropping-particle&quot;:&quot;&quot;},{&quot;family&quot;:&quot;Stehouwer&quot;,&quot;given&quot;:&quot;Coen D.A.&quot;,&quot;parse-names&quot;:false,&quot;dropping-particle&quot;:&quot;&quot;,&quot;non-dropping-particle&quot;:&quot;&quot;}],&quot;container-title&quot;:&quot;European Journal of Epidemiology&quot;,&quot;DOI&quot;:&quot;10.1007/s10654-014-9889-0&quot;,&quot;ISSN&quot;:&quot;15737284&quot;,&quot;PMID&quot;:&quot;24756374&quot;,&quot;issued&quot;:{&quot;date-parts&quot;:[[2014]]},&quot;page&quot;:&quot;439-451&quot;,&quot;abstract&quot;:&quot;The Maastricht Study is an extensive phenotyping study that focuses on the etiology of type 2 diabetes (T2DM), its classic complications, and its emerging comorbidities. The study uses state-of-the-art imaging techniques and extensive biobanking to determine health status in a population-based cohort of 10,000 individuals that is enriched with T2DM individuals. Enrollment started in November 2010 and is anticipated to last 5-7 years. The Maastricht Study is expected to become one of the most extensive phenotyping studies in both the general population and T2DM participants world-wide. The Maastricht study will specifically focus on possible mechanisms that may explain why T2DM accelerates the development and progression of classic complications, such as cardiovascular disease, retinopathy, neuropathy and nephropathy and of emerging comorbidities, such as cognitive decline, depression, and gastrointestinal, musculoskeletal and respiratory diseases. In addition, it will also examine the association of these variables with quality of life and use of health care resources. This paper describes the rationale, overall study design, recruitment strategy and methods of basic measurements, and gives an overview of all measurements that are performed within The Maastricht Study. © 2014 Springer Science+Business Media.&quot;,&quot;publisher&quot;:&quot;Kluwer Academic Publishers&quot;,&quot;issue&quot;:&quot;6&quot;,&quot;volume&quot;:&quot;29&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&quot;},{&quot;citationID&quot;:&quot;MENDELEY_CITATION_13ab5f93-c2a9-4ff9-8c56-66c60c9d04e6&quot;,&quot;citationItems&quot;:[{&quot;id&quot;:&quot;7bbc1eff-75dd-349a-88a0-64ef9df7f597&quot;,&quot;itemData&quot;:{&quot;type&quot;:&quot;article-journal&quot;,&quot;id&quot;:&quot;7bbc1eff-75dd-349a-88a0-64ef9df7f597&quot;,&quot;title&quot;:&quot;The Maastricht Study: An extensive phenotyping study on determinants of type 2 diabetes, its complications and its comorbidities&quot;,&quot;author&quot;:[{&quot;family&quot;:&quot;Schram&quot;,&quot;given&quot;:&quot;Miranda T.&quot;,&quot;parse-names&quot;:false,&quot;dropping-particle&quot;:&quot;&quot;,&quot;non-dropping-particle&quot;:&quot;&quot;},{&quot;family&quot;:&quot;Sep&quot;,&quot;given&quot;:&quot;Simone J.S.&quot;,&quot;parse-names&quot;:false,&quot;dropping-particle&quot;:&quot;&quot;,&quot;non-dropping-particle&quot;:&quot;&quot;},{&quot;family&quot;:&quot;Kallen&quot;,&quot;given&quot;:&quot;Carla J.&quot;,&quot;parse-names&quot;:false,&quot;dropping-particle&quot;:&quot;&quot;,&quot;non-dropping-particle&quot;:&quot;van der&quot;},{&quot;family&quot;:&quot;Dagnelie&quot;,&quot;given&quot;:&quot;Pieter C.&quot;,&quot;parse-names&quot;:false,&quot;dropping-particle&quot;:&quot;&quot;,&quot;non-dropping-particle&quot;:&quot;&quot;},{&quot;family&quot;:&quot;Koster&quot;,&quot;given&quot;:&quot;Annemarie&quot;,&quot;parse-names&quot;:false,&quot;dropping-particle&quot;:&quot;&quot;,&quot;non-dropping-particle&quot;:&quot;&quot;},{&quot;family&quot;:&quot;Schaper&quot;,&quot;given&quot;:&quot;Nicolaas&quot;,&quot;parse-names&quot;:false,&quot;dropping-particle&quot;:&quot;&quot;,&quot;non-dropping-particle&quot;:&quot;&quot;},{&quot;family&quot;:&quot;Henry&quot;,&quot;given&quot;:&quot;Ronald M.A.&quot;,&quot;parse-names&quot;:false,&quot;dropping-particle&quot;:&quot;&quot;,&quot;non-dropping-particle&quot;:&quot;&quot;},{&quot;family&quot;:&quot;Stehouwer&quot;,&quot;given&quot;:&quot;Coen D.A.&quot;,&quot;parse-names&quot;:false,&quot;dropping-particle&quot;:&quot;&quot;,&quot;non-dropping-particle&quot;:&quot;&quot;}],&quot;container-title&quot;:&quot;European Journal of Epidemiology&quot;,&quot;DOI&quot;:&quot;10.1007/s10654-014-9889-0&quot;,&quot;ISSN&quot;:&quot;15737284&quot;,&quot;PMID&quot;:&quot;24756374&quot;,&quot;issued&quot;:{&quot;date-parts&quot;:[[2014]]},&quot;page&quot;:&quot;439-451&quot;,&quot;abstract&quot;:&quot;The Maastricht Study is an extensive phenotyping study that focuses on the etiology of type 2 diabetes (T2DM), its classic complications, and its emerging comorbidities. The study uses state-of-the-art imaging techniques and extensive biobanking to determine health status in a population-based cohort of 10,000 individuals that is enriched with T2DM individuals. Enrollment started in November 2010 and is anticipated to last 5-7 years. The Maastricht Study is expected to become one of the most extensive phenotyping studies in both the general population and T2DM participants world-wide. The Maastricht study will specifically focus on possible mechanisms that may explain why T2DM accelerates the development and progression of classic complications, such as cardiovascular disease, retinopathy, neuropathy and nephropathy and of emerging comorbidities, such as cognitive decline, depression, and gastrointestinal, musculoskeletal and respiratory diseases. In addition, it will also examine the association of these variables with quality of life and use of health care resources. This paper describes the rationale, overall study design, recruitment strategy and methods of basic measurements, and gives an overview of all measurements that are performed within The Maastricht Study. © 2014 Springer Science+Business Media.&quot;,&quot;publisher&quot;:&quot;Kluwer Academic Publishers&quot;,&quot;issue&quot;:&quot;6&quot;,&quot;volume&quot;:&quot;29&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&quot;},{&quot;citationID&quot;:&quot;MENDELEY_CITATION_e14fc790-5266-48c0-a15a-aa70340a9830&quot;,&quot;citationItems&quot;:[{&quot;id&quot;:&quot;ee538944-e524-3061-b335-812316a88969&quot;,&quot;itemData&quot;:{&quot;type&quot;:&quot;report&quot;,&quot;id&quot;:&quot;ee538944-e524-3061-b335-812316a88969&quot;,&quot;title&quot;:&quot;Definition and diagnosis of diabetes mellitus and intermediate hyperglycaemia: report of a WHO/IDF consultation&quot;,&quot;author&quot;:[{&quot;family&quot;:&quot;World Health Organization&quot;,&quot;given&quot;:&quot;&quot;,&quot;parse-names&quot;:false,&quot;dropping-particle&quot;:&quot;&quot;,&quot;non-dropping-particle&quot;:&quot;&quot;},{&quot;family&quot;:&quot;International Diabetes Federation&quot;,&quot;given&quot;:&quot;&quot;,&quot;parse-names&quot;:false,&quot;dropping-particle&quot;:&quot;&quot;,&quot;non-dropping-particle&quot;:&quot;&quot;}],&quot;chapter-number&quot;:&quot;p.&quot;,&quot;ISBN&quot;:&quot;9241594934&quot;,&quot;URL&quot;:&quot;https://apps.who.int/iris/handle/10665/43588&quot;,&quot;issued&quot;:{&quot;date-parts&quot;:[[2006]]},&quot;publisher-place&quot;:&quot;Geneva&quot;,&quot;language&quot;:&quot;en&quot;,&quot;publisher&quot;:&quot;World Health Organization&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&quot;},{&quot;citationID&quot;:&quot;MENDELEY_CITATION_e99f942d-5e11-4ba8-b53f-ee34668fed5a&quot;,&quot;citationItems&quot;:[{&quot;id&quot;:&quot;a460c5c9-f46d-3a98-a71e-118365c0e70d&quot;,&quot;itemData&quot;:{&quot;type&quot;:&quot;article-journal&quot;,&quot;id&quot;:&quot;a460c5c9-f46d-3a98-a71e-118365c0e70d&quot;,&quot;title&quot;:&quot;Luminosity and contrast normalization in retinal images&quot;,&quot;author&quot;:[{&quot;family&quot;:&quot;Foracchia&quot;,&quot;given&quot;:&quot;Marco&quot;,&quot;parse-names&quot;:false,&quot;dropping-particle&quot;:&quot;&quot;,&quot;non-dropping-particle&quot;:&quot;&quot;},{&quot;family&quot;:&quot;Grisan&quot;,&quot;given&quot;:&quot;Enrico&quot;,&quot;parse-names&quot;:false,&quot;dropping-particle&quot;:&quot;&quot;,&quot;non-dropping-particle&quot;:&quot;&quot;},{&quot;family&quot;:&quot;Ruggeri&quot;,&quot;given&quot;:&quot;Alfredo&quot;,&quot;parse-names&quot;:false,&quot;dropping-particle&quot;:&quot;&quot;,&quot;non-dropping-particle&quot;:&quot;&quot;}],&quot;container-title&quot;:&quot;Medical Image Analysis&quot;,&quot;DOI&quot;:&quot;10.1016/j.media.2004.07.001&quot;,&quot;ISSN&quot;:&quot;13618415&quot;,&quot;PMID&quot;:&quot;15854840&quot;,&quot;issued&quot;:{&quot;date-parts&quot;:[[2005,6]]},&quot;page&quot;:&quot;179-190&quot;,&quot;abstract&quot;:&quot;Retinal images are routinely acquired and assessed to provide diagnostic evidence for many important diseases, e.g. diabetes or hypertension. Because of the acquisition process, very often these images are non-uniformly illuminated and exhibit local luminosity and contrast variability. This problem may seriously affect the diagnostic process and its outcome, especially if an automatic computer-based procedure is used to derive diagnostic parameters. We propose here a new method to normalize luminosity and contrast in retinal images, both intra- and inter-image. The method is based on the estimation of the luminosity and contrast variability in the background part of the image and the subsequent compensation of this variability in the whole image. The application of this method on 33 fundus images showed an average 19% (max. 45%) reduction of luminosity variability and an average 34% (max. 85%) increment of image contrast, with a remarkable improvement, e.g., over low-pass correction. The proposed image normalization technique will definitely improve automatic fundus images analysis but will also be very useful to eye specialists in their visual examination of retinal images. © 2004 Elsevier B.V. All rights reserved.&quot;,&quot;issue&quot;:&quot;3&quot;,&quot;volume&quot;:&quot;9&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&quot;},{&quot;citationID&quot;:&quot;MENDELEY_CITATION_2c3e6c9b-9a55-47f2-9fa7-474975299033&quot;,&quot;citationItems&quot;:[{&quot;id&quot;:&quot;1d470554-87e1-3c94-a06f-bbdd6e813811&quot;,&quot;itemData&quot;:{&quot;type&quot;:&quot;article-journal&quot;,&quot;id&quot;:&quot;1d470554-87e1-3c94-a06f-bbdd6e813811&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DOI&quot;:&quot;10.1038/nature14539&quot;,&quot;ISSN&quot;:&quot;1476-4687&quot;,&quot;URL&quot;:&quot;https://doi.org/10.1038/nature14539&quot;,&quot;issued&quot;:{&quot;date-parts&quot;:[[2015]]},&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volume&quot;:&quot;521&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MzZTZjOWItOWE1NS00N2YyLTlmYTctNDc0OTc1Mjk5MDMzIiwiY2l0YXRpb25JdGVtcyI6W3siaWQiOiIxZDQ3MDU1NC04N2UxLTNjOTQtYTA2Zi1iYmRkNmU4MTM4MTEiLCJpdGVtRGF0YSI6eyJ0eXBlIjoiYXJ0aWNsZS1qb3VybmFsIiwiaWQiOiIxZDQ3MDU1NC04N2UxLTNjOTQtYTA2Zi1iYmRkNmU4MTM4MT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2b2x1bWUiOiI1MjEifSwiaXNUZW1wb3JhcnkiOmZhbHNlfV0sInByb3BlcnRpZXMiOnsibm90ZUluZGV4IjowfSwiaXNFZGl0ZWQiOmZhbHNlLCJtYW51YWxPdmVycmlkZSI6eyJpc01hbnVhbGx5T3ZlcnJpZGRlbiI6ZmFsc2UsImNpdGVwcm9jVGV4dCI6IigxNikiLCJtYW51YWxPdmVycmlkZVRleHQiOiIifX0=&quot;},{&quot;citationID&quot;:&quot;MENDELEY_CITATION_f186fd49-73d1-4f15-a41e-9c74fd9cf946&quot;,&quot;citationItems&quot;:[{&quot;id&quot;:&quot;c203eaf1-4317-360b-9a21-cbf5278e08de&quot;,&quot;itemData&quot;:{&quot;type&quot;:&quot;article-journal&quot;,&quot;id&quot;:&quot;c203eaf1-4317-360b-9a21-cbf5278e08de&quot;,&quot;title&quot;:&quot;EfficientNet: Rethinking Model Scaling for Convolutional Neural Networks&quot;,&quot;author&quot;:[{&quot;family&quot;:&quot;Tan&quot;,&quot;given&quot;:&quot;Mingxing&quot;,&quot;parse-names&quot;:false,&quot;dropping-particle&quot;:&quot;&quot;,&quot;non-dropping-particle&quot;:&quot;&quot;},{&quot;family&quot;:&quot;Le&quot;,&quot;given&quot;:&quot;Quoc&quot;,&quot;parse-names&quot;:false,&quot;dropping-particle&quot;:&quot;v&quot;,&quot;non-dropping-particle&quot;:&quot;&quot;}],&quot;container-title&quot;:&quot;International Conference on Machine Learning&quot;,&quot;issued&quot;:{&quot;date-parts&quot;:[[2019]]},&quot;abstract&quot;:&quot;Convolutional Neural Networks (ConvNets)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Our EfficientNets also transfer well and achieve state-of-the-art accuracy on CIFAR-100 (91.7%), Flowers (98.8%), and 3 other transfer learning datasets, with an order of magnitude fewer parameters.&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&quot;},{&quot;citationID&quot;:&quot;MENDELEY_CITATION_5cf7c046-a8c5-40ad-9286-8439d5ec57a9&quot;,&quot;citationItems&quot;:[{&quot;id&quot;:&quot;87365a7d-3936-3549-b484-8cf23f1fb4a6&quot;,&quot;itemData&quot;:{&quot;type&quot;:&quot;article-journal&quot;,&quot;id&quot;:&quot;87365a7d-3936-3549-b484-8cf23f1fb4a6&quot;,&quot;title&quot;:&quot;Prediction of cardiovascular risk factors from retinal fundus photographs via deep learning&quot;,&quot;author&quot;:[{&quot;family&quot;:&quot;Poplin&quot;,&quot;given&quot;:&quot;Ryan&quot;,&quot;parse-names&quot;:false,&quot;dropping-particle&quot;:&quot;&quot;,&quot;non-dropping-particle&quot;:&quot;&quot;},{&quot;family&quot;:&quot;Varadarajan&quot;,&quot;given&quot;:&quot;Avinash&quot;,&quot;parse-names&quot;:false,&quot;dropping-particle&quot;:&quot;v&quot;,&quot;non-dropping-particle&quot;:&quot;&quot;},{&quot;family&quot;:&quot;Blumer&quot;,&quot;given&quot;:&quot;Katy&quot;,&quot;parse-names&quot;:false,&quot;dropping-particle&quot;:&quot;&quot;,&quot;non-dropping-particle&quot;:&quot;&quot;},{&quot;family&quot;:&quot;Liu&quot;,&quot;given&quot;:&quot;Yun&quot;,&quot;parse-names&quot;:false,&quot;dropping-particle&quot;:&quot;&quot;,&quot;non-dropping-particle&quot;:&quot;&quot;},{&quot;family&quot;:&quot;McConnell&quot;,&quot;given&quot;:&quot;Michael&quot;,&quot;parse-names&quot;:false,&quot;dropping-particle&quot;:&quot;v&quot;,&quot;non-dropping-particle&quot;:&quot;&quot;},{&quot;family&quot;:&quot;Corrado&quot;,&quot;given&quot;:&quot;Greg S&quot;,&quot;parse-names&quot;:false,&quot;dropping-particle&quot;:&quot;&quot;,&quot;non-dropping-particle&quot;:&quot;&quot;},{&quot;family&quot;:&quot;Peng&quot;,&quot;given&quot;:&quot;Lily&quot;,&quot;parse-names&quot;:false,&quot;dropping-particle&quot;:&quot;&quot;,&quot;non-dropping-particle&quot;:&quot;&quot;},{&quot;family&quot;:&quot;Webster&quot;,&quot;given&quot;:&quot;Dale R&quot;,&quot;parse-names&quot;:false,&quot;dropping-particle&quot;:&quot;&quot;,&quot;non-dropping-particle&quot;:&quot;&quot;}],&quot;container-title&quot;:&quot;Nature Biomedical Engineering&quot;,&quot;DOI&quot;:&quot;10.1038/s41551-018-0195-0&quot;,&quot;ISSN&quot;:&quot;2157-846X&quot;,&quot;URL&quot;:&quot;https://doi.org/10.1038/s41551-018-0195-0&quot;,&quot;issued&quot;:{&quot;date-parts&quot;:[[2018]]},&quot;page&quot;:&quot;158-164&quot;,&quot;abstract&quot;:&quot;Traditionally, medical discoveries are made by observing associations, making hypotheses from them and then designing and running experiments to test the hypotheses. However, with medical images, observing and quantifying associations can often be difficult because of the wide variety of features, patterns, colours, values and shapes that are present in real data. Here, we show that deep learning can extract new knowledge from retinal fundus images. Using deep-learning models trained on data from 284,335 patients and validated on two independent datasets of 12,026 and 999 patients, we predicted cardiovascular risk factors not previously thought to be present or quantifiable in retinal images, such as age (mean absolute error within 3.26 years), gender (area under the receiver operating characteristic curve (AUC) = 0.97), smoking status (AUC = 0.71), systolic blood pressure (mean absolute error within 11.23 mmHg) and major adverse cardiac events (AUC = 0.70). We also show that the trained deep-learning models used anatomical features, such as the optic disc or blood vessels, to generate each prediction.&quot;,&quot;volume&quot;:&quot;2&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&quot;},{&quot;citationID&quot;:&quot;MENDELEY_CITATION_070c6b7b-8c48-49fd-bb92-c05c6fa1ed5f&quot;,&quot;citationItems&quot;:[{&quot;id&quot;:&quot;f7b9fe92-250c-31e9-a31f-b80cb4893e54&quot;,&quot;itemData&quot;:{&quot;type&quot;:&quot;article-journal&quot;,&quot;id&quot;:&quot;f7b9fe92-250c-31e9-a31f-b80cb4893e54&quot;,&quot;title&quot;:&quot;A systematic review of waist-to-height ratio as a screening tool for the prediction of cardiovascular disease and diabetes: 0.5 could be a suitable global boundary value&quot;,&quot;author&quot;:[{&quot;family&quot;:&quot;Browning&quot;,&quot;given&quot;:&quot;Lucy M.&quot;,&quot;parse-names&quot;:false,&quot;dropping-particle&quot;:&quot;&quot;,&quot;non-dropping-particle&quot;:&quot;&quot;},{&quot;family&quot;:&quot;Hsieh&quot;,&quot;given&quot;:&quot;Shiun Dong&quot;,&quot;parse-names&quot;:false,&quot;dropping-particle&quot;:&quot;&quot;,&quot;non-dropping-particle&quot;:&quot;&quot;},{&quot;family&quot;:&quot;Ashwell&quot;,&quot;given&quot;:&quot;Margaret&quot;,&quot;parse-names&quot;:false,&quot;dropping-particle&quot;:&quot;&quot;,&quot;non-dropping-particle&quot;:&quot;&quot;}],&quot;container-title&quot;:&quot;Nutrition Research Reviews&quot;,&quot;DOI&quot;:&quot;10.1017/S0954422410000144&quot;,&quot;ISSN&quot;:&quot;09544224&quot;,&quot;PMID&quot;:&quot;20819243&quot;,&quot;issued&quot;:{&quot;date-parts&quot;:[[2010]]},&quot;page&quot;:&quot;247-269&quot;,&quot;abstract&quot;:&quot;This systematic review collated seventy-eight studies exploring waist-to-height ratio (WHtR) and waist circumference (WC) or BMI as predictors of diabetes and CVD, published in English between 1950 and 2008. Twenty-two prospective analyses showed that WHtR and WC were significant predictors of these cardiometabolic outcomes more often than BMI, with similar OR, sometimes being significant predictors after adjustment for BMI. Observations from cross-sectional analyses, forty-four in adults, thirteen in children, supported these predictions. Receiver operator characteristic (ROC) analysis revealed mean area under ROC (AUROC) values of 0704, 0693 and 0671 for WHtR, WC and BMI, respectively. Mean boundary values for WHtR, covering all cardiometabolic outcomes, from studies in fourteen different countries and including Caucasian, Asian and Central American subjects, were 050 for men and 050 for women. WHtR and WC are therefore similar predictors of diabetes and CVD, both being stronger than, and independent of, BMI. To make firmer statistical comparison, a meta-analysis is required. The AUROC analyses indicate that WHtR may be a more useful global clinical screening tool than WC, with a weighted mean boundary value of 05, supporting the simple public health message keep your waist circumference to less than half your height. © 2010 The Authors.&quot;,&quot;issue&quot;:&quot;2&quot;,&quot;volume&quot;:&quot;23&quot;},&quot;isTemporary&quot;:false},{&quot;id&quot;:&quot;c10dda3e-42df-346d-add3-b332224d12b7&quot;,&quot;itemData&quot;:{&quot;type&quot;:&quot;article-journal&quot;,&quot;id&quot;:&quot;c10dda3e-42df-346d-add3-b332224d12b7&quot;,&quot;title&quot;:&quot;Indices of abdominal obesity are better discriminators of cardiovascular risk factors than BMI: a meta-analysis&quot;,&quot;author&quot;:[{&quot;family&quot;:&quot;Lee&quot;,&quot;given&quot;:&quot;Crystal Man Ying&quot;,&quot;parse-names&quot;:false,&quot;dropping-particle&quot;:&quot;&quot;,&quot;non-dropping-particle&quot;:&quot;&quot;},{&quot;family&quot;:&quot;Huxley&quot;,&quot;given&quot;:&quot;Rachel R.&quot;,&quot;parse-names&quot;:false,&quot;dropping-particle&quot;:&quot;&quot;,&quot;non-dropping-particle&quot;:&quot;&quot;},{&quot;family&quot;:&quot;Wildman&quot;,&quot;given&quot;:&quot;Rachel P.&quot;,&quot;parse-names&quot;:false,&quot;dropping-particle&quot;:&quot;&quot;,&quot;non-dropping-particle&quot;:&quot;&quot;},{&quot;family&quot;:&quot;Woodward&quot;,&quot;given&quot;:&quot;Mark&quot;,&quot;parse-names&quot;:false,&quot;dropping-particle&quot;:&quot;&quot;,&quot;non-dropping-particle&quot;:&quot;&quot;}],&quot;container-title&quot;:&quot;Journal of Clinical Epidemiology&quot;,&quot;DOI&quot;:&quot;10.1016/j.jclinepi.2007.08.012&quot;,&quot;ISSN&quot;:&quot;08954356&quot;,&quot;PMID&quot;:&quot;18359190&quot;,&quot;issued&quot;:{&quot;date-parts&quot;:[[2008,7]]},&quot;page&quot;:&quot;646-653&quot;,&quot;abstract&quot;:&quot;Objective: To determine which simple index of overweight and obesity is the best discriminator of cardiovascular risk factors. Study Design and Setting: This is a meta-analysis of published literature. MEDLINE was searched. Studies that used receiver-operating characteristics (ROC) curve analysis and published area under the ROC curves (AUC) for overweight and obesity indices with hypertension, type-2 diabetes, and/or dyslipidemia were included. The AUC for each of the four indices, with each risk factor, was pooled using a random-effects model; male and female data were analyzed separately. Results: Ten studies met the inclusion criteria. Body mass index (BMI) was the poorest discriminator for cardiovascular risk factors. Waist-to-height ratio (WHtR) was the best discriminator for hypertension, diabetes, and dyslipidemia in both sexes; its pooled AUC (95% confidence intervals) ranged from 0.67 (0.64, 0.69) to 0.73 (0.70, 0.75) and from 0.68 (0.63, 0.72) to 0.76 (0.70, 0.81) in males and females, respectively. Conclusion: Statistical evidence supports the superiority of measures of centralized obesity, especially WHtR, over BMI, for detecting cardiovascular risk factors in both men and women. © 2008 Elsevier Inc. All rights reserved.&quot;,&quot;issue&quot;:&quot;7&quot;,&quot;volume&quot;:&quot;61&quot;},&quot;isTemporary&quot;:false}],&quot;properties&quot;:{&quot;noteIndex&quot;:0},&quot;isEdited&quot;:false,&quot;manualOverride&quot;:{&quot;isManuallyOverridden&quot;:false,&quot;citeprocText&quot;:&quot;(4,25)&quot;,&quot;manualOverrideText&quot;:&quot;&quot;},&quot;citationTag&quot;:&quot;MENDELEY_CITATION_v3_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&quot;},{&quot;citationID&quot;:&quot;MENDELEY_CITATION_8c07919e-2346-4b58-8a35-42382a50dcaf&quot;,&quot;citationItems&quot;:[{&quot;id&quot;:&quot;9e59855e-466f-3913-bb17-10c1d97b6d24&quot;,&quot;itemData&quot;:{&quot;type&quot;:&quot;paper-conference&quot;,&quot;id&quot;:&quot;9e59855e-466f-3913-bb17-10c1d97b6d24&quot;,&quot;title&quot;:&quot;Grad-CAM: Visual Explanations from Deep Networks via Gradient-Based Localization&quot;,&quot;author&quot;:[{&quot;family&quot;:&quot;Selvaraju&quot;,&quot;given&quot;:&quot;R R&quot;,&quot;parse-names&quot;:false,&quot;dropping-particle&quot;:&quot;&quot;,&quot;non-dropping-particle&quot;:&quot;&quot;},{&quot;family&quot;:&quot;Cogswell&quot;,&quot;given&quot;:&quot;M&quot;,&quot;parse-names&quot;:false,&quot;dropping-particle&quot;:&quot;&quot;,&quot;non-dropping-particle&quot;:&quot;&quot;},{&quot;family&quot;:&quot;Das&quot;,&quot;given&quot;:&quot;A&quot;,&quot;parse-names&quot;:false,&quot;dropping-particle&quot;:&quot;&quot;,&quot;non-dropping-particle&quot;:&quot;&quot;},{&quot;family&quot;:&quot;Vedantam&quot;,&quot;given&quot;:&quot;R&quot;,&quot;parse-names&quot;:false,&quot;dropping-particle&quot;:&quot;&quot;,&quot;non-dropping-particle&quot;:&quot;&quot;},{&quot;family&quot;:&quot;Parikh&quot;,&quot;given&quot;:&quot;D&quot;,&quot;parse-names&quot;:false,&quot;dropping-particle&quot;:&quot;&quot;,&quot;non-dropping-particle&quot;:&quot;&quot;},{&quot;family&quot;:&quot;Batra&quot;,&quot;given&quot;:&quot;D&quot;,&quot;parse-names&quot;:false,&quot;dropping-particle&quot;:&quot;&quot;,&quot;non-dropping-particle&quot;:&quot;&quot;}],&quot;container-title&quot;:&quot;IEEE International Conference on Computer Vision (ICCV)&quot;,&quot;DOI&quot;:&quot;10.1109/ICCV.2017.74&quot;,&quot;ISBN&quot;:&quot;2380-7504&quot;,&quot;issued&quot;:{&quot;date-parts&quot;:[[2017]]},&quot;page&quot;:&quot;618-62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&quot;},{&quot;citationID&quot;:&quot;MENDELEY_CITATION_bbe94289-07a5-47fb-b375-ea9d85bad148&quot;,&quot;citationItems&quot;:[{&quot;id&quot;:&quot;87365a7d-3936-3549-b484-8cf23f1fb4a6&quot;,&quot;itemData&quot;:{&quot;type&quot;:&quot;article-journal&quot;,&quot;id&quot;:&quot;87365a7d-3936-3549-b484-8cf23f1fb4a6&quot;,&quot;title&quot;:&quot;Prediction of cardiovascular risk factors from retinal fundus photographs via deep learning&quot;,&quot;author&quot;:[{&quot;family&quot;:&quot;Poplin&quot;,&quot;given&quot;:&quot;Ryan&quot;,&quot;parse-names&quot;:false,&quot;dropping-particle&quot;:&quot;&quot;,&quot;non-dropping-particle&quot;:&quot;&quot;},{&quot;family&quot;:&quot;Varadarajan&quot;,&quot;given&quot;:&quot;A&quot;,&quot;parse-names&quot;:false,&quot;dropping-particle&quot;:&quot;v&quot;,&quot;non-dropping-particle&quot;:&quot;&quot;},{&quot;family&quot;:&quot;Blumer&quot;,&quot;given&quot;:&quot;Katy&quot;,&quot;parse-names&quot;:false,&quot;dropping-particle&quot;:&quot;&quot;,&quot;non-dropping-particle&quot;:&quot;&quot;},{&quot;family&quot;:&quot;Liu&quot;,&quot;given&quot;:&quot;Yun&quot;,&quot;parse-names&quot;:false,&quot;dropping-particle&quot;:&quot;&quot;,&quot;non-dropping-particle&quot;:&quot;&quot;},{&quot;family&quot;:&quot;McConnell&quot;,&quot;given&quot;:&quot;M&quot;,&quot;parse-names&quot;:false,&quot;dropping-particle&quot;:&quot;v&quot;,&quot;non-dropping-particle&quot;:&quot;&quot;},{&quot;family&quot;:&quot;Corrado&quot;,&quot;given&quot;:&quot;G S&quot;,&quot;parse-names&quot;:false,&quot;dropping-particle&quot;:&quot;&quot;,&quot;non-dropping-particle&quot;:&quot;&quot;},{&quot;family&quot;:&quot;Peng&quot;,&quot;given&quot;:&quot;Lily&quot;,&quot;parse-names&quot;:false,&quot;dropping-particle&quot;:&quot;&quot;,&quot;non-dropping-particle&quot;:&quot;&quot;},{&quot;family&quot;:&quot;Webster&quot;,&quot;given&quot;:&quot;D R&quot;,&quot;parse-names&quot;:false,&quot;dropping-particle&quot;:&quot;&quot;,&quot;non-dropping-particle&quot;:&quot;&quot;}],&quot;container-title&quot;:&quot;Nature Biomedical Engineering&quot;,&quot;DOI&quot;:&quot;10.1038/s41551-018-0195-0&quot;,&quot;ISSN&quot;:&quot;2157-846X&quot;,&quot;issued&quot;:{&quot;date-parts&quot;:[[2018]]},&quot;page&quot;:&quot;158-164&quot;,&quot;abstract&quot;:&quot;Traditionally, medical discoveries are made by observing associations, making hypotheses from them and then designing and running experiments to test the hypotheses. However, with medical images, observing and quantifying associations can often be difficult because of the wide variety of features, patterns, colours, values and shapes that are present in real data. Here, we show that deep learning can extract new knowledge from retinal fundus images. Using deep-learning models trained on data from 284,335 patients and validated on two independent datasets of 12,026 and 999 patients, we predicted cardiovascular risk factors not previously thought to be present or quantifiable in retinal images, such as age (mean absolute error within 3.26 years), gender (area under the receiver operating characteristic curve (AUC) = 0.97), smoking status (AUC = 0.71), systolic blood pressure (mean absolute error within 11.23 mmHg) and major adverse cardiac events (AUC = 0.70). We also show that the trained deep-learning models used anatomical features, such as the optic disc or blood vessels, to generate each prediction.&quot;,&quot;volume&quot;:&quot;2&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&quot;},{&quot;citationID&quot;:&quot;MENDELEY_CITATION_2a8b9446-526f-468c-aebd-f1e4b6100214&quot;,&quot;citationItems&quot;:[{&quot;id&quot;:&quot;9e59855e-466f-3913-bb17-10c1d97b6d24&quot;,&quot;itemData&quot;:{&quot;type&quot;:&quot;article-journal&quot;,&quot;id&quot;:&quot;9e59855e-466f-3913-bb17-10c1d97b6d24&quot;,&quot;title&quot;:&quot;Grad-CAM: Visual explanations from deep networks via gradient-based localization&quot;,&quot;author&quot;:[{&quot;family&quot;:&quot;Selvaraju&quot;,&quot;given&quot;:&quot;R R&quot;,&quot;parse-names&quot;:false,&quot;dropping-particle&quot;:&quot;&quot;,&quot;non-dropping-particle&quot;:&quot;&quot;},{&quot;family&quot;:&quot;Cogswell&quot;,&quot;given&quot;:&quot;M&quot;,&quot;parse-names&quot;:false,&quot;dropping-particle&quot;:&quot;&quot;,&quot;non-dropping-particle&quot;:&quot;&quot;},{&quot;family&quot;:&quot;Das&quot;,&quot;given&quot;:&quot;A&quot;,&quot;parse-names&quot;:false,&quot;dropping-particle&quot;:&quot;&quot;,&quot;non-dropping-particle&quot;:&quot;&quot;},{&quot;family&quot;:&quot;Vedantam&quot;,&quot;given&quot;:&quot;R&quot;,&quot;parse-names&quot;:false,&quot;dropping-particle&quot;:&quot;&quot;,&quot;non-dropping-particle&quot;:&quot;&quot;},{&quot;family&quot;:&quot;Parikh&quot;,&quot;given&quot;:&quot;D&quot;,&quot;parse-names&quot;:false,&quot;dropping-particle&quot;:&quot;&quot;,&quot;non-dropping-particle&quot;:&quot;&quot;},{&quot;family&quot;:&quot;Batra&quot;,&quot;given&quot;:&quot;D&quot;,&quot;parse-names&quot;:false,&quot;dropping-particle&quot;:&quot;&quot;,&quot;non-dropping-particle&quot;:&quot;&quot;}],&quot;container-title&quot;:&quot;IEEE International Conference on Computer Vision (ICCV)&quot;,&quot;DOI&quot;:&quot;10.1109/ICCV.2017.74&quot;,&quot;ISBN&quot;:&quot;2380-7504&quot;,&quot;issued&quot;:{&quot;date-parts&quot;:[[2017]]},&quot;page&quot;:&quot;618-62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&quot;},{&quot;citationID&quot;:&quot;MENDELEY_CITATION_33e89274-8cd2-48e0-90ff-7ee81f449e50&quot;,&quot;citationItems&quot;:[{&quot;id&quot;:&quot;57b908c2-6ce6-3ffc-bb89-c2474897628b&quot;,&quot;itemData&quot;:{&quot;type&quot;:&quot;article-journal&quot;,&quot;id&quot;:&quot;57b908c2-6ce6-3ffc-bb89-c2474897628b&quot;,&quot;title&quot;:&quot;Prediabetes and type 2 diabetes are associated with generalized microvascular dysfunction: The Maastricht Study&quot;,&quot;author&quot;:[{&quot;family&quot;:&quot;Sörensen&quot;,&quot;given&quot;:&quot;Ben M.&quot;,&quot;parse-names&quot;:false,&quot;dropping-particle&quot;:&quot;&quot;,&quot;non-dropping-particle&quot;:&quot;&quot;},{&quot;family&quot;:&quot;Houben&quot;,&quot;given&quot;:&quot;Alfons J.H.M.&quot;,&quot;parse-names&quot;:false,&quot;dropping-particle&quot;:&quot;&quot;,&quot;non-dropping-particle&quot;:&quot;&quot;},{&quot;family&quot;:&quot;Berendschot&quot;,&quot;given&quot;:&quot;Tos T.J.M.&quot;,&quot;parse-names&quot;:false,&quot;dropping-particle&quot;:&quot;&quot;,&quot;non-dropping-particle&quot;:&quot;&quot;},{&quot;family&quot;:&quot;Schouten&quot;,&quot;given&quot;:&quot;Jan S.A.G.&quot;,&quot;parse-names&quot;:false,&quot;dropping-particle&quot;:&quot;&quot;,&quot;non-dropping-particle&quot;:&quot;&quot;},{&quot;family&quot;:&quot;Kroon&quot;,&quot;given&quot;:&quot;Abraham A.&quot;,&quot;parse-names&quot;:false,&quot;dropping-particle&quot;:&quot;&quot;,&quot;non-dropping-particle&quot;:&quot;&quot;},{&quot;family&quot;:&quot;Kallen&quot;,&quot;given&quot;:&quot;Carla J.H.&quot;,&quot;parse-names&quot;:false,&quot;dropping-particle&quot;:&quot;&quot;,&quot;non-dropping-particle&quot;:&quot;van der&quot;},{&quot;family&quot;:&quot;Henry&quot;,&quot;given&quot;:&quot;Ronald M.A.&quot;,&quot;parse-names&quot;:false,&quot;dropping-particle&quot;:&quot;&quot;,&quot;non-dropping-particle&quot;:&quot;&quot;},{&quot;family&quot;:&quot;Koster&quot;,&quot;given&quot;:&quot;Annemarie&quot;,&quot;parse-names&quot;:false,&quot;dropping-particle&quot;:&quot;&quot;,&quot;non-dropping-particle&quot;:&quot;&quot;},{&quot;family&quot;:&quot;Sep&quot;,&quot;given&quot;:&quot;Simone J.S.&quot;,&quot;parse-names&quot;:false,&quot;dropping-particle&quot;:&quot;&quot;,&quot;non-dropping-particle&quot;:&quot;&quot;},{&quot;family&quot;:&quot;Dagnelie&quot;,&quot;given&quot;:&quot;Pieter C.&quot;,&quot;parse-names&quot;:false,&quot;dropping-particle&quot;:&quot;&quot;,&quot;non-dropping-particle&quot;:&quot;&quot;},{&quot;family&quot;:&quot;Schaper&quot;,&quot;given&quot;:&quot;Nicolaas C.&quot;,&quot;parse-names&quot;:false,&quot;dropping-particle&quot;:&quot;&quot;,&quot;non-dropping-particle&quot;:&quot;&quot;},{&quot;family&quot;:&quot;Schram&quot;,&quot;given&quot;:&quot;Miranda T.&quot;,&quot;parse-names&quot;:false,&quot;dropping-particle&quot;:&quot;&quot;,&quot;non-dropping-particle&quot;:&quot;&quot;},{&quot;family&quot;:&quot;Stehouwer&quot;,&quot;given&quot;:&quot;Coen D.A.&quot;,&quot;parse-names&quot;:false,&quot;dropping-particle&quot;:&quot;&quot;,&quot;non-dropping-particle&quot;:&quot;&quot;}],&quot;container-title&quot;:&quot;Circulation&quot;,&quot;DOI&quot;:&quot;10.1161/CIRCULATIONAHA.116.023446&quot;,&quot;ISSN&quot;:&quot;15244539&quot;,&quot;PMID&quot;:&quot;27678264&quot;,&quot;issued&quot;:{&quot;date-parts&quot;:[[2016]]},&quot;page&quot;:&quot;1339-1352&quot;,&quot;abstract&quot;:&quot;Background: Type 2 diabetes (T2DM) is associated with an increased risk of cardiovascular disease. This can be partly explained by large-artery dysfunction, which already occurs in prediabetes (\&quot;ticking clock hypothesis\&quot;). Whether a similar phenomenon also applies to microvascular dysfunction is not known. We therefore tested the hypothesis that microvascular dysfunction is already present in prediabetes and is more severe in T2DM. To do so, we investigated the associations of prediabetes, T2DM, and measures of hyperglycemia with microvascular function measured as flicker light-induced retinal arteriolar dilation and heat-induced skin hyperemia. Methods: In the Maastricht Study, a T2DM-enriched population-based cohort study (n=2213, 51% men, aged [mean±standard deviation] 59.7±8.2 years), we determined flicker light-induced retinal arteriolar %-dilation (Dynamic Vessel Analyzer), heat-induced skin %-hyperemia (laser-Doppler flowmetry), and glucose metabolism status (oral glucose tolerance test; normal glucose metabolism [n=1269], prediabetes [n=335], or T2DM [n=609]). Differences were assessed with multivariable regression analyses adjusted for age, sex, body mass index, smoking, physical activity, systolic blood pressure, lipid profile, retinopathy, estimated glomerular filtration rate, (micro)albuminuria, the use of lipid-modifying and blood pressure-lowering medication, and prior cardiovascular disease. Results: Retinal arteriolar %-dilation was (mean±standard deviation) 3.4±2.8 in normal glucose metabolism, 3.0±2.7 in prediabetes, and 2.3±2.6 in T2DM. Adjusted analyses showed a lower arteriolar %-dilation in prediabetes (B=-0.20, 95% confidence interval -0.56 to 0.15) with further deterioration in T2DM (B=-0.61 [-0.97 to -0.25]) versus normal glucose metabolism (P for trend=0.001). Skin %-hyperemia was (mean±standard deviation) 1235±810 in normal glucose metabolism, 1109±748 in prediabetes, and 937±683 in T2DM. Adjusted analyses showed a lower %-hyperemia in prediabetes (B=-46 [-163 to 72]) with further deterioration in T2DM (B=-184 [-297 to -71]) versus normal glucose metabolism (P for trend=0.001). In addition, higher glycohemoglobin A1c and fasting plasma glucose were associated with lower retinal arteriolar %-dilation and skin %-hyperemia in fully adjusted models (for glycohemoglobin A1c, standardized B=-0.10 [-0.15 to -0.05], P&lt;0.001 and standardized B=-0.13 [-0.19 to -0.07], P&lt;0.001, respectively; for fasting plasma glucose, standardized B=-0.09 [-0.15 to -0.04], P&lt;0.001 and standardized B=-0.10 [-0.15 to -0.04], P=0.002, respectively). Conclusion: Prediabetes, T2DM, and measures of hyperglycemia are independently associated with impaired microvascular function in the retina and skin. These findings support the concept that microvascular dysfunction precedes and thus may contribute to T2DM-associated cardiovascular disease and other complications, which may in part have a microvascular origin such as impaired cognition and heart failure.&quot;,&quot;publisher&quot;:&quot;Lippincott Williams and Wilkins&quot;,&quot;issue&quot;:&quot;18&quot;,&quot;volume&quot;:&quot;134&quot;},&quot;isTemporary&quot;:false}],&quot;properties&quot;:{&quot;noteIndex&quot;:0},&quot;isEdited&quot;:false,&quot;manualOverride&quot;:{&quot;isManuallyOverridden&quot;:false,&quot;citeprocText&quot;:&quot;(27)&quot;,&quot;manualOverrideText&quot;:&quot;&quot;},&quot;citationTag&quot;:&quot;MENDELEY_CITATION_v3_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&quot;},{&quot;citationID&quot;:&quot;MENDELEY_CITATION_6ebab9e2-8e6f-4a75-a271-78c947789a6f&quot;,&quot;citationItems&quot;:[{&quot;id&quot;:&quot;17389ddb-7644-3f07-8798-6b08d84d82a1&quot;,&quot;itemData&quot;:{&quot;type&quot;:&quot;article-journal&quot;,&quot;id&quot;:&quot;17389ddb-7644-3f07-8798-6b08d84d82a1&quot;,&quot;title&quot;:&quot;Microvascular phenotyping in The Maastricht Study: Design and main findings, 2010–2018&quot;,&quot;author&quot;:[{&quot;family&quot;:&quot;Li&quot;,&quot;given&quot;:&quot;Wenjie&quot;,&quot;parse-names&quot;:false,&quot;dropping-particle&quot;:&quot;&quot;,&quot;non-dropping-particle&quot;:&quot;&quot;},{&quot;family&quot;:&quot;Schram&quot;,&quot;given&quot;:&quot;Miranda T&quot;,&quot;parse-names&quot;:false,&quot;dropping-particle&quot;:&quot;&quot;,&quot;non-dropping-particle&quot;:&quot;&quot;},{&quot;family&quot;:&quot;Sörensen&quot;,&quot;given&quot;:&quot;Ben M&quot;,&quot;parse-names&quot;:false,&quot;dropping-particle&quot;:&quot;&quot;,&quot;non-dropping-particle&quot;:&quot;&quot;},{&quot;family&quot;:&quot;Agtmaal&quot;,&quot;given&quot;:&quot;Marnix J M&quot;,&quot;parse-names&quot;:false,&quot;dropping-particle&quot;:&quot;&quot;,&quot;non-dropping-particle&quot;:&quot;van&quot;},{&quot;family&quot;:&quot;Berendschot&quot;,&quot;given&quot;:&quot;Tos T J M&quot;,&quot;parse-names&quot;:false,&quot;dropping-particle&quot;:&quot;&quot;,&quot;non-dropping-particle&quot;:&quot;&quot;},{&quot;family&quot;:&quot;Webers&quot;,&quot;given&quot;:&quot;Carroll A B&quot;,&quot;parse-names&quot;:false,&quot;dropping-particle&quot;:&quot;&quot;,&quot;non-dropping-particle&quot;:&quot;&quot;},{&quot;family&quot;:&quot;Jansen&quot;,&quot;given&quot;:&quot;Jacobus F A&quot;,&quot;parse-names&quot;:false,&quot;dropping-particle&quot;:&quot;&quot;,&quot;non-dropping-particle&quot;:&quot;&quot;},{&quot;family&quot;:&quot;Backes&quot;,&quot;given&quot;:&quot;Walter H&quot;,&quot;parse-names&quot;:false,&quot;dropping-particle&quot;:&quot;&quot;,&quot;non-dropping-particle&quot;:&quot;&quot;},{&quot;family&quot;:&quot;Gronenschild&quot;,&quot;given&quot;:&quot;Ed H B M&quot;,&quot;parse-names&quot;:false,&quot;dropping-particle&quot;:&quot;&quot;,&quot;non-dropping-particle&quot;:&quot;&quot;},{&quot;family&quot;:&quot;Schalkwijk&quot;,&quot;given&quot;:&quot;Casper G&quot;,&quot;parse-names&quot;:false,&quot;dropping-particle&quot;:&quot;&quot;,&quot;non-dropping-particle&quot;:&quot;&quot;},{&quot;family&quot;:&quot;Stehouwer&quot;,&quot;given&quot;:&quot;Coen D A&quot;,&quot;parse-names&quot;:false,&quot;dropping-particle&quot;:&quot;&quot;,&quot;non-dropping-particle&quot;:&quot;&quot;},{&quot;family&quot;:&quot;Houben&quot;,&quot;given&quot;:&quot;Alfons J H M&quot;,&quot;parse-names&quot;:false,&quot;dropping-particle&quot;:&quot;&quot;,&quot;non-dropping-particle&quot;:&quot;&quot;}],&quot;container-title&quot;:&quot;American Journal of Epidemiology&quot;,&quot;issued&quot;:{&quot;date-parts&quot;:[[2020]]},&quot;page&quot;:&quot;873-884&quot;,&quot;abstract&quot;:&quot;Microvascular dysfunction (MVD) is a common pathophysiological change that occurs in various diseases, such as type 2 diabetes mellitus (T2DM), heart failure, dementia, and depression. Recent technical advances have enabled noninvasive measurement and quantification of microvascular changes in humans. In this paper, we describe the protocols of the microvascular measurements applied in the Maastricht Study, an ongoing prospective, population-based cohort study of persons aged 40–75 years being carried out in the southern part of the Netherlands (baseline data assessment, November 2010–January 2020). The study includes a variety of noninvasive measurements in skin, retina, brain, and sublingual tissue, as well as plasma and urine biomarker assessments. Following this, we summarize our main findings involving these microvascular measurements through the end of 2018. Finally, we provide a brief perspective on future microvascular investigations within the framework of the Maastricht Study.&quot;,&quot;issue&quot;:&quot;9&quot;,&quot;volume&quot;:&quot;189&quot;},&quot;isTemporary&quot;:false}],&quot;properties&quot;:{&quot;noteIndex&quot;:0},&quot;isEdited&quot;:false,&quot;manualOverride&quot;:{&quot;isManuallyOverridden&quot;:true,&quot;citeprocText&quot;:&quot;(28)&quot;,&quot;manualOverrideText&quot;:&quot;(21).&quot;},&quot;citationTag&quot;:&quot;MENDELEY_CITATION_v3_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&quot;},{&quot;citationID&quot;:&quot;MENDELEY_CITATION_a67c61ef-e96d-4a50-a4ca-d4caf72a5e6a&quot;,&quot;citationItems&quot;:[{&quot;id&quot;:&quot;0ed3371a-399e-331e-b4f0-671ac85e116b&quot;,&quot;itemData&quot;:{&quot;type&quot;:&quot;article-journal&quot;,&quot;id&quot;:&quot;0ed3371a-399e-331e-b4f0-671ac85e116b&quot;,&quot;title&quot;:&quot;Artificial Intelligence Screening for Diabetic Retinopathy: the Real-World Emerging Application&quot;,&quot;author&quot;:[{&quot;family&quot;:&quot;Bellemo&quot;,&quot;given&quot;:&quot;V&quot;,&quot;parse-names&quot;:false,&quot;dropping-particle&quot;:&quot;&quot;,&quot;non-dropping-particle&quot;:&quot;&quot;},{&quot;family&quot;:&quot;Lim&quot;,&quot;given&quot;:&quot;G&quot;,&quot;parse-names&quot;:false,&quot;dropping-particle&quot;:&quot;&quot;,&quot;non-dropping-particle&quot;:&quot;&quot;},{&quot;family&quot;:&quot;Rim&quot;,&quot;given&quot;:&quot;T H&quot;,&quot;parse-names&quot;:false,&quot;dropping-particle&quot;:&quot;&quot;,&quot;non-dropping-particle&quot;:&quot;&quot;},{&quot;family&quot;:&quot;Tan&quot;,&quot;given&quot;:&quot;G S W&quot;,&quot;parse-names&quot;:false,&quot;dropping-particle&quot;:&quot;&quot;,&quot;non-dropping-particle&quot;:&quot;&quot;},{&quot;family&quot;:&quot;Cheung&quot;,&quot;given&quot;:&quot;C Y&quot;,&quot;parse-names&quot;:false,&quot;dropping-particle&quot;:&quot;&quot;,&quot;non-dropping-particle&quot;:&quot;&quot;},{&quot;family&quot;:&quot;Sadda&quot;,&quot;given&quot;:&quot;S&quot;,&quot;parse-names&quot;:false,&quot;dropping-particle&quot;:&quot;v&quot;,&quot;non-dropping-particle&quot;:&quot;&quot;},{&quot;family&quot;:&quot;He&quot;,&quot;given&quot;:&quot;M.-G.&quot;,&quot;parse-names&quot;:false,&quot;dropping-particle&quot;:&quot;&quot;,&quot;non-dropping-particle&quot;:&quot;&quot;},{&quot;family&quot;:&quot;Tufail&quot;,&quot;given&quot;:&quot;A&quot;,&quot;parse-names&quot;:false,&quot;dropping-particle&quot;:&quot;&quot;,&quot;non-dropping-particle&quot;:&quot;&quot;},{&quot;family&quot;:&quot;Lee&quot;,&quot;given&quot;:&quot;M L&quot;,&quot;parse-names&quot;:false,&quot;dropping-particle&quot;:&quot;&quot;,&quot;non-dropping-particle&quot;:&quot;&quot;},{&quot;family&quot;:&quot;Hsu&quot;,&quot;given&quot;:&quot;W&quot;,&quot;parse-names&quot;:false,&quot;dropping-particle&quot;:&quot;&quot;,&quot;non-dropping-particle&quot;:&quot;&quot;},{&quot;family&quot;:&quot;Ting&quot;,&quot;given&quot;:&quot;D S W&quot;,&quot;parse-names&quot;:false,&quot;dropping-particle&quot;:&quot;&quot;,&quot;non-dropping-particle&quot;:&quot;&quot;}],&quot;container-title&quot;:&quot;Current Diabetes Reports&quot;,&quot;DOI&quot;:&quot;10.1007/s11892-019-1189-3&quot;,&quot;URL&quot;:&quot;https://www.scopus.com/inward/record.uri?eid=2-s2.0-85069975765&amp;doi=10.1007%2fs11892-019-1189-3&amp;partnerID=40&amp;md5=e3d0918b90a05f14c854fa32d1de7005&quot;,&quot;issued&quot;:{&quot;date-parts&quot;:[[2019]]},&quot;page&quot;:&quot;Article number 72&quot;,&quot;issue&quot;:&quot;9&quot;,&quot;volume&quot;:&quot;19&quot;},&quot;isTemporary&quot;:false},{&quot;id&quot;:&quot;0ae2f345-0806-31b7-acd6-e5f16ed3457e&quot;,&quot;itemData&quot;:{&quot;type&quot;:&quot;article-journal&quot;,&quot;id&quot;:&quot;0ae2f345-0806-31b7-acd6-e5f16ed3457e&quot;,&quot;title&quot;:&quot;Deep learning based computer-aided diagnosis systems for diabetic retinopathy: A survey&quot;,&quot;author&quot;:[{&quot;family&quot;:&quot;Asiri&quot;,&quot;given&quot;:&quot;Norah&quot;,&quot;parse-names&quot;:false,&quot;dropping-particle&quot;:&quot;&quot;,&quot;non-dropping-particle&quot;:&quot;&quot;},{&quot;family&quot;:&quot;Hussain&quot;,&quot;given&quot;:&quot;Muhammad&quot;,&quot;parse-names&quot;:false,&quot;dropping-particle&quot;:&quot;&quot;,&quot;non-dropping-particle&quot;:&quot;&quot;},{&quot;family&quot;:&quot;Adel&quot;,&quot;given&quot;:&quot;Fadwa&quot;,&quot;parse-names&quot;:false,&quot;dropping-particle&quot;:&quot;&quot;,&quot;non-dropping-particle&quot;:&quot;al&quot;},{&quot;family&quot;:&quot;Alzaidi&quot;,&quot;given&quot;:&quot;Nazih&quot;,&quot;parse-names&quot;:false,&quot;dropping-particle&quot;:&quot;&quot;,&quot;non-dropping-particle&quot;:&quot;&quot;}],&quot;container-title&quot;:&quot;Artificial Intelligence in Medicine&quot;,&quot;DOI&quot;:&quot;https://doi.org/10.1016/j.artmed.2019.07.009&quot;,&quot;ISSN&quot;:&quot;0933-3657&quot;,&quot;issued&quot;:{&quot;date-parts&quot;:[[2019]]},&quot;page&quot;:&quot;Article ID 101701&quot;,&quot;abstract&quot;:&quot;Diabetic retinopathy (DR) results in vision loss if not treated early. A computer-aided diagnosis (CAD) system based on retinal fundus images is an efficient and effective method for early DR diagnosis and assisting experts. A computer-aided diagnosis (CAD) system involves various stages like detection, segmentation and classification of lesions in fundus images. Many traditional machine-learning (ML) techniques based on hand-engineered features have been introduced. The recent emergence of deep learning (DL) and its decisive victory over traditional ML methods for various applications motivated the researchers to employ it for DR diagnosis, and many deep-learning-based methods have been introduced. In this paper, we review these methods, highlighting their pros and cons. In addition, we point out the challenges to be addressed in designing and learning about efficient, effective and robust deep-learning algorithms for various problems in DR diagnosis and draw attention to directions for future research.&quot;,&quot;volume&quot;:&quot;99&quot;},&quot;isTemporary&quot;:false}],&quot;properties&quot;:{&quot;noteIndex&quot;:0},&quot;isEdited&quot;:false,&quot;manualOverride&quot;:{&quot;isManuallyOverridden&quot;:false,&quot;citeprocText&quot;:&quot;(29,30)&quot;,&quot;manualOverrideText&quot;:&quot;&quot;},&quot;citationTag&quot;:&quot;MENDELEY_CITATION_v3_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&quot;},{&quot;citationID&quot;:&quot;MENDELEY_CITATION_ef2ea2e9-01d8-4172-9c2e-f8b6521668e2&quot;,&quot;citationItems&quot;:[{&quot;id&quot;:&quot;0700d539-8c94-3a31-81cc-fdaf242201c0&quot;,&quot;itemData&quot;:{&quot;type&quot;:&quot;article-journal&quot;,&quot;id&quot;:&quot;0700d539-8c94-3a31-81cc-fdaf242201c0&quot;,&quot;title&quot;:&quot;Direct classification of type 2 diabetes from retinal fundus images in a population-based sample from The Maastricht Study&quot;,&quot;author&quot;:[{&quot;family&quot;:&quot;Heslinga&quot;,&quot;given&quot;:&quot;Friso G&quot;,&quot;parse-names&quot;:false,&quot;dropping-particle&quot;:&quot;&quot;,&quot;non-dropping-particle&quot;:&quot;&quot;},{&quot;family&quot;:&quot;Pluim&quot;,&quot;given&quot;:&quot;Josien P W&quot;,&quot;parse-names&quot;:false,&quot;dropping-particle&quot;:&quot;&quot;,&quot;non-dropping-particle&quot;:&quot;&quot;},{&quot;family&quot;:&quot;Houben&quot;,&quot;given&quot;:&quot;A J H M&quot;,&quot;parse-names&quot;:false,&quot;dropping-particle&quot;:&quot;&quot;,&quot;non-dropping-particle&quot;:&quot;&quot;},{&quot;family&quot;:&quot;Schram&quot;,&quot;given&quot;:&quot;Miranda T&quot;,&quot;parse-names&quot;:false,&quot;dropping-particle&quot;:&quot;&quot;,&quot;non-dropping-particle&quot;:&quot;&quot;},{&quot;family&quot;:&quot;Henry&quot;,&quot;given&quot;:&quot;Ronald M A&quot;,&quot;parse-names&quot;:false,&quot;dropping-particle&quot;:&quot;&quot;,&quot;non-dropping-particle&quot;:&quot;&quot;},{&quot;family&quot;:&quot;Stehouwer&quot;,&quot;given&quot;:&quot;D A&quot;,&quot;parse-names&quot;:false,&quot;dropping-particle&quot;:&quot;&quot;,&quot;non-dropping-particle&quot;:&quot;&quot;},{&quot;family&quot;:&quot;Greevenbroek&quot;,&quot;given&quot;:&quot;Marleen J&quot;,&quot;parse-names&quot;:false,&quot;dropping-particle&quot;:&quot;&quot;,&quot;non-dropping-particle&quot;:&quot;van&quot;},{&quot;family&quot;:&quot;Berendschot&quot;,&quot;given&quot;:&quot;Tos T J M&quot;,&quot;parse-names&quot;:false,&quot;dropping-particle&quot;:&quot;&quot;,&quot;non-dropping-particle&quot;:&quot;&quot;},{&quot;family&quot;:&quot;Veta&quot;,&quot;given&quot;:&quot;Mitko&quot;,&quot;parse-names&quot;:false,&quot;dropping-particle&quot;:&quot;&quot;,&quot;non-dropping-particle&quot;:&quot;&quot;}],&quot;container-title&quot;:&quot;Proceedings of SPIE 11314, Medical Imaging 2020: Computer-Aided Diagnosis&quot;,&quot;issued&quot;:{&quot;date-parts&quot;:[[2020]]},&quot;abstract&quot;:&quot;Type 2 Diabetes (T2D) is a chronic metabolic disorder that can lead to blindness and cardiovascular disease. Information about early stage T2D might be present in retinal fundus images, but to what extent these images can be used for a screening setting is still unknown. In this study, deep neural networks were employed to differentiate between fundus images from individuals with and without T2D. We investigated three methods to achieve high classification performance, measured by the area under the receiver operating curve (ROC-AUC). A multi-target learning approach to simultaneously output retinal biomarkers as well as T2D works best (AUC = 0.746 [±0.001]). Furthermore, the classification performance can be improved when images with high prediction uncertainty are referred to a specialist. We also show that the combination of images of the left and right eye per individual can further improve the classification performance (AUC = 0.758 [±0.003]), using a simple averaging approach. The results are promising, suggesting the feasibility of screening for T2D from retinal fundus images.&quot;,&quot;volume&quot;:&quot;11314&quot;},&quot;isTemporary&quot;:false},{&quot;id&quot;:&quot;56f6e9f6-d48f-39c1-aec8-7d7f8a531dcd&quot;,&quot;itemData&quot;:{&quot;type&quot;:&quot;article-journal&quot;,&quot;id&quot;:&quot;56f6e9f6-d48f-39c1-aec8-7d7f8a531dcd&quot;,&quot;title&quot;:&quot;Exploratory study on direct prediction of diabetes using deep residual networks&quot;,&quot;author&quot;:[{&quot;family&quot;:&quot;Abbasi-Sureshjani&quot;,&quot;given&quot;:&quot;Samaneh&quot;,&quot;parse-names&quot;:false,&quot;dropping-particle&quot;:&quot;&quot;,&quot;non-dropping-particle&quot;:&quot;&quot;},{&quot;family&quot;:&quot;Dashtbozorg&quot;,&quot;given&quot;:&quot;Behdad&quot;,&quot;parse-names&quot;:false,&quot;dropping-particle&quot;:&quot;&quot;,&quot;non-dropping-particle&quot;:&quot;&quot;},{&quot;family&quot;:&quot;Haar Romeny&quot;,&quot;given&quot;:&quot;Bart M.&quot;,&quot;parse-names&quot;:false,&quot;dropping-particle&quot;:&quot;&quot;,&quot;non-dropping-particle&quot;:&quot;ter&quot;},{&quot;family&quot;:&quot;Fleuret&quot;,&quot;given&quot;:&quot;François&quot;,&quot;parse-names&quot;:false,&quot;dropping-particle&quot;:&quot;&quot;,&quot;non-dropping-particle&quot;:&quot;&quot;}],&quot;container-title&quot;:&quot;Lecture Notes in Computational Vision and Biomechanics&quot;,&quot;DOI&quot;:&quot;10.1007/978-3-319-68195-5_86&quot;,&quot;ISSN&quot;:&quot;22129413&quot;,&quot;issued&quot;:{&quot;date-parts&quot;:[[2018]]},&quot;page&quot;:&quot;797-802&quot;,&quot;abstract&quot;:&quot;Diabetes is threatening the health of many people in the world. People may be diagnosed with diabetes only when symptoms or complications such as diabetic retinopathy start to appear. Retinal images reflect the health of the circulatory system and they are considered as a cheap and patient-friendly source of information for diagnosis purposes. Convolutional neural networks have enhanced the performance of conventional image processing techniques significantly by neglecting inconsistent feature extraction pipelines and learning informative features automatically from data. In this work we explore the possibility of using the deep residual networks as one of the state-of-the-art convolutional networks to diagnose diabetes directly from retinal images, without using any blood glucose information. The results indicate that convolutional networks are able to capture informative differences between healthy and diabetic patients and it is possible to differentiate between these two groups using only the retinal images. The performance of the proposed method is significantly higher than human experts.&quot;,&quot;publisher&quot;:&quot;Springer Netherlands&quot;,&quot;volume&quot;:&quot;27&quot;},&quot;isTemporary&quot;:false}],&quot;properties&quot;:{&quot;noteIndex&quot;:0},&quot;isEdited&quot;:false,&quot;manualOverride&quot;:{&quot;isManuallyOverridden&quot;:false,&quot;citeprocText&quot;:&quot;(31,32)&quot;,&quot;manualOverrideText&quot;:&quot;&quot;},&quot;citationTag&quot;:&quot;MENDELEY_CITATION_v3_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&quot;},{&quot;citationID&quot;:&quot;MENDELEY_CITATION_53abe9ee-a587-4cf5-8fcf-440a6acac252&quot;,&quot;citationItems&quot;:[{&quot;id&quot;:&quot;87365a7d-3936-3549-b484-8cf23f1fb4a6&quot;,&quot;itemData&quot;:{&quot;type&quot;:&quot;article-journal&quot;,&quot;id&quot;:&quot;87365a7d-3936-3549-b484-8cf23f1fb4a6&quot;,&quot;title&quot;:&quot;Prediction of cardiovascular risk factors from retinal fundus photographs via deep learning&quot;,&quot;author&quot;:[{&quot;family&quot;:&quot;Poplin&quot;,&quot;given&quot;:&quot;Ryan&quot;,&quot;parse-names&quot;:false,&quot;dropping-particle&quot;:&quot;&quot;,&quot;non-dropping-particle&quot;:&quot;&quot;},{&quot;family&quot;:&quot;Varadarajan&quot;,&quot;given&quot;:&quot;A&quot;,&quot;parse-names&quot;:false,&quot;dropping-particle&quot;:&quot;v&quot;,&quot;non-dropping-particle&quot;:&quot;&quot;},{&quot;family&quot;:&quot;Blumer&quot;,&quot;given&quot;:&quot;Katy&quot;,&quot;parse-names&quot;:false,&quot;dropping-particle&quot;:&quot;&quot;,&quot;non-dropping-particle&quot;:&quot;&quot;},{&quot;family&quot;:&quot;Liu&quot;,&quot;given&quot;:&quot;Yun&quot;,&quot;parse-names&quot;:false,&quot;dropping-particle&quot;:&quot;&quot;,&quot;non-dropping-particle&quot;:&quot;&quot;},{&quot;family&quot;:&quot;McConnell&quot;,&quot;given&quot;:&quot;M&quot;,&quot;parse-names&quot;:false,&quot;dropping-particle&quot;:&quot;v&quot;,&quot;non-dropping-particle&quot;:&quot;&quot;},{&quot;family&quot;:&quot;Corrado&quot;,&quot;given&quot;:&quot;G S&quot;,&quot;parse-names&quot;:false,&quot;dropping-particle&quot;:&quot;&quot;,&quot;non-dropping-particle&quot;:&quot;&quot;},{&quot;family&quot;:&quot;Peng&quot;,&quot;given&quot;:&quot;Lily&quot;,&quot;parse-names&quot;:false,&quot;dropping-particle&quot;:&quot;&quot;,&quot;non-dropping-particle&quot;:&quot;&quot;},{&quot;family&quot;:&quot;Webster&quot;,&quot;given&quot;:&quot;D R&quot;,&quot;parse-names&quot;:false,&quot;dropping-particle&quot;:&quot;&quot;,&quot;non-dropping-particle&quot;:&quot;&quot;}],&quot;container-title&quot;:&quot;Nature Biomedical Engineering&quot;,&quot;DOI&quot;:&quot;10.1038/s41551-018-0195-0&quot;,&quot;ISSN&quot;:&quot;2157-846X&quot;,&quot;issued&quot;:{&quot;date-parts&quot;:[[2018]]},&quot;page&quot;:&quot;158-164&quot;,&quot;abstract&quot;:&quot;Traditionally, medical discoveries are made by observing associations, making hypotheses from them and then designing and running experiments to test the hypotheses. However, with medical images, observing and quantifying associations can often be difficult because of the wide variety of features, patterns, colours, values and shapes that are present in real data. Here, we show that deep learning can extract new knowledge from retinal fundus images. Using deep-learning models trained on data from 284,335 patients and validated on two independent datasets of 12,026 and 999 patients, we predicted cardiovascular risk factors not previously thought to be present or quantifiable in retinal images, such as age (mean absolute error within 3.26 years), gender (area under the receiver operating characteristic curve (AUC) = 0.97), smoking status (AUC = 0.71), systolic blood pressure (mean absolute error within 11.23 mmHg) and major adverse cardiac events (AUC = 0.70). We also show that the trained deep-learning models used anatomical features, such as the optic disc or blood vessels, to generate each prediction.&quot;,&quot;volume&quot;:&quot;2&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&quot;},{&quot;citationID&quot;:&quot;MENDELEY_CITATION_8b3fc6e6-1dc5-41b8-a003-9d9966e105b0&quot;,&quot;citationItems&quot;:[{&quot;id&quot;:&quot;0700d539-8c94-3a31-81cc-fdaf242201c0&quot;,&quot;itemData&quot;:{&quot;type&quot;:&quot;article-journal&quot;,&quot;id&quot;:&quot;0700d539-8c94-3a31-81cc-fdaf242201c0&quot;,&quot;title&quot;:&quot;Direct classification of type 2 diabetes from retinal fundus images in a population-based sample from The Maastricht Study&quot;,&quot;author&quot;:[{&quot;family&quot;:&quot;Heslinga&quot;,&quot;given&quot;:&quot;Friso G&quot;,&quot;parse-names&quot;:false,&quot;dropping-particle&quot;:&quot;&quot;,&quot;non-dropping-particle&quot;:&quot;&quot;},{&quot;family&quot;:&quot;Pluim&quot;,&quot;given&quot;:&quot;Josien P W&quot;,&quot;parse-names&quot;:false,&quot;dropping-particle&quot;:&quot;&quot;,&quot;non-dropping-particle&quot;:&quot;&quot;},{&quot;family&quot;:&quot;Houben&quot;,&quot;given&quot;:&quot;A J H M&quot;,&quot;parse-names&quot;:false,&quot;dropping-particle&quot;:&quot;&quot;,&quot;non-dropping-particle&quot;:&quot;&quot;},{&quot;family&quot;:&quot;Schram&quot;,&quot;given&quot;:&quot;Miranda T&quot;,&quot;parse-names&quot;:false,&quot;dropping-particle&quot;:&quot;&quot;,&quot;non-dropping-particle&quot;:&quot;&quot;},{&quot;family&quot;:&quot;Henry&quot;,&quot;given&quot;:&quot;Ronald M A&quot;,&quot;parse-names&quot;:false,&quot;dropping-particle&quot;:&quot;&quot;,&quot;non-dropping-particle&quot;:&quot;&quot;},{&quot;family&quot;:&quot;Stehouwer&quot;,&quot;given&quot;:&quot;D A&quot;,&quot;parse-names&quot;:false,&quot;dropping-particle&quot;:&quot;&quot;,&quot;non-dropping-particle&quot;:&quot;&quot;},{&quot;family&quot;:&quot;Greevenbroek&quot;,&quot;given&quot;:&quot;Marleen J&quot;,&quot;parse-names&quot;:false,&quot;dropping-particle&quot;:&quot;&quot;,&quot;non-dropping-particle&quot;:&quot;van&quot;},{&quot;family&quot;:&quot;Berendschot&quot;,&quot;given&quot;:&quot;Tos T J M&quot;,&quot;parse-names&quot;:false,&quot;dropping-particle&quot;:&quot;&quot;,&quot;non-dropping-particle&quot;:&quot;&quot;},{&quot;family&quot;:&quot;Veta&quot;,&quot;given&quot;:&quot;Mitko&quot;,&quot;parse-names&quot;:false,&quot;dropping-particle&quot;:&quot;&quot;,&quot;non-dropping-particle&quot;:&quot;&quot;}],&quot;container-title&quot;:&quot;Proceedings of SPIE 11314, Medical Imaging 2020: Computer-Aided Diagnosis&quot;,&quot;issued&quot;:{&quot;date-parts&quot;:[[2020]]},&quot;abstract&quot;:&quot;Type 2 Diabetes (T2D) is a chronic metabolic disorder that can lead to blindness and cardiovascular disease. Information about early stage T2D might be present in retinal fundus images, but to what extent these images can be used for a screening setting is still unknown. In this study, deep neural networks were employed to differentiate between fundus images from individuals with and without T2D. We investigated three methods to achieve high classification performance, measured by the area under the receiver operating curve (ROC-AUC). A multi-target learning approach to simultaneously output retinal biomarkers as well as T2D works best (AUC = 0.746 [±0.001]). Furthermore, the classification performance can be improved when images with high prediction uncertainty are referred to a specialist. We also show that the combination of images of the left and right eye per individual can further improve the classification performance (AUC = 0.758 [±0.003]), using a simple averaging approach. The results are promising, suggesting the feasibility of screening for T2D from retinal fundus images.&quot;,&quot;volume&quot;:&quot;11314&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&quot;},{&quot;citationID&quot;:&quot;MENDELEY_CITATION_3de9da40-116f-4116-9e28-4f391fe8e4c0&quot;,&quot;citationItems&quot;:[{&quot;id&quot;:&quot;c10dda3e-42df-346d-add3-b332224d12b7&quot;,&quot;itemData&quot;:{&quot;type&quot;:&quot;article-journal&quot;,&quot;id&quot;:&quot;c10dda3e-42df-346d-add3-b332224d12b7&quot;,&quot;title&quot;:&quot;Indices of abdominal obesity are better discriminators of cardiovascular risk factors than BMI: a meta-analysis&quot;,&quot;author&quot;:[{&quot;family&quot;:&quot;Lee&quot;,&quot;given&quot;:&quot;Crystal Man Ying&quot;,&quot;parse-names&quot;:false,&quot;dropping-particle&quot;:&quot;&quot;,&quot;non-dropping-particle&quot;:&quot;&quot;},{&quot;family&quot;:&quot;Huxley&quot;,&quot;given&quot;:&quot;Rachel R.&quot;,&quot;parse-names&quot;:false,&quot;dropping-particle&quot;:&quot;&quot;,&quot;non-dropping-particle&quot;:&quot;&quot;},{&quot;family&quot;:&quot;Wildman&quot;,&quot;given&quot;:&quot;Rachel P.&quot;,&quot;parse-names&quot;:false,&quot;dropping-particle&quot;:&quot;&quot;,&quot;non-dropping-particle&quot;:&quot;&quot;},{&quot;family&quot;:&quot;Woodward&quot;,&quot;given&quot;:&quot;Mark&quot;,&quot;parse-names&quot;:false,&quot;dropping-particle&quot;:&quot;&quot;,&quot;non-dropping-particle&quot;:&quot;&quot;}],&quot;container-title&quot;:&quot;Journal of Clinical Epidemiology&quot;,&quot;DOI&quot;:&quot;10.1016/j.jclinepi.2007.08.012&quot;,&quot;ISSN&quot;:&quot;08954356&quot;,&quot;PMID&quot;:&quot;18359190&quot;,&quot;issued&quot;:{&quot;date-parts&quot;:[[2008,7]]},&quot;page&quot;:&quot;646-653&quot;,&quot;abstract&quot;:&quot;Objective: To determine which simple index of overweight and obesity is the best discriminator of cardiovascular risk factors. Study Design and Setting: This is a meta-analysis of published literature. MEDLINE was searched. Studies that used receiver-operating characteristics (ROC) curve analysis and published area under the ROC curves (AUC) for overweight and obesity indices with hypertension, type-2 diabetes, and/or dyslipidemia were included. The AUC for each of the four indices, with each risk factor, was pooled using a random-effects model; male and female data were analyzed separately. Results: Ten studies met the inclusion criteria. Body mass index (BMI) was the poorest discriminator for cardiovascular risk factors. Waist-to-height ratio (WHtR) was the best discriminator for hypertension, diabetes, and dyslipidemia in both sexes; its pooled AUC (95% confidence intervals) ranged from 0.67 (0.64, 0.69) to 0.73 (0.70, 0.75) and from 0.68 (0.63, 0.72) to 0.76 (0.70, 0.81) in males and females, respectively. Conclusion: Statistical evidence supports the superiority of measures of centralized obesity, especially WHtR, over BMI, for detecting cardiovascular risk factors in both men and women. © 2008 Elsevier Inc. All rights reserved.&quot;,&quot;issue&quot;:&quot;7&quot;,&quot;volume&quot;:&quot;61&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&quot;},{&quot;citationID&quot;:&quot;MENDELEY_CITATION_90d66853-4107-4d84-afb2-68d805ef1d80&quot;,&quot;citationItems&quot;:[{&quot;id&quot;:&quot;c203eaf1-4317-360b-9a21-cbf5278e08de&quot;,&quot;itemData&quot;:{&quot;type&quot;:&quot;article-journal&quot;,&quot;id&quot;:&quot;c203eaf1-4317-360b-9a21-cbf5278e08de&quot;,&quot;title&quot;:&quot;EfficientNet: Rethinking Model Scaling for Convolutional Neural Networks&quot;,&quot;author&quot;:[{&quot;family&quot;:&quot;Tan&quot;,&quot;given&quot;:&quot;Mingxing&quot;,&quot;parse-names&quot;:false,&quot;dropping-particle&quot;:&quot;&quot;,&quot;non-dropping-particle&quot;:&quot;&quot;},{&quot;family&quot;:&quot;Le&quot;,&quot;given&quot;:&quot;Quoc&quot;,&quot;parse-names&quot;:false,&quot;dropping-particle&quot;:&quot;v&quot;,&quot;non-dropping-particle&quot;:&quot;&quot;}],&quot;container-title&quot;:&quot;International Conference on Machine Learning&quot;,&quot;issued&quot;:{&quot;date-parts&quot;:[[2019]]},&quot;abstract&quot;:&quot;Convolutional Neural Networks (ConvNets)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Our EfficientNets also transfer well and achieve state-of-the-art accuracy on CIFAR-100 (91.7%), Flowers (98.8%), and 3 other transfer learning datasets, with an order of magnitude fewer parameters.&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&quot;},{&quot;citationID&quot;:&quot;MENDELEY_CITATION_8426fe29-a687-4781-bf27-67c6b7d9e237&quot;,&quot;citationItems&quot;:[{&quot;id&quot;:&quot;a460c5c9-f46d-3a98-a71e-118365c0e70d&quot;,&quot;itemData&quot;:{&quot;type&quot;:&quot;article-journal&quot;,&quot;id&quot;:&quot;a460c5c9-f46d-3a98-a71e-118365c0e70d&quot;,&quot;title&quot;:&quot;Luminosity and contrast normalization in retinal images&quot;,&quot;author&quot;:[{&quot;family&quot;:&quot;Foracchia&quot;,&quot;given&quot;:&quot;Marco&quot;,&quot;parse-names&quot;:false,&quot;dropping-particle&quot;:&quot;&quot;,&quot;non-dropping-particle&quot;:&quot;&quot;},{&quot;family&quot;:&quot;Grisan&quot;,&quot;given&quot;:&quot;Enrico&quot;,&quot;parse-names&quot;:false,&quot;dropping-particle&quot;:&quot;&quot;,&quot;non-dropping-particle&quot;:&quot;&quot;},{&quot;family&quot;:&quot;Ruggeri&quot;,&quot;given&quot;:&quot;Alfredo&quot;,&quot;parse-names&quot;:false,&quot;dropping-particle&quot;:&quot;&quot;,&quot;non-dropping-particle&quot;:&quot;&quot;}],&quot;container-title&quot;:&quot;Medical Image Analysis&quot;,&quot;DOI&quot;:&quot;10.1016/j.media.2004.07.001&quot;,&quot;ISSN&quot;:&quot;13618415&quot;,&quot;PMID&quot;:&quot;15854840&quot;,&quot;issued&quot;:{&quot;date-parts&quot;:[[2005,6]]},&quot;page&quot;:&quot;179-190&quot;,&quot;abstract&quot;:&quot;Retinal images are routinely acquired and assessed to provide diagnostic evidence for many important diseases, e.g. diabetes or hypertension. Because of the acquisition process, very often these images are non-uniformly illuminated and exhibit local luminosity and contrast variability. This problem may seriously affect the diagnostic process and its outcome, especially if an automatic computer-based procedure is used to derive diagnostic parameters. We propose here a new method to normalize luminosity and contrast in retinal images, both intra- and inter-image. The method is based on the estimation of the luminosity and contrast variability in the background part of the image and the subsequent compensation of this variability in the whole image. The application of this method on 33 fundus images showed an average 19% (max. 45%) reduction of luminosity variability and an average 34% (max. 85%) increment of image contrast, with a remarkable improvement, e.g., over low-pass correction. The proposed image normalization technique will definitely improve automatic fundus images analysis but will also be very useful to eye specialists in their visual examination of retinal images. © 2004 Elsevier B.V. All rights reserved.&quot;,&quot;issue&quot;:&quot;3&quot;,&quot;volume&quot;:&quot;9&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&quot;}]"/>
    <we:property name="MENDELEY_CITATIONS_STYLE" value="&quot;https://www.zotero.org/styles/diabetes-ca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7D3C5-D823-49B5-8C4A-F2E07220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24</Pages>
  <Words>5438</Words>
  <Characters>31001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Heslinga, Friso</dc:creator>
  <cp:keywords/>
  <dc:description/>
  <cp:lastModifiedBy>Liao Shiqi</cp:lastModifiedBy>
  <cp:revision>12</cp:revision>
  <cp:lastPrinted>2021-11-09T15:52:00Z</cp:lastPrinted>
  <dcterms:created xsi:type="dcterms:W3CDTF">2021-11-29T16:20:00Z</dcterms:created>
  <dcterms:modified xsi:type="dcterms:W3CDTF">2022-01-11T13:51:00Z</dcterms:modified>
</cp:coreProperties>
</file>